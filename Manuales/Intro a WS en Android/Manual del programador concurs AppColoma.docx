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0630" w:rsidRPr="007753C2" w:rsidRDefault="00970630" w:rsidP="00970630">
      <w:pPr>
        <w:suppressAutoHyphens/>
        <w:spacing w:after="0" w:line="240" w:lineRule="auto"/>
        <w:ind w:left="4956" w:right="-145" w:hanging="2121"/>
        <w:rPr>
          <w:rFonts w:ascii="Arial" w:eastAsia="Times New Roman" w:hAnsi="Arial" w:cs="Arial"/>
          <w:b/>
          <w:bCs/>
          <w:noProof/>
          <w:sz w:val="48"/>
          <w:szCs w:val="20"/>
          <w:lang w:eastAsia="ar-SA"/>
        </w:rPr>
      </w:pPr>
      <w:bookmarkStart w:id="4" w:name="_GoBack"/>
      <w:bookmarkEnd w:id="4"/>
    </w:p>
    <w:p w:rsidR="00970630" w:rsidRPr="007753C2" w:rsidRDefault="00970630" w:rsidP="00970630">
      <w:pPr>
        <w:suppressAutoHyphens/>
        <w:spacing w:after="0" w:line="240" w:lineRule="auto"/>
        <w:ind w:left="2835" w:right="-145"/>
        <w:rPr>
          <w:rFonts w:ascii="Arial" w:eastAsia="Times New Roman" w:hAnsi="Arial" w:cs="Arial"/>
          <w:b/>
          <w:bCs/>
          <w:noProof/>
          <w:sz w:val="48"/>
          <w:szCs w:val="20"/>
          <w:lang w:eastAsia="ar-SA"/>
        </w:rPr>
      </w:pPr>
    </w:p>
    <w:p w:rsidR="00970630" w:rsidRPr="007753C2" w:rsidRDefault="00970630" w:rsidP="00970630">
      <w:pPr>
        <w:suppressAutoHyphens/>
        <w:spacing w:after="0" w:line="240" w:lineRule="auto"/>
        <w:ind w:left="3261" w:right="-145"/>
        <w:rPr>
          <w:rFonts w:ascii="Arial" w:eastAsia="Times New Roman" w:hAnsi="Arial" w:cs="Arial"/>
          <w:b/>
          <w:bCs/>
          <w:noProof/>
          <w:sz w:val="48"/>
          <w:szCs w:val="20"/>
          <w:lang w:eastAsia="ar-SA"/>
        </w:rPr>
      </w:pPr>
    </w:p>
    <w:p w:rsidR="00970630" w:rsidRPr="007753C2" w:rsidRDefault="00970630" w:rsidP="00970630">
      <w:pPr>
        <w:suppressAutoHyphens/>
        <w:spacing w:after="0" w:line="240" w:lineRule="auto"/>
        <w:ind w:left="3261" w:right="-145"/>
        <w:rPr>
          <w:rFonts w:ascii="Arial" w:eastAsia="Times New Roman" w:hAnsi="Arial" w:cs="Arial"/>
          <w:b/>
          <w:bCs/>
          <w:noProof/>
          <w:sz w:val="48"/>
          <w:szCs w:val="20"/>
          <w:lang w:eastAsia="ar-SA"/>
        </w:rPr>
      </w:pPr>
    </w:p>
    <w:p w:rsidR="00970630" w:rsidRPr="007753C2" w:rsidRDefault="00970630" w:rsidP="00970630">
      <w:pPr>
        <w:suppressAutoHyphens/>
        <w:spacing w:after="0" w:line="240" w:lineRule="auto"/>
        <w:ind w:left="3261" w:right="-145"/>
        <w:rPr>
          <w:rFonts w:ascii="Arial" w:eastAsia="Times New Roman" w:hAnsi="Arial" w:cs="Arial"/>
          <w:b/>
          <w:bCs/>
          <w:noProof/>
          <w:sz w:val="48"/>
          <w:szCs w:val="20"/>
          <w:lang w:eastAsia="ar-SA"/>
        </w:rPr>
      </w:pPr>
    </w:p>
    <w:p w:rsidR="00970630" w:rsidRPr="007753C2" w:rsidRDefault="00970630" w:rsidP="00970630">
      <w:pPr>
        <w:suppressAutoHyphens/>
        <w:spacing w:after="0" w:line="240" w:lineRule="auto"/>
        <w:ind w:left="3261" w:right="-145"/>
        <w:rPr>
          <w:rFonts w:ascii="Arial" w:eastAsia="Times New Roman" w:hAnsi="Arial" w:cs="Arial"/>
          <w:b/>
          <w:bCs/>
          <w:sz w:val="48"/>
          <w:szCs w:val="20"/>
          <w:lang w:eastAsia="ar-SA"/>
        </w:rPr>
      </w:pPr>
    </w:p>
    <w:p w:rsidR="00970630" w:rsidRPr="007753C2" w:rsidRDefault="00970630" w:rsidP="00970630">
      <w:pPr>
        <w:suppressAutoHyphens/>
        <w:spacing w:after="0" w:line="240" w:lineRule="auto"/>
        <w:ind w:left="3261" w:right="-1"/>
        <w:rPr>
          <w:rFonts w:ascii="Arial" w:eastAsia="Times New Roman" w:hAnsi="Arial" w:cs="Arial"/>
          <w:b/>
          <w:bCs/>
          <w:noProof/>
          <w:sz w:val="48"/>
          <w:szCs w:val="20"/>
          <w:lang w:eastAsia="ar-SA"/>
        </w:rPr>
      </w:pPr>
    </w:p>
    <w:p w:rsidR="00970630" w:rsidRPr="007753C2" w:rsidRDefault="00970630" w:rsidP="00970630">
      <w:pPr>
        <w:suppressAutoHyphens/>
        <w:spacing w:after="0" w:line="240" w:lineRule="auto"/>
        <w:ind w:left="3261" w:right="-145"/>
        <w:rPr>
          <w:rFonts w:ascii="Arial" w:eastAsia="Times New Roman" w:hAnsi="Arial" w:cs="Arial"/>
          <w:b/>
          <w:bCs/>
          <w:noProof/>
          <w:sz w:val="48"/>
          <w:szCs w:val="20"/>
          <w:lang w:eastAsia="ar-SA"/>
        </w:rPr>
      </w:pPr>
    </w:p>
    <w:p w:rsidR="00970630" w:rsidRPr="007753C2" w:rsidRDefault="00970630" w:rsidP="00970630">
      <w:pPr>
        <w:suppressAutoHyphens/>
        <w:spacing w:after="0" w:line="240" w:lineRule="auto"/>
        <w:ind w:left="3261" w:right="-145"/>
        <w:rPr>
          <w:rFonts w:ascii="Arial" w:eastAsia="Times New Roman" w:hAnsi="Arial" w:cs="Arial"/>
          <w:b/>
          <w:bCs/>
          <w:noProof/>
          <w:sz w:val="48"/>
          <w:szCs w:val="20"/>
          <w:lang w:eastAsia="ar-SA"/>
        </w:rPr>
      </w:pPr>
    </w:p>
    <w:p w:rsidR="00970630" w:rsidRPr="007753C2" w:rsidRDefault="00970630" w:rsidP="00970630">
      <w:pPr>
        <w:suppressAutoHyphens/>
        <w:spacing w:after="0" w:line="240" w:lineRule="auto"/>
        <w:ind w:left="3261" w:right="-145"/>
        <w:rPr>
          <w:rFonts w:ascii="Arial" w:eastAsia="Times New Roman" w:hAnsi="Arial" w:cs="Arial"/>
          <w:b/>
          <w:bCs/>
          <w:noProof/>
          <w:sz w:val="48"/>
          <w:szCs w:val="20"/>
          <w:lang w:eastAsia="ar-SA"/>
        </w:rPr>
      </w:pPr>
    </w:p>
    <w:p w:rsidR="00970630" w:rsidRPr="007753C2" w:rsidRDefault="00970630" w:rsidP="00970630">
      <w:pPr>
        <w:suppressAutoHyphens/>
        <w:spacing w:after="0" w:line="240" w:lineRule="auto"/>
        <w:ind w:left="3261" w:right="-145"/>
        <w:rPr>
          <w:rFonts w:ascii="Arial" w:eastAsia="Times New Roman" w:hAnsi="Arial" w:cs="Arial"/>
          <w:b/>
          <w:bCs/>
          <w:noProof/>
          <w:sz w:val="48"/>
          <w:szCs w:val="20"/>
          <w:lang w:eastAsia="ar-SA"/>
        </w:rPr>
      </w:pPr>
    </w:p>
    <w:p w:rsidR="00970630" w:rsidRPr="007753C2" w:rsidRDefault="00970630" w:rsidP="00970630">
      <w:pPr>
        <w:suppressAutoHyphens/>
        <w:spacing w:after="0" w:line="240" w:lineRule="auto"/>
        <w:ind w:left="3261" w:right="-145"/>
        <w:rPr>
          <w:rFonts w:ascii="Arial" w:eastAsia="Times New Roman" w:hAnsi="Arial" w:cs="Arial"/>
          <w:b/>
          <w:bCs/>
          <w:noProof/>
          <w:sz w:val="48"/>
          <w:szCs w:val="20"/>
          <w:lang w:eastAsia="ar-SA"/>
        </w:rPr>
      </w:pPr>
    </w:p>
    <w:p w:rsidR="00970630" w:rsidRPr="007753C2" w:rsidRDefault="00970630" w:rsidP="00970630">
      <w:pPr>
        <w:suppressAutoHyphens/>
        <w:spacing w:after="0" w:line="240" w:lineRule="auto"/>
        <w:ind w:left="3261" w:right="-145"/>
        <w:rPr>
          <w:rFonts w:ascii="Arial" w:eastAsia="Times New Roman" w:hAnsi="Arial" w:cs="Arial"/>
          <w:b/>
          <w:bCs/>
          <w:noProof/>
          <w:sz w:val="48"/>
          <w:szCs w:val="20"/>
          <w:lang w:eastAsia="ar-SA"/>
        </w:rPr>
      </w:pPr>
    </w:p>
    <w:p w:rsidR="00970630" w:rsidRPr="007753C2" w:rsidRDefault="00AE5209" w:rsidP="00970630">
      <w:pPr>
        <w:pBdr>
          <w:bottom w:val="single" w:sz="6" w:space="1" w:color="auto"/>
        </w:pBdr>
        <w:suppressAutoHyphens/>
        <w:spacing w:after="0" w:line="240" w:lineRule="auto"/>
        <w:ind w:right="-145"/>
        <w:jc w:val="right"/>
        <w:rPr>
          <w:rFonts w:eastAsia="Times New Roman" w:cstheme="minorHAnsi"/>
          <w:b/>
          <w:bCs/>
          <w:noProof/>
          <w:sz w:val="48"/>
          <w:szCs w:val="20"/>
          <w:lang w:eastAsia="ar-SA"/>
        </w:rPr>
      </w:pPr>
      <w:ins w:id="5" w:author="Campos Muñoz, Jesús" w:date="2013-06-21T12:28:00Z">
        <w:r>
          <w:rPr>
            <w:rFonts w:eastAsia="Times New Roman" w:cstheme="minorHAnsi"/>
            <w:b/>
            <w:bCs/>
            <w:noProof/>
            <w:sz w:val="48"/>
            <w:szCs w:val="20"/>
            <w:lang w:eastAsia="ar-SA"/>
          </w:rPr>
          <w:t>Manual del programador concurs AppColoma</w:t>
        </w:r>
      </w:ins>
      <w:del w:id="6" w:author="Campos Muñoz, Jesús" w:date="2013-06-21T12:28:00Z">
        <w:r w:rsidR="00970630" w:rsidRPr="007753C2" w:rsidDel="00AE5209">
          <w:rPr>
            <w:rFonts w:eastAsia="Times New Roman" w:cstheme="minorHAnsi"/>
            <w:b/>
            <w:bCs/>
            <w:noProof/>
            <w:sz w:val="48"/>
            <w:szCs w:val="20"/>
            <w:lang w:eastAsia="ar-SA"/>
          </w:rPr>
          <w:delText xml:space="preserve">Anàlisi Aplicatiu Mòbil </w:delText>
        </w:r>
      </w:del>
    </w:p>
    <w:p w:rsidR="00970630" w:rsidRPr="007753C2" w:rsidRDefault="00970630" w:rsidP="00970630">
      <w:pPr>
        <w:suppressAutoHyphens/>
        <w:spacing w:after="0" w:line="240" w:lineRule="auto"/>
        <w:ind w:left="3261" w:right="-145"/>
        <w:jc w:val="right"/>
        <w:rPr>
          <w:rFonts w:ascii="Arial" w:eastAsia="Times New Roman" w:hAnsi="Arial" w:cs="Arial"/>
          <w:b/>
          <w:bCs/>
          <w:noProof/>
          <w:color w:val="548DD4" w:themeColor="text2" w:themeTint="99"/>
          <w:sz w:val="40"/>
          <w:szCs w:val="40"/>
          <w:lang w:eastAsia="ar-SA"/>
        </w:rPr>
      </w:pPr>
      <w:r w:rsidRPr="007753C2">
        <w:rPr>
          <w:rFonts w:ascii="Arial" w:eastAsia="Times New Roman" w:hAnsi="Arial" w:cs="Arial"/>
          <w:b/>
          <w:bCs/>
          <w:noProof/>
          <w:color w:val="548DD4" w:themeColor="text2" w:themeTint="99"/>
          <w:sz w:val="40"/>
          <w:szCs w:val="40"/>
          <w:lang w:eastAsia="ar-SA"/>
        </w:rPr>
        <w:t>Ajuntament de Santa Coloma de Gramenet</w:t>
      </w:r>
    </w:p>
    <w:p w:rsidR="00970630" w:rsidRPr="007753C2" w:rsidRDefault="00970630" w:rsidP="00970630">
      <w:pPr>
        <w:suppressAutoHyphens/>
        <w:spacing w:after="0" w:line="240" w:lineRule="auto"/>
        <w:ind w:left="2835" w:right="1821" w:hanging="425"/>
        <w:jc w:val="right"/>
        <w:rPr>
          <w:rFonts w:ascii="Arial" w:eastAsia="Times New Roman" w:hAnsi="Arial" w:cs="Arial"/>
          <w:b/>
          <w:bCs/>
          <w:noProof/>
          <w:color w:val="999999"/>
          <w:sz w:val="28"/>
          <w:szCs w:val="28"/>
          <w:lang w:eastAsia="ar-SA"/>
        </w:rPr>
      </w:pPr>
    </w:p>
    <w:p w:rsidR="00970630" w:rsidRPr="007753C2" w:rsidRDefault="00970630" w:rsidP="00970630">
      <w:pPr>
        <w:suppressAutoHyphens/>
        <w:spacing w:after="0" w:line="240" w:lineRule="auto"/>
        <w:ind w:right="-143"/>
        <w:jc w:val="right"/>
        <w:rPr>
          <w:rFonts w:ascii="Arial" w:eastAsia="Times New Roman" w:hAnsi="Arial" w:cs="Arial"/>
          <w:b/>
          <w:bCs/>
          <w:noProof/>
          <w:sz w:val="48"/>
          <w:szCs w:val="20"/>
          <w:lang w:eastAsia="ar-SA"/>
        </w:rPr>
      </w:pPr>
      <w:del w:id="7" w:author="Campos Muñoz, Jesús" w:date="2013-06-21T12:28:00Z">
        <w:r w:rsidRPr="007753C2" w:rsidDel="00AE5209">
          <w:rPr>
            <w:rFonts w:ascii="Arial" w:eastAsia="Times New Roman" w:hAnsi="Arial" w:cs="Arial"/>
            <w:b/>
            <w:bCs/>
            <w:noProof/>
            <w:sz w:val="48"/>
            <w:szCs w:val="20"/>
            <w:lang w:eastAsia="ar-SA"/>
          </w:rPr>
          <w:delText xml:space="preserve">Abril </w:delText>
        </w:r>
      </w:del>
      <w:ins w:id="8" w:author="Campos Muñoz, Jesús" w:date="2013-06-21T12:28:00Z">
        <w:r w:rsidR="00AE5209">
          <w:rPr>
            <w:rFonts w:ascii="Arial" w:eastAsia="Times New Roman" w:hAnsi="Arial" w:cs="Arial"/>
            <w:b/>
            <w:bCs/>
            <w:noProof/>
            <w:sz w:val="48"/>
            <w:szCs w:val="20"/>
            <w:lang w:eastAsia="ar-SA"/>
          </w:rPr>
          <w:t>Juny</w:t>
        </w:r>
        <w:r w:rsidR="00AE5209" w:rsidRPr="007753C2">
          <w:rPr>
            <w:rFonts w:ascii="Arial" w:eastAsia="Times New Roman" w:hAnsi="Arial" w:cs="Arial"/>
            <w:b/>
            <w:bCs/>
            <w:noProof/>
            <w:sz w:val="48"/>
            <w:szCs w:val="20"/>
            <w:lang w:eastAsia="ar-SA"/>
          </w:rPr>
          <w:t xml:space="preserve"> </w:t>
        </w:r>
      </w:ins>
      <w:r w:rsidRPr="007753C2">
        <w:rPr>
          <w:rFonts w:ascii="Arial" w:eastAsia="Times New Roman" w:hAnsi="Arial" w:cs="Arial"/>
          <w:b/>
          <w:bCs/>
          <w:noProof/>
          <w:sz w:val="48"/>
          <w:szCs w:val="20"/>
          <w:lang w:eastAsia="ar-SA"/>
        </w:rPr>
        <w:t>2013</w:t>
      </w:r>
    </w:p>
    <w:p w:rsidR="00970630" w:rsidRPr="007753C2" w:rsidRDefault="00970630" w:rsidP="00970630">
      <w:pPr>
        <w:rPr>
          <w:rFonts w:ascii="Arial" w:eastAsia="Times New Roman" w:hAnsi="Arial" w:cs="Arial"/>
          <w:noProof/>
        </w:rPr>
      </w:pPr>
    </w:p>
    <w:p w:rsidR="00970630" w:rsidRPr="007753C2" w:rsidRDefault="00970630" w:rsidP="00970630">
      <w:pPr>
        <w:rPr>
          <w:rFonts w:ascii="Arial" w:eastAsia="Times New Roman" w:hAnsi="Arial" w:cs="Arial"/>
          <w:noProof/>
        </w:rPr>
      </w:pPr>
    </w:p>
    <w:p w:rsidR="00D8076D" w:rsidRDefault="00D8076D">
      <w:pPr>
        <w:jc w:val="left"/>
        <w:rPr>
          <w:rFonts w:ascii="Arial" w:hAnsi="Arial" w:cs="Arial"/>
          <w:b/>
          <w:bCs/>
          <w:noProof/>
          <w:sz w:val="24"/>
          <w:szCs w:val="24"/>
        </w:rPr>
      </w:pPr>
      <w:r>
        <w:rPr>
          <w:rFonts w:ascii="Arial" w:hAnsi="Arial" w:cs="Arial"/>
          <w:b/>
          <w:bCs/>
          <w:noProof/>
          <w:sz w:val="24"/>
          <w:szCs w:val="24"/>
        </w:rPr>
        <w:br w:type="page"/>
      </w:r>
    </w:p>
    <w:p w:rsidR="00970630" w:rsidRPr="007753C2" w:rsidRDefault="00970630" w:rsidP="00970630">
      <w:pPr>
        <w:pStyle w:val="Prrafodelista"/>
        <w:rPr>
          <w:rFonts w:ascii="Arial" w:hAnsi="Arial" w:cs="Arial"/>
          <w:b/>
          <w:bCs/>
          <w:noProof/>
          <w:sz w:val="24"/>
          <w:szCs w:val="24"/>
        </w:rPr>
      </w:pPr>
    </w:p>
    <w:p w:rsidR="00970630" w:rsidRPr="007753C2" w:rsidRDefault="00970630" w:rsidP="00970630">
      <w:pPr>
        <w:spacing w:after="0" w:line="240" w:lineRule="auto"/>
        <w:jc w:val="left"/>
        <w:rPr>
          <w:rFonts w:ascii="Arial" w:hAnsi="Arial" w:cs="Arial"/>
          <w:b/>
          <w:bCs/>
          <w:noProof/>
          <w:sz w:val="24"/>
          <w:szCs w:val="24"/>
        </w:rPr>
      </w:pPr>
      <w:r w:rsidRPr="007753C2">
        <w:rPr>
          <w:rFonts w:ascii="Arial" w:hAnsi="Arial" w:cs="Arial"/>
          <w:b/>
          <w:bCs/>
          <w:noProof/>
          <w:sz w:val="24"/>
          <w:szCs w:val="24"/>
        </w:rPr>
        <w:br w:type="page"/>
      </w:r>
    </w:p>
    <w:sdt>
      <w:sdtPr>
        <w:rPr>
          <w:rFonts w:eastAsiaTheme="minorEastAsia" w:cstheme="minorBidi"/>
          <w:b w:val="0"/>
          <w:bCs w:val="0"/>
          <w:noProof/>
          <w:sz w:val="22"/>
          <w:szCs w:val="22"/>
        </w:rPr>
        <w:id w:val="2133674022"/>
        <w:docPartObj>
          <w:docPartGallery w:val="Table of Contents"/>
          <w:docPartUnique/>
        </w:docPartObj>
      </w:sdtPr>
      <w:sdtEndPr/>
      <w:sdtContent>
        <w:p w:rsidR="00970630" w:rsidRPr="007753C2" w:rsidRDefault="00970630" w:rsidP="00970630">
          <w:pPr>
            <w:pStyle w:val="TtulodeTDC"/>
            <w:rPr>
              <w:noProof/>
            </w:rPr>
          </w:pPr>
          <w:r w:rsidRPr="007753C2">
            <w:rPr>
              <w:noProof/>
            </w:rPr>
            <w:t>Taula de Continguts</w:t>
          </w:r>
        </w:p>
        <w:p w:rsidR="002C38CF" w:rsidRDefault="001D1F34">
          <w:pPr>
            <w:pStyle w:val="TDC1"/>
            <w:tabs>
              <w:tab w:val="left" w:pos="440"/>
              <w:tab w:val="right" w:leader="dot" w:pos="8494"/>
            </w:tabs>
            <w:rPr>
              <w:ins w:id="9" w:author="Campos Muñoz, Jesús" w:date="2013-07-05T14:28:00Z"/>
              <w:rFonts w:asciiTheme="minorHAnsi" w:hAnsiTheme="minorHAnsi"/>
              <w:noProof/>
              <w:lang w:val="es-ES" w:eastAsia="es-ES" w:bidi="ar-SA"/>
            </w:rPr>
          </w:pPr>
          <w:r>
            <w:rPr>
              <w:rFonts w:cstheme="minorHAnsi"/>
              <w:noProof/>
            </w:rPr>
            <w:fldChar w:fldCharType="begin"/>
          </w:r>
          <w:r>
            <w:rPr>
              <w:rFonts w:cstheme="minorHAnsi"/>
              <w:noProof/>
            </w:rPr>
            <w:instrText xml:space="preserve"> TOC \o "1-4" \h \z \u </w:instrText>
          </w:r>
          <w:r>
            <w:rPr>
              <w:rFonts w:cstheme="minorHAnsi"/>
              <w:noProof/>
            </w:rPr>
            <w:fldChar w:fldCharType="separate"/>
          </w:r>
          <w:ins w:id="10" w:author="Campos Muñoz, Jesús" w:date="2013-07-05T14:28:00Z">
            <w:r w:rsidR="002C38CF" w:rsidRPr="00716FD6">
              <w:rPr>
                <w:rStyle w:val="Hipervnculo"/>
                <w:noProof/>
              </w:rPr>
              <w:fldChar w:fldCharType="begin"/>
            </w:r>
            <w:r w:rsidR="002C38CF" w:rsidRPr="00716FD6">
              <w:rPr>
                <w:rStyle w:val="Hipervnculo"/>
                <w:noProof/>
              </w:rPr>
              <w:instrText xml:space="preserve"> </w:instrText>
            </w:r>
            <w:r w:rsidR="002C38CF">
              <w:rPr>
                <w:noProof/>
              </w:rPr>
              <w:instrText>HYPERLINK \l "_Toc360797820"</w:instrText>
            </w:r>
            <w:r w:rsidR="002C38CF" w:rsidRPr="00716FD6">
              <w:rPr>
                <w:rStyle w:val="Hipervnculo"/>
                <w:noProof/>
              </w:rPr>
              <w:instrText xml:space="preserve"> </w:instrText>
            </w:r>
            <w:r w:rsidR="002C38CF" w:rsidRPr="00716FD6">
              <w:rPr>
                <w:rStyle w:val="Hipervnculo"/>
                <w:noProof/>
              </w:rPr>
              <w:fldChar w:fldCharType="separate"/>
            </w:r>
            <w:r w:rsidR="002C38CF" w:rsidRPr="00716FD6">
              <w:rPr>
                <w:rStyle w:val="Hipervnculo"/>
                <w:noProof/>
              </w:rPr>
              <w:t>1</w:t>
            </w:r>
            <w:r w:rsidR="002C38CF">
              <w:rPr>
                <w:rFonts w:asciiTheme="minorHAnsi" w:hAnsiTheme="minorHAnsi"/>
                <w:noProof/>
                <w:lang w:val="es-ES" w:eastAsia="es-ES" w:bidi="ar-SA"/>
              </w:rPr>
              <w:tab/>
            </w:r>
            <w:r w:rsidR="002C38CF" w:rsidRPr="00716FD6">
              <w:rPr>
                <w:rStyle w:val="Hipervnculo"/>
                <w:noProof/>
              </w:rPr>
              <w:t>Introducció</w:t>
            </w:r>
            <w:r w:rsidR="002C38CF">
              <w:rPr>
                <w:noProof/>
                <w:webHidden/>
              </w:rPr>
              <w:tab/>
            </w:r>
            <w:r w:rsidR="002C38CF">
              <w:rPr>
                <w:noProof/>
                <w:webHidden/>
              </w:rPr>
              <w:fldChar w:fldCharType="begin"/>
            </w:r>
            <w:r w:rsidR="002C38CF">
              <w:rPr>
                <w:noProof/>
                <w:webHidden/>
              </w:rPr>
              <w:instrText xml:space="preserve"> PAGEREF _Toc360797820 \h </w:instrText>
            </w:r>
          </w:ins>
          <w:r w:rsidR="002C38CF">
            <w:rPr>
              <w:noProof/>
              <w:webHidden/>
            </w:rPr>
          </w:r>
          <w:r w:rsidR="002C38CF">
            <w:rPr>
              <w:noProof/>
              <w:webHidden/>
            </w:rPr>
            <w:fldChar w:fldCharType="separate"/>
          </w:r>
          <w:ins w:id="11" w:author="Campos Muñoz, Jesús" w:date="2013-07-05T14:29:00Z">
            <w:r w:rsidR="00BF3893">
              <w:rPr>
                <w:noProof/>
                <w:webHidden/>
              </w:rPr>
              <w:t>7</w:t>
            </w:r>
          </w:ins>
          <w:ins w:id="12" w:author="Campos Muñoz, Jesús" w:date="2013-07-05T14:28:00Z">
            <w:r w:rsidR="002C38CF">
              <w:rPr>
                <w:noProof/>
                <w:webHidden/>
              </w:rPr>
              <w:fldChar w:fldCharType="end"/>
            </w:r>
            <w:r w:rsidR="002C38CF" w:rsidRPr="00716FD6">
              <w:rPr>
                <w:rStyle w:val="Hipervnculo"/>
                <w:noProof/>
              </w:rPr>
              <w:fldChar w:fldCharType="end"/>
            </w:r>
          </w:ins>
        </w:p>
        <w:p w:rsidR="002C38CF" w:rsidRDefault="002C38CF">
          <w:pPr>
            <w:pStyle w:val="TDC2"/>
            <w:tabs>
              <w:tab w:val="left" w:pos="880"/>
              <w:tab w:val="right" w:leader="dot" w:pos="8494"/>
            </w:tabs>
            <w:rPr>
              <w:ins w:id="13" w:author="Campos Muñoz, Jesús" w:date="2013-07-05T14:28:00Z"/>
              <w:noProof/>
              <w:lang w:val="es-ES" w:eastAsia="es-ES" w:bidi="ar-SA"/>
            </w:rPr>
          </w:pPr>
          <w:ins w:id="14"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"_Toc360797821"</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1.1</w:t>
            </w:r>
            <w:r>
              <w:rPr>
                <w:noProof/>
                <w:lang w:val="es-ES" w:eastAsia="es-ES" w:bidi="ar-SA"/>
              </w:rPr>
              <w:tab/>
            </w:r>
            <w:r w:rsidRPr="00716FD6">
              <w:rPr>
                <w:rStyle w:val="Hipervnculo"/>
                <w:noProof/>
              </w:rPr>
              <w:t>Finalitat del document</w:t>
            </w:r>
            <w:r>
              <w:rPr>
                <w:noProof/>
                <w:webHidden/>
              </w:rPr>
              <w:tab/>
            </w:r>
            <w:r>
              <w:rPr>
                <w:noProof/>
                <w:webHidden/>
              </w:rPr>
              <w:fldChar w:fldCharType="begin"/>
            </w:r>
            <w:r>
              <w:rPr>
                <w:noProof/>
                <w:webHidden/>
              </w:rPr>
              <w:instrText xml:space="preserve"> PAGEREF _Toc360797821 \h </w:instrText>
            </w:r>
          </w:ins>
          <w:r>
            <w:rPr>
              <w:noProof/>
              <w:webHidden/>
            </w:rPr>
          </w:r>
          <w:r>
            <w:rPr>
              <w:noProof/>
              <w:webHidden/>
            </w:rPr>
            <w:fldChar w:fldCharType="separate"/>
          </w:r>
          <w:ins w:id="15" w:author="Campos Muñoz, Jesús" w:date="2013-07-05T14:29:00Z">
            <w:r w:rsidR="00BF3893">
              <w:rPr>
                <w:noProof/>
                <w:webHidden/>
              </w:rPr>
              <w:t>7</w:t>
            </w:r>
          </w:ins>
          <w:ins w:id="16" w:author="Campos Muñoz, Jesús" w:date="2013-07-05T14:28:00Z">
            <w:r>
              <w:rPr>
                <w:noProof/>
                <w:webHidden/>
              </w:rPr>
              <w:fldChar w:fldCharType="end"/>
            </w:r>
            <w:r w:rsidRPr="00716FD6">
              <w:rPr>
                <w:rStyle w:val="Hipervnculo"/>
                <w:noProof/>
              </w:rPr>
              <w:fldChar w:fldCharType="end"/>
            </w:r>
          </w:ins>
        </w:p>
        <w:p w:rsidR="002C38CF" w:rsidRDefault="002C38CF">
          <w:pPr>
            <w:pStyle w:val="TDC2"/>
            <w:tabs>
              <w:tab w:val="left" w:pos="880"/>
              <w:tab w:val="right" w:leader="dot" w:pos="8494"/>
            </w:tabs>
            <w:rPr>
              <w:ins w:id="17" w:author="Campos Muñoz, Jesús" w:date="2013-07-05T14:28:00Z"/>
              <w:noProof/>
              <w:lang w:val="es-ES" w:eastAsia="es-ES" w:bidi="ar-SA"/>
            </w:rPr>
          </w:pPr>
          <w:ins w:id="18"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"_Toc360797822"</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1.2</w:t>
            </w:r>
            <w:r>
              <w:rPr>
                <w:noProof/>
                <w:lang w:val="es-ES" w:eastAsia="es-ES" w:bidi="ar-SA"/>
              </w:rPr>
              <w:tab/>
            </w:r>
            <w:r w:rsidRPr="00716FD6">
              <w:rPr>
                <w:rStyle w:val="Hipervnculo"/>
                <w:noProof/>
              </w:rPr>
              <w:t>Estructura del document</w:t>
            </w:r>
            <w:r>
              <w:rPr>
                <w:noProof/>
                <w:webHidden/>
              </w:rPr>
              <w:tab/>
            </w:r>
            <w:r>
              <w:rPr>
                <w:noProof/>
                <w:webHidden/>
              </w:rPr>
              <w:fldChar w:fldCharType="begin"/>
            </w:r>
            <w:r>
              <w:rPr>
                <w:noProof/>
                <w:webHidden/>
              </w:rPr>
              <w:instrText xml:space="preserve"> PAGEREF _Toc360797822 \h </w:instrText>
            </w:r>
          </w:ins>
          <w:r>
            <w:rPr>
              <w:noProof/>
              <w:webHidden/>
            </w:rPr>
          </w:r>
          <w:r>
            <w:rPr>
              <w:noProof/>
              <w:webHidden/>
            </w:rPr>
            <w:fldChar w:fldCharType="separate"/>
          </w:r>
          <w:ins w:id="19" w:author="Campos Muñoz, Jesús" w:date="2013-07-05T14:29:00Z">
            <w:r w:rsidR="00BF3893">
              <w:rPr>
                <w:noProof/>
                <w:webHidden/>
              </w:rPr>
              <w:t>7</w:t>
            </w:r>
          </w:ins>
          <w:ins w:id="20" w:author="Campos Muñoz, Jesús" w:date="2013-07-05T14:28:00Z">
            <w:r>
              <w:rPr>
                <w:noProof/>
                <w:webHidden/>
              </w:rPr>
              <w:fldChar w:fldCharType="end"/>
            </w:r>
            <w:r w:rsidRPr="00716FD6">
              <w:rPr>
                <w:rStyle w:val="Hipervnculo"/>
                <w:noProof/>
              </w:rPr>
              <w:fldChar w:fldCharType="end"/>
            </w:r>
          </w:ins>
        </w:p>
        <w:p w:rsidR="002C38CF" w:rsidRDefault="002C38CF">
          <w:pPr>
            <w:pStyle w:val="TDC1"/>
            <w:tabs>
              <w:tab w:val="left" w:pos="440"/>
              <w:tab w:val="right" w:leader="dot" w:pos="8494"/>
            </w:tabs>
            <w:rPr>
              <w:ins w:id="21" w:author="Campos Muñoz, Jesús" w:date="2013-07-05T14:28:00Z"/>
              <w:rFonts w:asciiTheme="minorHAnsi" w:hAnsiTheme="minorHAnsi"/>
              <w:noProof/>
              <w:lang w:val="es-ES" w:eastAsia="es-ES" w:bidi="ar-SA"/>
            </w:rPr>
          </w:pPr>
          <w:ins w:id="22"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"_Toc360797823"</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2</w:t>
            </w:r>
            <w:r>
              <w:rPr>
                <w:rFonts w:asciiTheme="minorHAnsi" w:hAnsiTheme="minorHAnsi"/>
                <w:noProof/>
                <w:lang w:val="es-ES" w:eastAsia="es-ES" w:bidi="ar-SA"/>
              </w:rPr>
              <w:tab/>
            </w:r>
            <w:r w:rsidRPr="00716FD6">
              <w:rPr>
                <w:rStyle w:val="Hipervnculo"/>
                <w:noProof/>
              </w:rPr>
              <w:t>Situació actual</w:t>
            </w:r>
            <w:r>
              <w:rPr>
                <w:noProof/>
                <w:webHidden/>
              </w:rPr>
              <w:tab/>
            </w:r>
            <w:r>
              <w:rPr>
                <w:noProof/>
                <w:webHidden/>
              </w:rPr>
              <w:fldChar w:fldCharType="begin"/>
            </w:r>
            <w:r>
              <w:rPr>
                <w:noProof/>
                <w:webHidden/>
              </w:rPr>
              <w:instrText xml:space="preserve"> PAGEREF _Toc360797823 \h </w:instrText>
            </w:r>
          </w:ins>
          <w:r>
            <w:rPr>
              <w:noProof/>
              <w:webHidden/>
            </w:rPr>
          </w:r>
          <w:r>
            <w:rPr>
              <w:noProof/>
              <w:webHidden/>
            </w:rPr>
            <w:fldChar w:fldCharType="separate"/>
          </w:r>
          <w:ins w:id="23" w:author="Campos Muñoz, Jesús" w:date="2013-07-05T14:29:00Z">
            <w:r w:rsidR="00BF3893">
              <w:rPr>
                <w:noProof/>
                <w:webHidden/>
              </w:rPr>
              <w:t>9</w:t>
            </w:r>
          </w:ins>
          <w:ins w:id="24" w:author="Campos Muñoz, Jesús" w:date="2013-07-05T14:28:00Z">
            <w:r>
              <w:rPr>
                <w:noProof/>
                <w:webHidden/>
              </w:rPr>
              <w:fldChar w:fldCharType="end"/>
            </w:r>
            <w:r w:rsidRPr="00716FD6">
              <w:rPr>
                <w:rStyle w:val="Hipervnculo"/>
                <w:noProof/>
              </w:rPr>
              <w:fldChar w:fldCharType="end"/>
            </w:r>
          </w:ins>
        </w:p>
        <w:p w:rsidR="002C38CF" w:rsidRDefault="002C38CF">
          <w:pPr>
            <w:pStyle w:val="TDC2"/>
            <w:tabs>
              <w:tab w:val="left" w:pos="880"/>
              <w:tab w:val="right" w:leader="dot" w:pos="8494"/>
            </w:tabs>
            <w:rPr>
              <w:ins w:id="25" w:author="Campos Muñoz, Jesús" w:date="2013-07-05T14:28:00Z"/>
              <w:noProof/>
              <w:lang w:val="es-ES" w:eastAsia="es-ES" w:bidi="ar-SA"/>
            </w:rPr>
          </w:pPr>
          <w:ins w:id="26"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"_Toc360797824"</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2.1</w:t>
            </w:r>
            <w:r>
              <w:rPr>
                <w:noProof/>
                <w:lang w:val="es-ES" w:eastAsia="es-ES" w:bidi="ar-SA"/>
              </w:rPr>
              <w:tab/>
            </w:r>
            <w:r w:rsidRPr="00716FD6">
              <w:rPr>
                <w:rStyle w:val="Hipervnculo"/>
                <w:noProof/>
              </w:rPr>
              <w:t>Objectius</w:t>
            </w:r>
            <w:r>
              <w:rPr>
                <w:noProof/>
                <w:webHidden/>
              </w:rPr>
              <w:tab/>
            </w:r>
            <w:r>
              <w:rPr>
                <w:noProof/>
                <w:webHidden/>
              </w:rPr>
              <w:fldChar w:fldCharType="begin"/>
            </w:r>
            <w:r>
              <w:rPr>
                <w:noProof/>
                <w:webHidden/>
              </w:rPr>
              <w:instrText xml:space="preserve"> PAGEREF _Toc360797824 \h </w:instrText>
            </w:r>
          </w:ins>
          <w:r>
            <w:rPr>
              <w:noProof/>
              <w:webHidden/>
            </w:rPr>
          </w:r>
          <w:r>
            <w:rPr>
              <w:noProof/>
              <w:webHidden/>
            </w:rPr>
            <w:fldChar w:fldCharType="separate"/>
          </w:r>
          <w:ins w:id="27" w:author="Campos Muñoz, Jesús" w:date="2013-07-05T14:29:00Z">
            <w:r w:rsidR="00BF3893">
              <w:rPr>
                <w:noProof/>
                <w:webHidden/>
              </w:rPr>
              <w:t>9</w:t>
            </w:r>
          </w:ins>
          <w:ins w:id="28" w:author="Campos Muñoz, Jesús" w:date="2013-07-05T14:28:00Z">
            <w:r>
              <w:rPr>
                <w:noProof/>
                <w:webHidden/>
              </w:rPr>
              <w:fldChar w:fldCharType="end"/>
            </w:r>
            <w:r w:rsidRPr="00716FD6">
              <w:rPr>
                <w:rStyle w:val="Hipervnculo"/>
                <w:noProof/>
              </w:rPr>
              <w:fldChar w:fldCharType="end"/>
            </w:r>
          </w:ins>
        </w:p>
        <w:p w:rsidR="002C38CF" w:rsidRDefault="002C38CF">
          <w:pPr>
            <w:pStyle w:val="TDC2"/>
            <w:tabs>
              <w:tab w:val="left" w:pos="880"/>
              <w:tab w:val="right" w:leader="dot" w:pos="8494"/>
            </w:tabs>
            <w:rPr>
              <w:ins w:id="29" w:author="Campos Muñoz, Jesús" w:date="2013-07-05T14:28:00Z"/>
              <w:noProof/>
              <w:lang w:val="es-ES" w:eastAsia="es-ES" w:bidi="ar-SA"/>
            </w:rPr>
          </w:pPr>
          <w:ins w:id="30"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"_Toc360797825"</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2.2</w:t>
            </w:r>
            <w:r>
              <w:rPr>
                <w:noProof/>
                <w:lang w:val="es-ES" w:eastAsia="es-ES" w:bidi="ar-SA"/>
              </w:rPr>
              <w:tab/>
            </w:r>
            <w:r w:rsidRPr="00716FD6">
              <w:rPr>
                <w:rStyle w:val="Hipervnculo"/>
                <w:noProof/>
              </w:rPr>
              <w:t>Proposta de disseny</w:t>
            </w:r>
            <w:r>
              <w:rPr>
                <w:noProof/>
                <w:webHidden/>
              </w:rPr>
              <w:tab/>
            </w:r>
            <w:r>
              <w:rPr>
                <w:noProof/>
                <w:webHidden/>
              </w:rPr>
              <w:fldChar w:fldCharType="begin"/>
            </w:r>
            <w:r>
              <w:rPr>
                <w:noProof/>
                <w:webHidden/>
              </w:rPr>
              <w:instrText xml:space="preserve"> PAGEREF _Toc360797825 \h </w:instrText>
            </w:r>
          </w:ins>
          <w:r>
            <w:rPr>
              <w:noProof/>
              <w:webHidden/>
            </w:rPr>
          </w:r>
          <w:r>
            <w:rPr>
              <w:noProof/>
              <w:webHidden/>
            </w:rPr>
            <w:fldChar w:fldCharType="separate"/>
          </w:r>
          <w:ins w:id="31" w:author="Campos Muñoz, Jesús" w:date="2013-07-05T14:29:00Z">
            <w:r w:rsidR="00BF3893">
              <w:rPr>
                <w:noProof/>
                <w:webHidden/>
              </w:rPr>
              <w:t>9</w:t>
            </w:r>
          </w:ins>
          <w:ins w:id="32" w:author="Campos Muñoz, Jesús" w:date="2013-07-05T14:28:00Z">
            <w:r>
              <w:rPr>
                <w:noProof/>
                <w:webHidden/>
              </w:rPr>
              <w:fldChar w:fldCharType="end"/>
            </w:r>
            <w:r w:rsidRPr="00716FD6">
              <w:rPr>
                <w:rStyle w:val="Hipervnculo"/>
                <w:noProof/>
              </w:rPr>
              <w:fldChar w:fldCharType="end"/>
            </w:r>
          </w:ins>
        </w:p>
        <w:p w:rsidR="002C38CF" w:rsidRDefault="002C38CF">
          <w:pPr>
            <w:pStyle w:val="TDC1"/>
            <w:tabs>
              <w:tab w:val="left" w:pos="440"/>
              <w:tab w:val="right" w:leader="dot" w:pos="8494"/>
            </w:tabs>
            <w:rPr>
              <w:ins w:id="33" w:author="Campos Muñoz, Jesús" w:date="2013-07-05T14:28:00Z"/>
              <w:rFonts w:asciiTheme="minorHAnsi" w:hAnsiTheme="minorHAnsi"/>
              <w:noProof/>
              <w:lang w:val="es-ES" w:eastAsia="es-ES" w:bidi="ar-SA"/>
            </w:rPr>
          </w:pPr>
          <w:ins w:id="34"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"_Toc360797826"</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3</w:t>
            </w:r>
            <w:r>
              <w:rPr>
                <w:rFonts w:asciiTheme="minorHAnsi" w:hAnsiTheme="minorHAnsi"/>
                <w:noProof/>
                <w:lang w:val="es-ES" w:eastAsia="es-ES" w:bidi="ar-SA"/>
              </w:rPr>
              <w:tab/>
            </w:r>
            <w:r w:rsidRPr="00716FD6">
              <w:rPr>
                <w:rStyle w:val="Hipervnculo"/>
                <w:noProof/>
              </w:rPr>
              <w:t>Implementació del disseny</w:t>
            </w:r>
            <w:r>
              <w:rPr>
                <w:noProof/>
                <w:webHidden/>
              </w:rPr>
              <w:tab/>
            </w:r>
            <w:r>
              <w:rPr>
                <w:noProof/>
                <w:webHidden/>
              </w:rPr>
              <w:fldChar w:fldCharType="begin"/>
            </w:r>
            <w:r>
              <w:rPr>
                <w:noProof/>
                <w:webHidden/>
              </w:rPr>
              <w:instrText xml:space="preserve"> PAGEREF _Toc360797826 \h </w:instrText>
            </w:r>
          </w:ins>
          <w:r>
            <w:rPr>
              <w:noProof/>
              <w:webHidden/>
            </w:rPr>
          </w:r>
          <w:r>
            <w:rPr>
              <w:noProof/>
              <w:webHidden/>
            </w:rPr>
            <w:fldChar w:fldCharType="separate"/>
          </w:r>
          <w:ins w:id="35" w:author="Campos Muñoz, Jesús" w:date="2013-07-05T14:29:00Z">
            <w:r w:rsidR="00BF3893">
              <w:rPr>
                <w:noProof/>
                <w:webHidden/>
              </w:rPr>
              <w:t>11</w:t>
            </w:r>
          </w:ins>
          <w:ins w:id="36" w:author="Campos Muñoz, Jesús" w:date="2013-07-05T14:28:00Z">
            <w:r>
              <w:rPr>
                <w:noProof/>
                <w:webHidden/>
              </w:rPr>
              <w:fldChar w:fldCharType="end"/>
            </w:r>
            <w:r w:rsidRPr="00716FD6">
              <w:rPr>
                <w:rStyle w:val="Hipervnculo"/>
                <w:noProof/>
              </w:rPr>
              <w:fldChar w:fldCharType="end"/>
            </w:r>
          </w:ins>
        </w:p>
        <w:p w:rsidR="002C38CF" w:rsidRDefault="002C38CF">
          <w:pPr>
            <w:pStyle w:val="TDC2"/>
            <w:tabs>
              <w:tab w:val="left" w:pos="880"/>
              <w:tab w:val="right" w:leader="dot" w:pos="8494"/>
            </w:tabs>
            <w:rPr>
              <w:ins w:id="37" w:author="Campos Muñoz, Jesús" w:date="2013-07-05T14:28:00Z"/>
              <w:noProof/>
              <w:lang w:val="es-ES" w:eastAsia="es-ES" w:bidi="ar-SA"/>
            </w:rPr>
          </w:pPr>
          <w:ins w:id="38"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"_Toc360797827"</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3.1</w:t>
            </w:r>
            <w:r>
              <w:rPr>
                <w:noProof/>
                <w:lang w:val="es-ES" w:eastAsia="es-ES" w:bidi="ar-SA"/>
              </w:rPr>
              <w:tab/>
            </w:r>
            <w:r w:rsidRPr="00716FD6">
              <w:rPr>
                <w:rStyle w:val="Hipervnculo"/>
                <w:noProof/>
              </w:rPr>
              <w:t>Estructures de dades</w:t>
            </w:r>
            <w:r>
              <w:rPr>
                <w:noProof/>
                <w:webHidden/>
              </w:rPr>
              <w:tab/>
            </w:r>
            <w:r>
              <w:rPr>
                <w:noProof/>
                <w:webHidden/>
              </w:rPr>
              <w:fldChar w:fldCharType="begin"/>
            </w:r>
            <w:r>
              <w:rPr>
                <w:noProof/>
                <w:webHidden/>
              </w:rPr>
              <w:instrText xml:space="preserve"> PAGEREF _Toc360797827 \h </w:instrText>
            </w:r>
          </w:ins>
          <w:r>
            <w:rPr>
              <w:noProof/>
              <w:webHidden/>
            </w:rPr>
          </w:r>
          <w:r>
            <w:rPr>
              <w:noProof/>
              <w:webHidden/>
            </w:rPr>
            <w:fldChar w:fldCharType="separate"/>
          </w:r>
          <w:ins w:id="39" w:author="Campos Muñoz, Jesús" w:date="2013-07-05T14:29:00Z">
            <w:r w:rsidR="00BF3893">
              <w:rPr>
                <w:noProof/>
                <w:webHidden/>
              </w:rPr>
              <w:t>11</w:t>
            </w:r>
          </w:ins>
          <w:ins w:id="40" w:author="Campos Muñoz, Jesús" w:date="2013-07-05T14:28:00Z">
            <w:r>
              <w:rPr>
                <w:noProof/>
                <w:webHidden/>
              </w:rPr>
              <w:fldChar w:fldCharType="end"/>
            </w:r>
            <w:r w:rsidRPr="00716FD6">
              <w:rPr>
                <w:rStyle w:val="Hipervnculo"/>
                <w:noProof/>
              </w:rPr>
              <w:fldChar w:fldCharType="end"/>
            </w:r>
          </w:ins>
        </w:p>
        <w:p w:rsidR="002C38CF" w:rsidRDefault="002C38CF">
          <w:pPr>
            <w:pStyle w:val="TDC3"/>
            <w:tabs>
              <w:tab w:val="left" w:pos="1320"/>
              <w:tab w:val="right" w:leader="dot" w:pos="8494"/>
            </w:tabs>
            <w:rPr>
              <w:ins w:id="41" w:author="Campos Muñoz, Jesús" w:date="2013-07-05T14:28:00Z"/>
              <w:noProof/>
              <w:lang w:val="es-ES" w:eastAsia="es-ES" w:bidi="ar-SA"/>
            </w:rPr>
          </w:pPr>
          <w:ins w:id="42"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"_Toc360797829"</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3.1.1</w:t>
            </w:r>
            <w:r>
              <w:rPr>
                <w:noProof/>
                <w:lang w:val="es-ES" w:eastAsia="es-ES" w:bidi="ar-SA"/>
              </w:rPr>
              <w:tab/>
            </w:r>
            <w:r w:rsidRPr="00716FD6">
              <w:rPr>
                <w:rStyle w:val="Hipervnculo"/>
                <w:noProof/>
              </w:rPr>
              <w:t>Tipus bàsics</w:t>
            </w:r>
            <w:r>
              <w:rPr>
                <w:noProof/>
                <w:webHidden/>
              </w:rPr>
              <w:tab/>
            </w:r>
            <w:r>
              <w:rPr>
                <w:noProof/>
                <w:webHidden/>
              </w:rPr>
              <w:fldChar w:fldCharType="begin"/>
            </w:r>
            <w:r>
              <w:rPr>
                <w:noProof/>
                <w:webHidden/>
              </w:rPr>
              <w:instrText xml:space="preserve"> PAGEREF _Toc360797829 \h </w:instrText>
            </w:r>
          </w:ins>
          <w:r>
            <w:rPr>
              <w:noProof/>
              <w:webHidden/>
            </w:rPr>
          </w:r>
          <w:r>
            <w:rPr>
              <w:noProof/>
              <w:webHidden/>
            </w:rPr>
            <w:fldChar w:fldCharType="separate"/>
          </w:r>
          <w:ins w:id="43" w:author="Campos Muñoz, Jesús" w:date="2013-07-05T14:29:00Z">
            <w:r w:rsidR="00BF3893">
              <w:rPr>
                <w:noProof/>
                <w:webHidden/>
              </w:rPr>
              <w:t>12</w:t>
            </w:r>
          </w:ins>
          <w:ins w:id="44" w:author="Campos Muñoz, Jesús" w:date="2013-07-05T14:28:00Z">
            <w:r>
              <w:rPr>
                <w:noProof/>
                <w:webHidden/>
              </w:rPr>
              <w:fldChar w:fldCharType="end"/>
            </w:r>
            <w:r w:rsidRPr="00716FD6">
              <w:rPr>
                <w:rStyle w:val="Hipervnculo"/>
                <w:noProof/>
              </w:rPr>
              <w:fldChar w:fldCharType="end"/>
            </w:r>
          </w:ins>
        </w:p>
        <w:p w:rsidR="002C38CF" w:rsidRDefault="002C38CF">
          <w:pPr>
            <w:pStyle w:val="TDC4"/>
            <w:tabs>
              <w:tab w:val="left" w:pos="1540"/>
              <w:tab w:val="right" w:leader="dot" w:pos="8494"/>
            </w:tabs>
            <w:rPr>
              <w:ins w:id="45" w:author="Campos Muñoz, Jesús" w:date="2013-07-05T14:28:00Z"/>
              <w:noProof/>
              <w:lang w:val="es-ES" w:eastAsia="es-ES" w:bidi="ar-SA"/>
            </w:rPr>
          </w:pPr>
          <w:ins w:id="46"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"_Toc360797830"</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3.1.1.1</w:t>
            </w:r>
            <w:r>
              <w:rPr>
                <w:noProof/>
                <w:lang w:val="es-ES" w:eastAsia="es-ES" w:bidi="ar-SA"/>
              </w:rPr>
              <w:tab/>
            </w:r>
            <w:r w:rsidRPr="00716FD6">
              <w:rPr>
                <w:rStyle w:val="Hipervnculo"/>
                <w:noProof/>
              </w:rPr>
              <w:t>Classe CodiEstat</w:t>
            </w:r>
            <w:r>
              <w:rPr>
                <w:noProof/>
                <w:webHidden/>
              </w:rPr>
              <w:tab/>
            </w:r>
            <w:r>
              <w:rPr>
                <w:noProof/>
                <w:webHidden/>
              </w:rPr>
              <w:fldChar w:fldCharType="begin"/>
            </w:r>
            <w:r>
              <w:rPr>
                <w:noProof/>
                <w:webHidden/>
              </w:rPr>
              <w:instrText xml:space="preserve"> PAGEREF _Toc360797830 \h </w:instrText>
            </w:r>
          </w:ins>
          <w:r>
            <w:rPr>
              <w:noProof/>
              <w:webHidden/>
            </w:rPr>
          </w:r>
          <w:r>
            <w:rPr>
              <w:noProof/>
              <w:webHidden/>
            </w:rPr>
            <w:fldChar w:fldCharType="separate"/>
          </w:r>
          <w:ins w:id="47" w:author="Campos Muñoz, Jesús" w:date="2013-07-05T14:29:00Z">
            <w:r w:rsidR="00BF3893">
              <w:rPr>
                <w:noProof/>
                <w:webHidden/>
              </w:rPr>
              <w:t>12</w:t>
            </w:r>
          </w:ins>
          <w:ins w:id="48" w:author="Campos Muñoz, Jesús" w:date="2013-07-05T14:28:00Z">
            <w:r>
              <w:rPr>
                <w:noProof/>
                <w:webHidden/>
              </w:rPr>
              <w:fldChar w:fldCharType="end"/>
            </w:r>
            <w:r w:rsidRPr="00716FD6">
              <w:rPr>
                <w:rStyle w:val="Hipervnculo"/>
                <w:noProof/>
              </w:rPr>
              <w:fldChar w:fldCharType="end"/>
            </w:r>
          </w:ins>
        </w:p>
        <w:p w:rsidR="002C38CF" w:rsidRDefault="002C38CF">
          <w:pPr>
            <w:pStyle w:val="TDC4"/>
            <w:tabs>
              <w:tab w:val="left" w:pos="1540"/>
              <w:tab w:val="right" w:leader="dot" w:pos="8494"/>
            </w:tabs>
            <w:rPr>
              <w:ins w:id="49" w:author="Campos Muñoz, Jesús" w:date="2013-07-05T14:28:00Z"/>
              <w:noProof/>
              <w:lang w:val="es-ES" w:eastAsia="es-ES" w:bidi="ar-SA"/>
            </w:rPr>
          </w:pPr>
          <w:ins w:id="50"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"_Toc360797831"</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3.1.1.2</w:t>
            </w:r>
            <w:r>
              <w:rPr>
                <w:noProof/>
                <w:lang w:val="es-ES" w:eastAsia="es-ES" w:bidi="ar-SA"/>
              </w:rPr>
              <w:tab/>
            </w:r>
            <w:r w:rsidRPr="00716FD6">
              <w:rPr>
                <w:rStyle w:val="Hipervnculo"/>
                <w:noProof/>
              </w:rPr>
              <w:t>Classe Idioma</w:t>
            </w:r>
            <w:r>
              <w:rPr>
                <w:noProof/>
                <w:webHidden/>
              </w:rPr>
              <w:tab/>
            </w:r>
            <w:r>
              <w:rPr>
                <w:noProof/>
                <w:webHidden/>
              </w:rPr>
              <w:fldChar w:fldCharType="begin"/>
            </w:r>
            <w:r>
              <w:rPr>
                <w:noProof/>
                <w:webHidden/>
              </w:rPr>
              <w:instrText xml:space="preserve"> PAGEREF _Toc360797831 \h </w:instrText>
            </w:r>
          </w:ins>
          <w:r>
            <w:rPr>
              <w:noProof/>
              <w:webHidden/>
            </w:rPr>
          </w:r>
          <w:r>
            <w:rPr>
              <w:noProof/>
              <w:webHidden/>
            </w:rPr>
            <w:fldChar w:fldCharType="separate"/>
          </w:r>
          <w:ins w:id="51" w:author="Campos Muñoz, Jesús" w:date="2013-07-05T14:29:00Z">
            <w:r w:rsidR="00BF3893">
              <w:rPr>
                <w:noProof/>
                <w:webHidden/>
              </w:rPr>
              <w:t>12</w:t>
            </w:r>
          </w:ins>
          <w:ins w:id="52" w:author="Campos Muñoz, Jesús" w:date="2013-07-05T14:28:00Z">
            <w:r>
              <w:rPr>
                <w:noProof/>
                <w:webHidden/>
              </w:rPr>
              <w:fldChar w:fldCharType="end"/>
            </w:r>
            <w:r w:rsidRPr="00716FD6">
              <w:rPr>
                <w:rStyle w:val="Hipervnculo"/>
                <w:noProof/>
              </w:rPr>
              <w:fldChar w:fldCharType="end"/>
            </w:r>
          </w:ins>
        </w:p>
        <w:p w:rsidR="002C38CF" w:rsidRDefault="002C38CF">
          <w:pPr>
            <w:pStyle w:val="TDC4"/>
            <w:tabs>
              <w:tab w:val="left" w:pos="1540"/>
              <w:tab w:val="right" w:leader="dot" w:pos="8494"/>
            </w:tabs>
            <w:rPr>
              <w:ins w:id="53" w:author="Campos Muñoz, Jesús" w:date="2013-07-05T14:28:00Z"/>
              <w:noProof/>
              <w:lang w:val="es-ES" w:eastAsia="es-ES" w:bidi="ar-SA"/>
            </w:rPr>
          </w:pPr>
          <w:ins w:id="54"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"_Toc360797832"</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3.1.1.3</w:t>
            </w:r>
            <w:r>
              <w:rPr>
                <w:noProof/>
                <w:lang w:val="es-ES" w:eastAsia="es-ES" w:bidi="ar-SA"/>
              </w:rPr>
              <w:tab/>
            </w:r>
            <w:r w:rsidRPr="00716FD6">
              <w:rPr>
                <w:rStyle w:val="Hipervnculo"/>
                <w:noProof/>
              </w:rPr>
              <w:t>Classe TipCatAgenda</w:t>
            </w:r>
            <w:r>
              <w:rPr>
                <w:noProof/>
                <w:webHidden/>
              </w:rPr>
              <w:tab/>
            </w:r>
            <w:r>
              <w:rPr>
                <w:noProof/>
                <w:webHidden/>
              </w:rPr>
              <w:fldChar w:fldCharType="begin"/>
            </w:r>
            <w:r>
              <w:rPr>
                <w:noProof/>
                <w:webHidden/>
              </w:rPr>
              <w:instrText xml:space="preserve"> PAGEREF _Toc360797832 \h </w:instrText>
            </w:r>
          </w:ins>
          <w:r>
            <w:rPr>
              <w:noProof/>
              <w:webHidden/>
            </w:rPr>
          </w:r>
          <w:r>
            <w:rPr>
              <w:noProof/>
              <w:webHidden/>
            </w:rPr>
            <w:fldChar w:fldCharType="separate"/>
          </w:r>
          <w:ins w:id="55" w:author="Campos Muñoz, Jesús" w:date="2013-07-05T14:29:00Z">
            <w:r w:rsidR="00BF3893">
              <w:rPr>
                <w:noProof/>
                <w:webHidden/>
              </w:rPr>
              <w:t>12</w:t>
            </w:r>
          </w:ins>
          <w:ins w:id="56" w:author="Campos Muñoz, Jesús" w:date="2013-07-05T14:28:00Z">
            <w:r>
              <w:rPr>
                <w:noProof/>
                <w:webHidden/>
              </w:rPr>
              <w:fldChar w:fldCharType="end"/>
            </w:r>
            <w:r w:rsidRPr="00716FD6">
              <w:rPr>
                <w:rStyle w:val="Hipervnculo"/>
                <w:noProof/>
              </w:rPr>
              <w:fldChar w:fldCharType="end"/>
            </w:r>
          </w:ins>
        </w:p>
        <w:p w:rsidR="002C38CF" w:rsidRDefault="002C38CF">
          <w:pPr>
            <w:pStyle w:val="TDC4"/>
            <w:tabs>
              <w:tab w:val="left" w:pos="1540"/>
              <w:tab w:val="right" w:leader="dot" w:pos="8494"/>
            </w:tabs>
            <w:rPr>
              <w:ins w:id="57" w:author="Campos Muñoz, Jesús" w:date="2013-07-05T14:28:00Z"/>
              <w:noProof/>
              <w:lang w:val="es-ES" w:eastAsia="es-ES" w:bidi="ar-SA"/>
            </w:rPr>
          </w:pPr>
          <w:ins w:id="58"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"_Toc360797833"</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3.1.1.4</w:t>
            </w:r>
            <w:r>
              <w:rPr>
                <w:noProof/>
                <w:lang w:val="es-ES" w:eastAsia="es-ES" w:bidi="ar-SA"/>
              </w:rPr>
              <w:tab/>
            </w:r>
            <w:r w:rsidRPr="00716FD6">
              <w:rPr>
                <w:rStyle w:val="Hipervnculo"/>
                <w:noProof/>
              </w:rPr>
              <w:t>Classe FitxaActivitat</w:t>
            </w:r>
            <w:r>
              <w:rPr>
                <w:noProof/>
                <w:webHidden/>
              </w:rPr>
              <w:tab/>
            </w:r>
            <w:r>
              <w:rPr>
                <w:noProof/>
                <w:webHidden/>
              </w:rPr>
              <w:fldChar w:fldCharType="begin"/>
            </w:r>
            <w:r>
              <w:rPr>
                <w:noProof/>
                <w:webHidden/>
              </w:rPr>
              <w:instrText xml:space="preserve"> PAGEREF _Toc360797833 \h </w:instrText>
            </w:r>
          </w:ins>
          <w:r>
            <w:rPr>
              <w:noProof/>
              <w:webHidden/>
            </w:rPr>
          </w:r>
          <w:r>
            <w:rPr>
              <w:noProof/>
              <w:webHidden/>
            </w:rPr>
            <w:fldChar w:fldCharType="separate"/>
          </w:r>
          <w:ins w:id="59" w:author="Campos Muñoz, Jesús" w:date="2013-07-05T14:29:00Z">
            <w:r w:rsidR="00BF3893">
              <w:rPr>
                <w:noProof/>
                <w:webHidden/>
              </w:rPr>
              <w:t>13</w:t>
            </w:r>
          </w:ins>
          <w:ins w:id="60" w:author="Campos Muñoz, Jesús" w:date="2013-07-05T14:28:00Z">
            <w:r>
              <w:rPr>
                <w:noProof/>
                <w:webHidden/>
              </w:rPr>
              <w:fldChar w:fldCharType="end"/>
            </w:r>
            <w:r w:rsidRPr="00716FD6">
              <w:rPr>
                <w:rStyle w:val="Hipervnculo"/>
                <w:noProof/>
              </w:rPr>
              <w:fldChar w:fldCharType="end"/>
            </w:r>
          </w:ins>
        </w:p>
        <w:p w:rsidR="002C38CF" w:rsidRDefault="002C38CF">
          <w:pPr>
            <w:pStyle w:val="TDC4"/>
            <w:tabs>
              <w:tab w:val="left" w:pos="1540"/>
              <w:tab w:val="right" w:leader="dot" w:pos="8494"/>
            </w:tabs>
            <w:rPr>
              <w:ins w:id="61" w:author="Campos Muñoz, Jesús" w:date="2013-07-05T14:28:00Z"/>
              <w:noProof/>
              <w:lang w:val="es-ES" w:eastAsia="es-ES" w:bidi="ar-SA"/>
            </w:rPr>
          </w:pPr>
          <w:ins w:id="62"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"_Toc360797834"</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3.1.1.5</w:t>
            </w:r>
            <w:r>
              <w:rPr>
                <w:noProof/>
                <w:lang w:val="es-ES" w:eastAsia="es-ES" w:bidi="ar-SA"/>
              </w:rPr>
              <w:tab/>
            </w:r>
            <w:r w:rsidRPr="00716FD6">
              <w:rPr>
                <w:rStyle w:val="Hipervnculo"/>
                <w:noProof/>
              </w:rPr>
              <w:t>Classe FitxaEquipament</w:t>
            </w:r>
            <w:r>
              <w:rPr>
                <w:noProof/>
                <w:webHidden/>
              </w:rPr>
              <w:tab/>
            </w:r>
            <w:r>
              <w:rPr>
                <w:noProof/>
                <w:webHidden/>
              </w:rPr>
              <w:fldChar w:fldCharType="begin"/>
            </w:r>
            <w:r>
              <w:rPr>
                <w:noProof/>
                <w:webHidden/>
              </w:rPr>
              <w:instrText xml:space="preserve"> PAGEREF _Toc360797834 \h </w:instrText>
            </w:r>
          </w:ins>
          <w:r>
            <w:rPr>
              <w:noProof/>
              <w:webHidden/>
            </w:rPr>
          </w:r>
          <w:r>
            <w:rPr>
              <w:noProof/>
              <w:webHidden/>
            </w:rPr>
            <w:fldChar w:fldCharType="separate"/>
          </w:r>
          <w:ins w:id="63" w:author="Campos Muñoz, Jesús" w:date="2013-07-05T14:29:00Z">
            <w:r w:rsidR="00BF3893">
              <w:rPr>
                <w:noProof/>
                <w:webHidden/>
              </w:rPr>
              <w:t>13</w:t>
            </w:r>
          </w:ins>
          <w:ins w:id="64" w:author="Campos Muñoz, Jesús" w:date="2013-07-05T14:28:00Z">
            <w:r>
              <w:rPr>
                <w:noProof/>
                <w:webHidden/>
              </w:rPr>
              <w:fldChar w:fldCharType="end"/>
            </w:r>
            <w:r w:rsidRPr="00716FD6">
              <w:rPr>
                <w:rStyle w:val="Hipervnculo"/>
                <w:noProof/>
              </w:rPr>
              <w:fldChar w:fldCharType="end"/>
            </w:r>
          </w:ins>
        </w:p>
        <w:p w:rsidR="002C38CF" w:rsidRDefault="002C38CF">
          <w:pPr>
            <w:pStyle w:val="TDC4"/>
            <w:tabs>
              <w:tab w:val="left" w:pos="1540"/>
              <w:tab w:val="right" w:leader="dot" w:pos="8494"/>
            </w:tabs>
            <w:rPr>
              <w:ins w:id="65" w:author="Campos Muñoz, Jesús" w:date="2013-07-05T14:28:00Z"/>
              <w:noProof/>
              <w:lang w:val="es-ES" w:eastAsia="es-ES" w:bidi="ar-SA"/>
            </w:rPr>
          </w:pPr>
          <w:ins w:id="66"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"_Toc360797836"</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3.1.1.6</w:t>
            </w:r>
            <w:r>
              <w:rPr>
                <w:noProof/>
                <w:lang w:val="es-ES" w:eastAsia="es-ES" w:bidi="ar-SA"/>
              </w:rPr>
              <w:tab/>
            </w:r>
            <w:r w:rsidRPr="00716FD6">
              <w:rPr>
                <w:rStyle w:val="Hipervnculo"/>
                <w:noProof/>
              </w:rPr>
              <w:t>Classe FitxaHorari</w:t>
            </w:r>
            <w:r>
              <w:rPr>
                <w:noProof/>
                <w:webHidden/>
              </w:rPr>
              <w:tab/>
            </w:r>
            <w:r>
              <w:rPr>
                <w:noProof/>
                <w:webHidden/>
              </w:rPr>
              <w:fldChar w:fldCharType="begin"/>
            </w:r>
            <w:r>
              <w:rPr>
                <w:noProof/>
                <w:webHidden/>
              </w:rPr>
              <w:instrText xml:space="preserve"> PAGEREF _Toc360797836 \h </w:instrText>
            </w:r>
          </w:ins>
          <w:r>
            <w:rPr>
              <w:noProof/>
              <w:webHidden/>
            </w:rPr>
          </w:r>
          <w:r>
            <w:rPr>
              <w:noProof/>
              <w:webHidden/>
            </w:rPr>
            <w:fldChar w:fldCharType="separate"/>
          </w:r>
          <w:ins w:id="67" w:author="Campos Muñoz, Jesús" w:date="2013-07-05T14:29:00Z">
            <w:r w:rsidR="00BF3893">
              <w:rPr>
                <w:noProof/>
                <w:webHidden/>
              </w:rPr>
              <w:t>14</w:t>
            </w:r>
          </w:ins>
          <w:ins w:id="68" w:author="Campos Muñoz, Jesús" w:date="2013-07-05T14:28:00Z">
            <w:r>
              <w:rPr>
                <w:noProof/>
                <w:webHidden/>
              </w:rPr>
              <w:fldChar w:fldCharType="end"/>
            </w:r>
            <w:r w:rsidRPr="00716FD6">
              <w:rPr>
                <w:rStyle w:val="Hipervnculo"/>
                <w:noProof/>
              </w:rPr>
              <w:fldChar w:fldCharType="end"/>
            </w:r>
          </w:ins>
        </w:p>
        <w:p w:rsidR="002C38CF" w:rsidRDefault="002C38CF">
          <w:pPr>
            <w:pStyle w:val="TDC4"/>
            <w:tabs>
              <w:tab w:val="left" w:pos="1540"/>
              <w:tab w:val="right" w:leader="dot" w:pos="8494"/>
            </w:tabs>
            <w:rPr>
              <w:ins w:id="69" w:author="Campos Muñoz, Jesús" w:date="2013-07-05T14:28:00Z"/>
              <w:noProof/>
              <w:lang w:val="es-ES" w:eastAsia="es-ES" w:bidi="ar-SA"/>
            </w:rPr>
          </w:pPr>
          <w:ins w:id="70"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"_Toc360797837"</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3.1.1.7</w:t>
            </w:r>
            <w:r>
              <w:rPr>
                <w:noProof/>
                <w:lang w:val="es-ES" w:eastAsia="es-ES" w:bidi="ar-SA"/>
              </w:rPr>
              <w:tab/>
            </w:r>
            <w:r w:rsidRPr="00716FD6">
              <w:rPr>
                <w:rStyle w:val="Hipervnculo"/>
                <w:noProof/>
              </w:rPr>
              <w:t>Classe IdentificadorActivitat</w:t>
            </w:r>
            <w:r>
              <w:rPr>
                <w:noProof/>
                <w:webHidden/>
              </w:rPr>
              <w:tab/>
            </w:r>
            <w:r>
              <w:rPr>
                <w:noProof/>
                <w:webHidden/>
              </w:rPr>
              <w:fldChar w:fldCharType="begin"/>
            </w:r>
            <w:r>
              <w:rPr>
                <w:noProof/>
                <w:webHidden/>
              </w:rPr>
              <w:instrText xml:space="preserve"> PAGEREF _Toc360797837 \h </w:instrText>
            </w:r>
          </w:ins>
          <w:r>
            <w:rPr>
              <w:noProof/>
              <w:webHidden/>
            </w:rPr>
          </w:r>
          <w:r>
            <w:rPr>
              <w:noProof/>
              <w:webHidden/>
            </w:rPr>
            <w:fldChar w:fldCharType="separate"/>
          </w:r>
          <w:ins w:id="71" w:author="Campos Muñoz, Jesús" w:date="2013-07-05T14:29:00Z">
            <w:r w:rsidR="00BF3893">
              <w:rPr>
                <w:noProof/>
                <w:webHidden/>
              </w:rPr>
              <w:t>14</w:t>
            </w:r>
          </w:ins>
          <w:ins w:id="72" w:author="Campos Muñoz, Jesús" w:date="2013-07-05T14:28:00Z">
            <w:r>
              <w:rPr>
                <w:noProof/>
                <w:webHidden/>
              </w:rPr>
              <w:fldChar w:fldCharType="end"/>
            </w:r>
            <w:r w:rsidRPr="00716FD6">
              <w:rPr>
                <w:rStyle w:val="Hipervnculo"/>
                <w:noProof/>
              </w:rPr>
              <w:fldChar w:fldCharType="end"/>
            </w:r>
          </w:ins>
        </w:p>
        <w:p w:rsidR="002C38CF" w:rsidRDefault="002C38CF">
          <w:pPr>
            <w:pStyle w:val="TDC4"/>
            <w:tabs>
              <w:tab w:val="left" w:pos="1540"/>
              <w:tab w:val="right" w:leader="dot" w:pos="8494"/>
            </w:tabs>
            <w:rPr>
              <w:ins w:id="73" w:author="Campos Muñoz, Jesús" w:date="2013-07-05T14:28:00Z"/>
              <w:noProof/>
              <w:lang w:val="es-ES" w:eastAsia="es-ES" w:bidi="ar-SA"/>
            </w:rPr>
          </w:pPr>
          <w:ins w:id="74"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"_Toc360797838"</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3.1.1.8</w:t>
            </w:r>
            <w:r>
              <w:rPr>
                <w:noProof/>
                <w:lang w:val="es-ES" w:eastAsia="es-ES" w:bidi="ar-SA"/>
              </w:rPr>
              <w:tab/>
            </w:r>
            <w:r w:rsidRPr="00716FD6">
              <w:rPr>
                <w:rStyle w:val="Hipervnculo"/>
                <w:noProof/>
              </w:rPr>
              <w:t>Classe IdentificadorEquipament</w:t>
            </w:r>
            <w:r>
              <w:rPr>
                <w:noProof/>
                <w:webHidden/>
              </w:rPr>
              <w:tab/>
            </w:r>
            <w:r>
              <w:rPr>
                <w:noProof/>
                <w:webHidden/>
              </w:rPr>
              <w:fldChar w:fldCharType="begin"/>
            </w:r>
            <w:r>
              <w:rPr>
                <w:noProof/>
                <w:webHidden/>
              </w:rPr>
              <w:instrText xml:space="preserve"> PAGEREF _Toc360797838 \h </w:instrText>
            </w:r>
          </w:ins>
          <w:r>
            <w:rPr>
              <w:noProof/>
              <w:webHidden/>
            </w:rPr>
          </w:r>
          <w:r>
            <w:rPr>
              <w:noProof/>
              <w:webHidden/>
            </w:rPr>
            <w:fldChar w:fldCharType="separate"/>
          </w:r>
          <w:ins w:id="75" w:author="Campos Muñoz, Jesús" w:date="2013-07-05T14:29:00Z">
            <w:r w:rsidR="00BF3893">
              <w:rPr>
                <w:noProof/>
                <w:webHidden/>
              </w:rPr>
              <w:t>15</w:t>
            </w:r>
          </w:ins>
          <w:ins w:id="76" w:author="Campos Muñoz, Jesús" w:date="2013-07-05T14:28:00Z">
            <w:r>
              <w:rPr>
                <w:noProof/>
                <w:webHidden/>
              </w:rPr>
              <w:fldChar w:fldCharType="end"/>
            </w:r>
            <w:r w:rsidRPr="00716FD6">
              <w:rPr>
                <w:rStyle w:val="Hipervnculo"/>
                <w:noProof/>
              </w:rPr>
              <w:fldChar w:fldCharType="end"/>
            </w:r>
          </w:ins>
        </w:p>
        <w:p w:rsidR="002C38CF" w:rsidRDefault="002C38CF">
          <w:pPr>
            <w:pStyle w:val="TDC4"/>
            <w:tabs>
              <w:tab w:val="left" w:pos="1540"/>
              <w:tab w:val="right" w:leader="dot" w:pos="8494"/>
            </w:tabs>
            <w:rPr>
              <w:ins w:id="77" w:author="Campos Muñoz, Jesús" w:date="2013-07-05T14:28:00Z"/>
              <w:noProof/>
              <w:lang w:val="es-ES" w:eastAsia="es-ES" w:bidi="ar-SA"/>
            </w:rPr>
          </w:pPr>
          <w:ins w:id="78"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"_Toc360797839"</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3.1.1.9</w:t>
            </w:r>
            <w:r>
              <w:rPr>
                <w:noProof/>
                <w:lang w:val="es-ES" w:eastAsia="es-ES" w:bidi="ar-SA"/>
              </w:rPr>
              <w:tab/>
            </w:r>
            <w:r w:rsidRPr="00716FD6">
              <w:rPr>
                <w:rStyle w:val="Hipervnculo"/>
                <w:noProof/>
              </w:rPr>
              <w:t>Classe DocImg</w:t>
            </w:r>
            <w:r>
              <w:rPr>
                <w:noProof/>
                <w:webHidden/>
              </w:rPr>
              <w:tab/>
            </w:r>
            <w:r>
              <w:rPr>
                <w:noProof/>
                <w:webHidden/>
              </w:rPr>
              <w:fldChar w:fldCharType="begin"/>
            </w:r>
            <w:r>
              <w:rPr>
                <w:noProof/>
                <w:webHidden/>
              </w:rPr>
              <w:instrText xml:space="preserve"> PAGEREF _Toc360797839 \h </w:instrText>
            </w:r>
          </w:ins>
          <w:r>
            <w:rPr>
              <w:noProof/>
              <w:webHidden/>
            </w:rPr>
          </w:r>
          <w:r>
            <w:rPr>
              <w:noProof/>
              <w:webHidden/>
            </w:rPr>
            <w:fldChar w:fldCharType="separate"/>
          </w:r>
          <w:ins w:id="79" w:author="Campos Muñoz, Jesús" w:date="2013-07-05T14:29:00Z">
            <w:r w:rsidR="00BF3893">
              <w:rPr>
                <w:noProof/>
                <w:webHidden/>
              </w:rPr>
              <w:t>15</w:t>
            </w:r>
          </w:ins>
          <w:ins w:id="80" w:author="Campos Muñoz, Jesús" w:date="2013-07-05T14:28:00Z">
            <w:r>
              <w:rPr>
                <w:noProof/>
                <w:webHidden/>
              </w:rPr>
              <w:fldChar w:fldCharType="end"/>
            </w:r>
            <w:r w:rsidRPr="00716FD6">
              <w:rPr>
                <w:rStyle w:val="Hipervnculo"/>
                <w:noProof/>
              </w:rPr>
              <w:fldChar w:fldCharType="end"/>
            </w:r>
          </w:ins>
        </w:p>
        <w:p w:rsidR="002C38CF" w:rsidRDefault="002C38CF">
          <w:pPr>
            <w:pStyle w:val="TDC3"/>
            <w:tabs>
              <w:tab w:val="left" w:pos="1320"/>
              <w:tab w:val="right" w:leader="dot" w:pos="8494"/>
            </w:tabs>
            <w:rPr>
              <w:ins w:id="81" w:author="Campos Muñoz, Jesús" w:date="2013-07-05T14:28:00Z"/>
              <w:noProof/>
              <w:lang w:val="es-ES" w:eastAsia="es-ES" w:bidi="ar-SA"/>
            </w:rPr>
          </w:pPr>
          <w:ins w:id="82"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"_Toc360797842"</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3.1.2</w:t>
            </w:r>
            <w:r>
              <w:rPr>
                <w:noProof/>
                <w:lang w:val="es-ES" w:eastAsia="es-ES" w:bidi="ar-SA"/>
              </w:rPr>
              <w:tab/>
            </w:r>
            <w:r w:rsidRPr="00716FD6">
              <w:rPr>
                <w:rStyle w:val="Hipervnculo"/>
                <w:noProof/>
              </w:rPr>
              <w:t>Tipus de resposta</w:t>
            </w:r>
            <w:r>
              <w:rPr>
                <w:noProof/>
                <w:webHidden/>
              </w:rPr>
              <w:tab/>
            </w:r>
            <w:r>
              <w:rPr>
                <w:noProof/>
                <w:webHidden/>
              </w:rPr>
              <w:fldChar w:fldCharType="begin"/>
            </w:r>
            <w:r>
              <w:rPr>
                <w:noProof/>
                <w:webHidden/>
              </w:rPr>
              <w:instrText xml:space="preserve"> PAGEREF _Toc360797842 \h </w:instrText>
            </w:r>
          </w:ins>
          <w:r>
            <w:rPr>
              <w:noProof/>
              <w:webHidden/>
            </w:rPr>
          </w:r>
          <w:r>
            <w:rPr>
              <w:noProof/>
              <w:webHidden/>
            </w:rPr>
            <w:fldChar w:fldCharType="separate"/>
          </w:r>
          <w:ins w:id="83" w:author="Campos Muñoz, Jesús" w:date="2013-07-05T14:29:00Z">
            <w:r w:rsidR="00BF3893">
              <w:rPr>
                <w:noProof/>
                <w:webHidden/>
              </w:rPr>
              <w:t>16</w:t>
            </w:r>
          </w:ins>
          <w:ins w:id="84" w:author="Campos Muñoz, Jesús" w:date="2013-07-05T14:28:00Z">
            <w:r>
              <w:rPr>
                <w:noProof/>
                <w:webHidden/>
              </w:rPr>
              <w:fldChar w:fldCharType="end"/>
            </w:r>
            <w:r w:rsidRPr="00716FD6">
              <w:rPr>
                <w:rStyle w:val="Hipervnculo"/>
                <w:noProof/>
              </w:rPr>
              <w:fldChar w:fldCharType="end"/>
            </w:r>
          </w:ins>
        </w:p>
        <w:p w:rsidR="002C38CF" w:rsidRDefault="002C38CF">
          <w:pPr>
            <w:pStyle w:val="TDC4"/>
            <w:tabs>
              <w:tab w:val="left" w:pos="1540"/>
              <w:tab w:val="right" w:leader="dot" w:pos="8494"/>
            </w:tabs>
            <w:rPr>
              <w:ins w:id="85" w:author="Campos Muñoz, Jesús" w:date="2013-07-05T14:28:00Z"/>
              <w:noProof/>
              <w:lang w:val="es-ES" w:eastAsia="es-ES" w:bidi="ar-SA"/>
            </w:rPr>
          </w:pPr>
          <w:ins w:id="86"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"_Toc360797843"</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3.1.2.1</w:t>
            </w:r>
            <w:r>
              <w:rPr>
                <w:noProof/>
                <w:lang w:val="es-ES" w:eastAsia="es-ES" w:bidi="ar-SA"/>
              </w:rPr>
              <w:tab/>
            </w:r>
            <w:r w:rsidRPr="00716FD6">
              <w:rPr>
                <w:rStyle w:val="Hipervnculo"/>
                <w:noProof/>
              </w:rPr>
              <w:t>CodiEstat</w:t>
            </w:r>
            <w:r>
              <w:rPr>
                <w:noProof/>
                <w:webHidden/>
              </w:rPr>
              <w:tab/>
            </w:r>
            <w:r>
              <w:rPr>
                <w:noProof/>
                <w:webHidden/>
              </w:rPr>
              <w:fldChar w:fldCharType="begin"/>
            </w:r>
            <w:r>
              <w:rPr>
                <w:noProof/>
                <w:webHidden/>
              </w:rPr>
              <w:instrText xml:space="preserve"> PAGEREF _Toc360797843 \h </w:instrText>
            </w:r>
          </w:ins>
          <w:r>
            <w:rPr>
              <w:noProof/>
              <w:webHidden/>
            </w:rPr>
          </w:r>
          <w:r>
            <w:rPr>
              <w:noProof/>
              <w:webHidden/>
            </w:rPr>
            <w:fldChar w:fldCharType="separate"/>
          </w:r>
          <w:ins w:id="87" w:author="Campos Muñoz, Jesús" w:date="2013-07-05T14:29:00Z">
            <w:r w:rsidR="00BF3893">
              <w:rPr>
                <w:noProof/>
                <w:webHidden/>
              </w:rPr>
              <w:t>16</w:t>
            </w:r>
          </w:ins>
          <w:ins w:id="88" w:author="Campos Muñoz, Jesús" w:date="2013-07-05T14:28:00Z">
            <w:r>
              <w:rPr>
                <w:noProof/>
                <w:webHidden/>
              </w:rPr>
              <w:fldChar w:fldCharType="end"/>
            </w:r>
            <w:r w:rsidRPr="00716FD6">
              <w:rPr>
                <w:rStyle w:val="Hipervnculo"/>
                <w:noProof/>
              </w:rPr>
              <w:fldChar w:fldCharType="end"/>
            </w:r>
          </w:ins>
        </w:p>
        <w:p w:rsidR="002C38CF" w:rsidRDefault="002C38CF">
          <w:pPr>
            <w:pStyle w:val="TDC4"/>
            <w:tabs>
              <w:tab w:val="left" w:pos="1540"/>
              <w:tab w:val="right" w:leader="dot" w:pos="8494"/>
            </w:tabs>
            <w:rPr>
              <w:ins w:id="89" w:author="Campos Muñoz, Jesús" w:date="2013-07-05T14:28:00Z"/>
              <w:noProof/>
              <w:lang w:val="es-ES" w:eastAsia="es-ES" w:bidi="ar-SA"/>
            </w:rPr>
          </w:pPr>
          <w:ins w:id="90"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"_Toc360797844"</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3.1.2.2</w:t>
            </w:r>
            <w:r>
              <w:rPr>
                <w:noProof/>
                <w:lang w:val="es-ES" w:eastAsia="es-ES" w:bidi="ar-SA"/>
              </w:rPr>
              <w:tab/>
            </w:r>
            <w:r w:rsidRPr="00716FD6">
              <w:rPr>
                <w:rStyle w:val="Hipervnculo"/>
                <w:noProof/>
              </w:rPr>
              <w:t>BeanRespostaTipus1</w:t>
            </w:r>
            <w:r>
              <w:rPr>
                <w:noProof/>
                <w:webHidden/>
              </w:rPr>
              <w:tab/>
            </w:r>
            <w:r>
              <w:rPr>
                <w:noProof/>
                <w:webHidden/>
              </w:rPr>
              <w:fldChar w:fldCharType="begin"/>
            </w:r>
            <w:r>
              <w:rPr>
                <w:noProof/>
                <w:webHidden/>
              </w:rPr>
              <w:instrText xml:space="preserve"> PAGEREF _Toc360797844 \h </w:instrText>
            </w:r>
          </w:ins>
          <w:r>
            <w:rPr>
              <w:noProof/>
              <w:webHidden/>
            </w:rPr>
          </w:r>
          <w:r>
            <w:rPr>
              <w:noProof/>
              <w:webHidden/>
            </w:rPr>
            <w:fldChar w:fldCharType="separate"/>
          </w:r>
          <w:ins w:id="91" w:author="Campos Muñoz, Jesús" w:date="2013-07-05T14:29:00Z">
            <w:r w:rsidR="00BF3893">
              <w:rPr>
                <w:noProof/>
                <w:webHidden/>
              </w:rPr>
              <w:t>16</w:t>
            </w:r>
          </w:ins>
          <w:ins w:id="92" w:author="Campos Muñoz, Jesús" w:date="2013-07-05T14:28:00Z">
            <w:r>
              <w:rPr>
                <w:noProof/>
                <w:webHidden/>
              </w:rPr>
              <w:fldChar w:fldCharType="end"/>
            </w:r>
            <w:r w:rsidRPr="00716FD6">
              <w:rPr>
                <w:rStyle w:val="Hipervnculo"/>
                <w:noProof/>
              </w:rPr>
              <w:fldChar w:fldCharType="end"/>
            </w:r>
          </w:ins>
        </w:p>
        <w:p w:rsidR="002C38CF" w:rsidRDefault="002C38CF">
          <w:pPr>
            <w:pStyle w:val="TDC4"/>
            <w:tabs>
              <w:tab w:val="left" w:pos="1540"/>
              <w:tab w:val="right" w:leader="dot" w:pos="8494"/>
            </w:tabs>
            <w:rPr>
              <w:ins w:id="93" w:author="Campos Muñoz, Jesús" w:date="2013-07-05T14:28:00Z"/>
              <w:noProof/>
              <w:lang w:val="es-ES" w:eastAsia="es-ES" w:bidi="ar-SA"/>
            </w:rPr>
          </w:pPr>
          <w:ins w:id="94"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"_Toc360797845"</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3.1.2.3</w:t>
            </w:r>
            <w:r>
              <w:rPr>
                <w:noProof/>
                <w:lang w:val="es-ES" w:eastAsia="es-ES" w:bidi="ar-SA"/>
              </w:rPr>
              <w:tab/>
            </w:r>
            <w:r w:rsidRPr="00716FD6">
              <w:rPr>
                <w:rStyle w:val="Hipervnculo"/>
                <w:noProof/>
              </w:rPr>
              <w:t>BeanRespostaTipus2</w:t>
            </w:r>
            <w:r>
              <w:rPr>
                <w:noProof/>
                <w:webHidden/>
              </w:rPr>
              <w:tab/>
            </w:r>
            <w:r>
              <w:rPr>
                <w:noProof/>
                <w:webHidden/>
              </w:rPr>
              <w:fldChar w:fldCharType="begin"/>
            </w:r>
            <w:r>
              <w:rPr>
                <w:noProof/>
                <w:webHidden/>
              </w:rPr>
              <w:instrText xml:space="preserve"> PAGEREF _Toc360797845 \h </w:instrText>
            </w:r>
          </w:ins>
          <w:r>
            <w:rPr>
              <w:noProof/>
              <w:webHidden/>
            </w:rPr>
          </w:r>
          <w:r>
            <w:rPr>
              <w:noProof/>
              <w:webHidden/>
            </w:rPr>
            <w:fldChar w:fldCharType="separate"/>
          </w:r>
          <w:ins w:id="95" w:author="Campos Muñoz, Jesús" w:date="2013-07-05T14:29:00Z">
            <w:r w:rsidR="00BF3893">
              <w:rPr>
                <w:noProof/>
                <w:webHidden/>
              </w:rPr>
              <w:t>16</w:t>
            </w:r>
          </w:ins>
          <w:ins w:id="96" w:author="Campos Muñoz, Jesús" w:date="2013-07-05T14:28:00Z">
            <w:r>
              <w:rPr>
                <w:noProof/>
                <w:webHidden/>
              </w:rPr>
              <w:fldChar w:fldCharType="end"/>
            </w:r>
            <w:r w:rsidRPr="00716FD6">
              <w:rPr>
                <w:rStyle w:val="Hipervnculo"/>
                <w:noProof/>
              </w:rPr>
              <w:fldChar w:fldCharType="end"/>
            </w:r>
          </w:ins>
        </w:p>
        <w:p w:rsidR="002C38CF" w:rsidRDefault="002C38CF">
          <w:pPr>
            <w:pStyle w:val="TDC4"/>
            <w:tabs>
              <w:tab w:val="left" w:pos="1540"/>
              <w:tab w:val="right" w:leader="dot" w:pos="8494"/>
            </w:tabs>
            <w:rPr>
              <w:ins w:id="97" w:author="Campos Muñoz, Jesús" w:date="2013-07-05T14:28:00Z"/>
              <w:noProof/>
              <w:lang w:val="es-ES" w:eastAsia="es-ES" w:bidi="ar-SA"/>
            </w:rPr>
          </w:pPr>
          <w:ins w:id="98"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"_Toc360797846"</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3.1.2.4</w:t>
            </w:r>
            <w:r>
              <w:rPr>
                <w:noProof/>
                <w:lang w:val="es-ES" w:eastAsia="es-ES" w:bidi="ar-SA"/>
              </w:rPr>
              <w:tab/>
            </w:r>
            <w:r w:rsidRPr="00716FD6">
              <w:rPr>
                <w:rStyle w:val="Hipervnculo"/>
                <w:noProof/>
              </w:rPr>
              <w:t>BeanRespostaTipus3</w:t>
            </w:r>
            <w:r>
              <w:rPr>
                <w:noProof/>
                <w:webHidden/>
              </w:rPr>
              <w:tab/>
            </w:r>
            <w:r>
              <w:rPr>
                <w:noProof/>
                <w:webHidden/>
              </w:rPr>
              <w:fldChar w:fldCharType="begin"/>
            </w:r>
            <w:r>
              <w:rPr>
                <w:noProof/>
                <w:webHidden/>
              </w:rPr>
              <w:instrText xml:space="preserve"> PAGEREF _Toc360797846 \h </w:instrText>
            </w:r>
          </w:ins>
          <w:r>
            <w:rPr>
              <w:noProof/>
              <w:webHidden/>
            </w:rPr>
          </w:r>
          <w:r>
            <w:rPr>
              <w:noProof/>
              <w:webHidden/>
            </w:rPr>
            <w:fldChar w:fldCharType="separate"/>
          </w:r>
          <w:ins w:id="99" w:author="Campos Muñoz, Jesús" w:date="2013-07-05T14:29:00Z">
            <w:r w:rsidR="00BF3893">
              <w:rPr>
                <w:noProof/>
                <w:webHidden/>
              </w:rPr>
              <w:t>16</w:t>
            </w:r>
          </w:ins>
          <w:ins w:id="100" w:author="Campos Muñoz, Jesús" w:date="2013-07-05T14:28:00Z">
            <w:r>
              <w:rPr>
                <w:noProof/>
                <w:webHidden/>
              </w:rPr>
              <w:fldChar w:fldCharType="end"/>
            </w:r>
            <w:r w:rsidRPr="00716FD6">
              <w:rPr>
                <w:rStyle w:val="Hipervnculo"/>
                <w:noProof/>
              </w:rPr>
              <w:fldChar w:fldCharType="end"/>
            </w:r>
          </w:ins>
        </w:p>
        <w:p w:rsidR="002C38CF" w:rsidRDefault="002C38CF">
          <w:pPr>
            <w:pStyle w:val="TDC4"/>
            <w:tabs>
              <w:tab w:val="left" w:pos="1540"/>
              <w:tab w:val="right" w:leader="dot" w:pos="8494"/>
            </w:tabs>
            <w:rPr>
              <w:ins w:id="101" w:author="Campos Muñoz, Jesús" w:date="2013-07-05T14:28:00Z"/>
              <w:noProof/>
              <w:lang w:val="es-ES" w:eastAsia="es-ES" w:bidi="ar-SA"/>
            </w:rPr>
          </w:pPr>
          <w:ins w:id="102"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"_Toc360797847"</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3.1.2.5</w:t>
            </w:r>
            <w:r>
              <w:rPr>
                <w:noProof/>
                <w:lang w:val="es-ES" w:eastAsia="es-ES" w:bidi="ar-SA"/>
              </w:rPr>
              <w:tab/>
            </w:r>
            <w:r w:rsidRPr="00716FD6">
              <w:rPr>
                <w:rStyle w:val="Hipervnculo"/>
                <w:noProof/>
              </w:rPr>
              <w:t>BeanRespostaTipus4</w:t>
            </w:r>
            <w:r>
              <w:rPr>
                <w:noProof/>
                <w:webHidden/>
              </w:rPr>
              <w:tab/>
            </w:r>
            <w:r>
              <w:rPr>
                <w:noProof/>
                <w:webHidden/>
              </w:rPr>
              <w:fldChar w:fldCharType="begin"/>
            </w:r>
            <w:r>
              <w:rPr>
                <w:noProof/>
                <w:webHidden/>
              </w:rPr>
              <w:instrText xml:space="preserve"> PAGEREF _Toc360797847 \h </w:instrText>
            </w:r>
          </w:ins>
          <w:r>
            <w:rPr>
              <w:noProof/>
              <w:webHidden/>
            </w:rPr>
          </w:r>
          <w:r>
            <w:rPr>
              <w:noProof/>
              <w:webHidden/>
            </w:rPr>
            <w:fldChar w:fldCharType="separate"/>
          </w:r>
          <w:ins w:id="103" w:author="Campos Muñoz, Jesús" w:date="2013-07-05T14:29:00Z">
            <w:r w:rsidR="00BF3893">
              <w:rPr>
                <w:noProof/>
                <w:webHidden/>
              </w:rPr>
              <w:t>16</w:t>
            </w:r>
          </w:ins>
          <w:ins w:id="104" w:author="Campos Muñoz, Jesús" w:date="2013-07-05T14:28:00Z">
            <w:r>
              <w:rPr>
                <w:noProof/>
                <w:webHidden/>
              </w:rPr>
              <w:fldChar w:fldCharType="end"/>
            </w:r>
            <w:r w:rsidRPr="00716FD6">
              <w:rPr>
                <w:rStyle w:val="Hipervnculo"/>
                <w:noProof/>
              </w:rPr>
              <w:fldChar w:fldCharType="end"/>
            </w:r>
          </w:ins>
        </w:p>
        <w:p w:rsidR="002C38CF" w:rsidRDefault="002C38CF">
          <w:pPr>
            <w:pStyle w:val="TDC4"/>
            <w:tabs>
              <w:tab w:val="left" w:pos="1540"/>
              <w:tab w:val="right" w:leader="dot" w:pos="8494"/>
            </w:tabs>
            <w:rPr>
              <w:ins w:id="105" w:author="Campos Muñoz, Jesús" w:date="2013-07-05T14:28:00Z"/>
              <w:noProof/>
              <w:lang w:val="es-ES" w:eastAsia="es-ES" w:bidi="ar-SA"/>
            </w:rPr>
          </w:pPr>
          <w:ins w:id="106"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"_Toc360797848"</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3.1.2.6</w:t>
            </w:r>
            <w:r>
              <w:rPr>
                <w:noProof/>
                <w:lang w:val="es-ES" w:eastAsia="es-ES" w:bidi="ar-SA"/>
              </w:rPr>
              <w:tab/>
            </w:r>
            <w:r w:rsidRPr="00716FD6">
              <w:rPr>
                <w:rStyle w:val="Hipervnculo"/>
                <w:noProof/>
              </w:rPr>
              <w:t>BeanRespostaTipus5</w:t>
            </w:r>
            <w:r>
              <w:rPr>
                <w:noProof/>
                <w:webHidden/>
              </w:rPr>
              <w:tab/>
            </w:r>
            <w:r>
              <w:rPr>
                <w:noProof/>
                <w:webHidden/>
              </w:rPr>
              <w:fldChar w:fldCharType="begin"/>
            </w:r>
            <w:r>
              <w:rPr>
                <w:noProof/>
                <w:webHidden/>
              </w:rPr>
              <w:instrText xml:space="preserve"> PAGEREF _Toc360797848 \h </w:instrText>
            </w:r>
          </w:ins>
          <w:r>
            <w:rPr>
              <w:noProof/>
              <w:webHidden/>
            </w:rPr>
          </w:r>
          <w:r>
            <w:rPr>
              <w:noProof/>
              <w:webHidden/>
            </w:rPr>
            <w:fldChar w:fldCharType="separate"/>
          </w:r>
          <w:ins w:id="107" w:author="Campos Muñoz, Jesús" w:date="2013-07-05T14:29:00Z">
            <w:r w:rsidR="00BF3893">
              <w:rPr>
                <w:noProof/>
                <w:webHidden/>
              </w:rPr>
              <w:t>16</w:t>
            </w:r>
          </w:ins>
          <w:ins w:id="108" w:author="Campos Muñoz, Jesús" w:date="2013-07-05T14:28:00Z">
            <w:r>
              <w:rPr>
                <w:noProof/>
                <w:webHidden/>
              </w:rPr>
              <w:fldChar w:fldCharType="end"/>
            </w:r>
            <w:r w:rsidRPr="00716FD6">
              <w:rPr>
                <w:rStyle w:val="Hipervnculo"/>
                <w:noProof/>
              </w:rPr>
              <w:fldChar w:fldCharType="end"/>
            </w:r>
          </w:ins>
        </w:p>
        <w:p w:rsidR="002C38CF" w:rsidRDefault="002C38CF">
          <w:pPr>
            <w:pStyle w:val="TDC4"/>
            <w:tabs>
              <w:tab w:val="left" w:pos="1540"/>
              <w:tab w:val="right" w:leader="dot" w:pos="8494"/>
            </w:tabs>
            <w:rPr>
              <w:ins w:id="109" w:author="Campos Muñoz, Jesús" w:date="2013-07-05T14:28:00Z"/>
              <w:noProof/>
              <w:lang w:val="es-ES" w:eastAsia="es-ES" w:bidi="ar-SA"/>
            </w:rPr>
          </w:pPr>
          <w:ins w:id="110"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"_Toc360797849"</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3.1.2.7</w:t>
            </w:r>
            <w:r>
              <w:rPr>
                <w:noProof/>
                <w:lang w:val="es-ES" w:eastAsia="es-ES" w:bidi="ar-SA"/>
              </w:rPr>
              <w:tab/>
            </w:r>
            <w:r w:rsidRPr="00716FD6">
              <w:rPr>
                <w:rStyle w:val="Hipervnculo"/>
                <w:noProof/>
              </w:rPr>
              <w:t>BeanRespostaTipus6</w:t>
            </w:r>
            <w:r>
              <w:rPr>
                <w:noProof/>
                <w:webHidden/>
              </w:rPr>
              <w:tab/>
            </w:r>
            <w:r>
              <w:rPr>
                <w:noProof/>
                <w:webHidden/>
              </w:rPr>
              <w:fldChar w:fldCharType="begin"/>
            </w:r>
            <w:r>
              <w:rPr>
                <w:noProof/>
                <w:webHidden/>
              </w:rPr>
              <w:instrText xml:space="preserve"> PAGEREF _Toc360797849 \h </w:instrText>
            </w:r>
          </w:ins>
          <w:r>
            <w:rPr>
              <w:noProof/>
              <w:webHidden/>
            </w:rPr>
          </w:r>
          <w:r>
            <w:rPr>
              <w:noProof/>
              <w:webHidden/>
            </w:rPr>
            <w:fldChar w:fldCharType="separate"/>
          </w:r>
          <w:ins w:id="111" w:author="Campos Muñoz, Jesús" w:date="2013-07-05T14:29:00Z">
            <w:r w:rsidR="00BF3893">
              <w:rPr>
                <w:noProof/>
                <w:webHidden/>
              </w:rPr>
              <w:t>17</w:t>
            </w:r>
          </w:ins>
          <w:ins w:id="112" w:author="Campos Muñoz, Jesús" w:date="2013-07-05T14:28:00Z">
            <w:r>
              <w:rPr>
                <w:noProof/>
                <w:webHidden/>
              </w:rPr>
              <w:fldChar w:fldCharType="end"/>
            </w:r>
            <w:r w:rsidRPr="00716FD6">
              <w:rPr>
                <w:rStyle w:val="Hipervnculo"/>
                <w:noProof/>
              </w:rPr>
              <w:fldChar w:fldCharType="end"/>
            </w:r>
          </w:ins>
        </w:p>
        <w:p w:rsidR="002C38CF" w:rsidRDefault="002C38CF">
          <w:pPr>
            <w:pStyle w:val="TDC4"/>
            <w:tabs>
              <w:tab w:val="left" w:pos="1540"/>
              <w:tab w:val="right" w:leader="dot" w:pos="8494"/>
            </w:tabs>
            <w:rPr>
              <w:ins w:id="113" w:author="Campos Muñoz, Jesús" w:date="2013-07-05T14:28:00Z"/>
              <w:noProof/>
              <w:lang w:val="es-ES" w:eastAsia="es-ES" w:bidi="ar-SA"/>
            </w:rPr>
          </w:pPr>
          <w:ins w:id="114"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"_Toc360797850"</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3.1.2.8</w:t>
            </w:r>
            <w:r>
              <w:rPr>
                <w:noProof/>
                <w:lang w:val="es-ES" w:eastAsia="es-ES" w:bidi="ar-SA"/>
              </w:rPr>
              <w:tab/>
            </w:r>
            <w:r w:rsidRPr="00716FD6">
              <w:rPr>
                <w:rStyle w:val="Hipervnculo"/>
                <w:noProof/>
              </w:rPr>
              <w:t>BeanRespostaTipus7</w:t>
            </w:r>
            <w:r>
              <w:rPr>
                <w:noProof/>
                <w:webHidden/>
              </w:rPr>
              <w:tab/>
            </w:r>
            <w:r>
              <w:rPr>
                <w:noProof/>
                <w:webHidden/>
              </w:rPr>
              <w:fldChar w:fldCharType="begin"/>
            </w:r>
            <w:r>
              <w:rPr>
                <w:noProof/>
                <w:webHidden/>
              </w:rPr>
              <w:instrText xml:space="preserve"> PAGEREF _Toc360797850 \h </w:instrText>
            </w:r>
          </w:ins>
          <w:r>
            <w:rPr>
              <w:noProof/>
              <w:webHidden/>
            </w:rPr>
          </w:r>
          <w:r>
            <w:rPr>
              <w:noProof/>
              <w:webHidden/>
            </w:rPr>
            <w:fldChar w:fldCharType="separate"/>
          </w:r>
          <w:ins w:id="115" w:author="Campos Muñoz, Jesús" w:date="2013-07-05T14:29:00Z">
            <w:r w:rsidR="00BF3893">
              <w:rPr>
                <w:noProof/>
                <w:webHidden/>
              </w:rPr>
              <w:t>17</w:t>
            </w:r>
          </w:ins>
          <w:ins w:id="116" w:author="Campos Muñoz, Jesús" w:date="2013-07-05T14:28:00Z">
            <w:r>
              <w:rPr>
                <w:noProof/>
                <w:webHidden/>
              </w:rPr>
              <w:fldChar w:fldCharType="end"/>
            </w:r>
            <w:r w:rsidRPr="00716FD6">
              <w:rPr>
                <w:rStyle w:val="Hipervnculo"/>
                <w:noProof/>
              </w:rPr>
              <w:fldChar w:fldCharType="end"/>
            </w:r>
          </w:ins>
        </w:p>
        <w:p w:rsidR="002C38CF" w:rsidRDefault="002C38CF">
          <w:pPr>
            <w:pStyle w:val="TDC4"/>
            <w:tabs>
              <w:tab w:val="left" w:pos="1540"/>
              <w:tab w:val="right" w:leader="dot" w:pos="8494"/>
            </w:tabs>
            <w:rPr>
              <w:ins w:id="117" w:author="Campos Muñoz, Jesús" w:date="2013-07-05T14:28:00Z"/>
              <w:noProof/>
              <w:lang w:val="es-ES" w:eastAsia="es-ES" w:bidi="ar-SA"/>
            </w:rPr>
          </w:pPr>
          <w:ins w:id="118"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"_Toc360797851"</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3.1.2.9</w:t>
            </w:r>
            <w:r>
              <w:rPr>
                <w:noProof/>
                <w:lang w:val="es-ES" w:eastAsia="es-ES" w:bidi="ar-SA"/>
              </w:rPr>
              <w:tab/>
            </w:r>
            <w:r w:rsidRPr="00716FD6">
              <w:rPr>
                <w:rStyle w:val="Hipervnculo"/>
                <w:noProof/>
              </w:rPr>
              <w:t>BeanRespostaTipus8</w:t>
            </w:r>
            <w:r>
              <w:rPr>
                <w:noProof/>
                <w:webHidden/>
              </w:rPr>
              <w:tab/>
            </w:r>
            <w:r>
              <w:rPr>
                <w:noProof/>
                <w:webHidden/>
              </w:rPr>
              <w:fldChar w:fldCharType="begin"/>
            </w:r>
            <w:r>
              <w:rPr>
                <w:noProof/>
                <w:webHidden/>
              </w:rPr>
              <w:instrText xml:space="preserve"> PAGEREF _Toc360797851 \h </w:instrText>
            </w:r>
          </w:ins>
          <w:r>
            <w:rPr>
              <w:noProof/>
              <w:webHidden/>
            </w:rPr>
          </w:r>
          <w:r>
            <w:rPr>
              <w:noProof/>
              <w:webHidden/>
            </w:rPr>
            <w:fldChar w:fldCharType="separate"/>
          </w:r>
          <w:ins w:id="119" w:author="Campos Muñoz, Jesús" w:date="2013-07-05T14:29:00Z">
            <w:r w:rsidR="00BF3893">
              <w:rPr>
                <w:noProof/>
                <w:webHidden/>
              </w:rPr>
              <w:t>17</w:t>
            </w:r>
          </w:ins>
          <w:ins w:id="120" w:author="Campos Muñoz, Jesús" w:date="2013-07-05T14:28:00Z">
            <w:r>
              <w:rPr>
                <w:noProof/>
                <w:webHidden/>
              </w:rPr>
              <w:fldChar w:fldCharType="end"/>
            </w:r>
            <w:r w:rsidRPr="00716FD6">
              <w:rPr>
                <w:rStyle w:val="Hipervnculo"/>
                <w:noProof/>
              </w:rPr>
              <w:fldChar w:fldCharType="end"/>
            </w:r>
          </w:ins>
        </w:p>
        <w:p w:rsidR="002C38CF" w:rsidRDefault="002C38CF">
          <w:pPr>
            <w:pStyle w:val="TDC2"/>
            <w:tabs>
              <w:tab w:val="left" w:pos="880"/>
              <w:tab w:val="right" w:leader="dot" w:pos="8494"/>
            </w:tabs>
            <w:rPr>
              <w:ins w:id="121" w:author="Campos Muñoz, Jesús" w:date="2013-07-05T14:28:00Z"/>
              <w:noProof/>
              <w:lang w:val="es-ES" w:eastAsia="es-ES" w:bidi="ar-SA"/>
            </w:rPr>
          </w:pPr>
          <w:ins w:id="122"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"_Toc360797852"</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3.2</w:t>
            </w:r>
            <w:r>
              <w:rPr>
                <w:noProof/>
                <w:lang w:val="es-ES" w:eastAsia="es-ES" w:bidi="ar-SA"/>
              </w:rPr>
              <w:tab/>
            </w:r>
            <w:r w:rsidRPr="00716FD6">
              <w:rPr>
                <w:rStyle w:val="Hipervnculo"/>
                <w:noProof/>
              </w:rPr>
              <w:t>Mètodes</w:t>
            </w:r>
            <w:r>
              <w:rPr>
                <w:noProof/>
                <w:webHidden/>
              </w:rPr>
              <w:tab/>
            </w:r>
            <w:r>
              <w:rPr>
                <w:noProof/>
                <w:webHidden/>
              </w:rPr>
              <w:fldChar w:fldCharType="begin"/>
            </w:r>
            <w:r>
              <w:rPr>
                <w:noProof/>
                <w:webHidden/>
              </w:rPr>
              <w:instrText xml:space="preserve"> PAGEREF _Toc360797852 \h </w:instrText>
            </w:r>
          </w:ins>
          <w:r>
            <w:rPr>
              <w:noProof/>
              <w:webHidden/>
            </w:rPr>
          </w:r>
          <w:r>
            <w:rPr>
              <w:noProof/>
              <w:webHidden/>
            </w:rPr>
            <w:fldChar w:fldCharType="separate"/>
          </w:r>
          <w:ins w:id="123" w:author="Campos Muñoz, Jesús" w:date="2013-07-05T14:29:00Z">
            <w:r w:rsidR="00BF3893">
              <w:rPr>
                <w:noProof/>
                <w:webHidden/>
              </w:rPr>
              <w:t>18</w:t>
            </w:r>
          </w:ins>
          <w:ins w:id="124" w:author="Campos Muñoz, Jesús" w:date="2013-07-05T14:28:00Z">
            <w:r>
              <w:rPr>
                <w:noProof/>
                <w:webHidden/>
              </w:rPr>
              <w:fldChar w:fldCharType="end"/>
            </w:r>
            <w:r w:rsidRPr="00716FD6">
              <w:rPr>
                <w:rStyle w:val="Hipervnculo"/>
                <w:noProof/>
              </w:rPr>
              <w:fldChar w:fldCharType="end"/>
            </w:r>
          </w:ins>
        </w:p>
        <w:p w:rsidR="002C38CF" w:rsidRDefault="002C38CF">
          <w:pPr>
            <w:pStyle w:val="TDC3"/>
            <w:tabs>
              <w:tab w:val="left" w:pos="1320"/>
              <w:tab w:val="right" w:leader="dot" w:pos="8494"/>
            </w:tabs>
            <w:rPr>
              <w:ins w:id="125" w:author="Campos Muñoz, Jesús" w:date="2013-07-05T14:28:00Z"/>
              <w:noProof/>
              <w:lang w:val="es-ES" w:eastAsia="es-ES" w:bidi="ar-SA"/>
            </w:rPr>
          </w:pPr>
          <w:ins w:id="126"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"_Toc360797853"</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3.2.1</w:t>
            </w:r>
            <w:r>
              <w:rPr>
                <w:noProof/>
                <w:lang w:val="es-ES" w:eastAsia="es-ES" w:bidi="ar-SA"/>
              </w:rPr>
              <w:tab/>
            </w:r>
            <w:r w:rsidRPr="00716FD6">
              <w:rPr>
                <w:rStyle w:val="Hipervnculo"/>
                <w:noProof/>
              </w:rPr>
              <w:t>Obtenir idiomes disponibles</w:t>
            </w:r>
            <w:r>
              <w:rPr>
                <w:noProof/>
                <w:webHidden/>
              </w:rPr>
              <w:tab/>
            </w:r>
            <w:r>
              <w:rPr>
                <w:noProof/>
                <w:webHidden/>
              </w:rPr>
              <w:fldChar w:fldCharType="begin"/>
            </w:r>
            <w:r>
              <w:rPr>
                <w:noProof/>
                <w:webHidden/>
              </w:rPr>
              <w:instrText xml:space="preserve"> PAGEREF _Toc360797853 \h </w:instrText>
            </w:r>
          </w:ins>
          <w:r>
            <w:rPr>
              <w:noProof/>
              <w:webHidden/>
            </w:rPr>
          </w:r>
          <w:r>
            <w:rPr>
              <w:noProof/>
              <w:webHidden/>
            </w:rPr>
            <w:fldChar w:fldCharType="separate"/>
          </w:r>
          <w:ins w:id="127" w:author="Campos Muñoz, Jesús" w:date="2013-07-05T14:29:00Z">
            <w:r w:rsidR="00BF3893">
              <w:rPr>
                <w:noProof/>
                <w:webHidden/>
              </w:rPr>
              <w:t>18</w:t>
            </w:r>
          </w:ins>
          <w:ins w:id="128" w:author="Campos Muñoz, Jesús" w:date="2013-07-05T14:28:00Z">
            <w:r>
              <w:rPr>
                <w:noProof/>
                <w:webHidden/>
              </w:rPr>
              <w:fldChar w:fldCharType="end"/>
            </w:r>
            <w:r w:rsidRPr="00716FD6">
              <w:rPr>
                <w:rStyle w:val="Hipervnculo"/>
                <w:noProof/>
              </w:rPr>
              <w:fldChar w:fldCharType="end"/>
            </w:r>
          </w:ins>
        </w:p>
        <w:p w:rsidR="002C38CF" w:rsidRDefault="002C38CF">
          <w:pPr>
            <w:pStyle w:val="TDC3"/>
            <w:tabs>
              <w:tab w:val="left" w:pos="1320"/>
              <w:tab w:val="right" w:leader="dot" w:pos="8494"/>
            </w:tabs>
            <w:rPr>
              <w:ins w:id="129" w:author="Campos Muñoz, Jesús" w:date="2013-07-05T14:28:00Z"/>
              <w:noProof/>
              <w:lang w:val="es-ES" w:eastAsia="es-ES" w:bidi="ar-SA"/>
            </w:rPr>
          </w:pPr>
          <w:ins w:id="130"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"_Toc360797854"</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3.2.2</w:t>
            </w:r>
            <w:r>
              <w:rPr>
                <w:noProof/>
                <w:lang w:val="es-ES" w:eastAsia="es-ES" w:bidi="ar-SA"/>
              </w:rPr>
              <w:tab/>
            </w:r>
            <w:r w:rsidRPr="00716FD6">
              <w:rPr>
                <w:rStyle w:val="Hipervnculo"/>
                <w:noProof/>
              </w:rPr>
              <w:t>Agenda sencera</w:t>
            </w:r>
            <w:r>
              <w:rPr>
                <w:noProof/>
                <w:webHidden/>
              </w:rPr>
              <w:tab/>
            </w:r>
            <w:r>
              <w:rPr>
                <w:noProof/>
                <w:webHidden/>
              </w:rPr>
              <w:fldChar w:fldCharType="begin"/>
            </w:r>
            <w:r>
              <w:rPr>
                <w:noProof/>
                <w:webHidden/>
              </w:rPr>
              <w:instrText xml:space="preserve"> PAGEREF _Toc360797854 \h </w:instrText>
            </w:r>
          </w:ins>
          <w:r>
            <w:rPr>
              <w:noProof/>
              <w:webHidden/>
            </w:rPr>
          </w:r>
          <w:r>
            <w:rPr>
              <w:noProof/>
              <w:webHidden/>
            </w:rPr>
            <w:fldChar w:fldCharType="separate"/>
          </w:r>
          <w:ins w:id="131" w:author="Campos Muñoz, Jesús" w:date="2013-07-05T14:29:00Z">
            <w:r w:rsidR="00BF3893">
              <w:rPr>
                <w:noProof/>
                <w:webHidden/>
              </w:rPr>
              <w:t>18</w:t>
            </w:r>
          </w:ins>
          <w:ins w:id="132" w:author="Campos Muñoz, Jesús" w:date="2013-07-05T14:28:00Z">
            <w:r>
              <w:rPr>
                <w:noProof/>
                <w:webHidden/>
              </w:rPr>
              <w:fldChar w:fldCharType="end"/>
            </w:r>
            <w:r w:rsidRPr="00716FD6">
              <w:rPr>
                <w:rStyle w:val="Hipervnculo"/>
                <w:noProof/>
              </w:rPr>
              <w:fldChar w:fldCharType="end"/>
            </w:r>
          </w:ins>
        </w:p>
        <w:p w:rsidR="002C38CF" w:rsidRDefault="002C38CF">
          <w:pPr>
            <w:pStyle w:val="TDC3"/>
            <w:tabs>
              <w:tab w:val="left" w:pos="1320"/>
              <w:tab w:val="right" w:leader="dot" w:pos="8494"/>
            </w:tabs>
            <w:rPr>
              <w:ins w:id="133" w:author="Campos Muñoz, Jesús" w:date="2013-07-05T14:28:00Z"/>
              <w:noProof/>
              <w:lang w:val="es-ES" w:eastAsia="es-ES" w:bidi="ar-SA"/>
            </w:rPr>
          </w:pPr>
          <w:ins w:id="134"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"_Toc360797855"</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3.2.3</w:t>
            </w:r>
            <w:r>
              <w:rPr>
                <w:noProof/>
                <w:lang w:val="es-ES" w:eastAsia="es-ES" w:bidi="ar-SA"/>
              </w:rPr>
              <w:tab/>
            </w:r>
            <w:r w:rsidRPr="00716FD6">
              <w:rPr>
                <w:rStyle w:val="Hipervnculo"/>
                <w:noProof/>
              </w:rPr>
              <w:t>Consultar els diferents tipus d’agenda</w:t>
            </w:r>
            <w:r>
              <w:rPr>
                <w:noProof/>
                <w:webHidden/>
              </w:rPr>
              <w:tab/>
            </w:r>
            <w:r>
              <w:rPr>
                <w:noProof/>
                <w:webHidden/>
              </w:rPr>
              <w:fldChar w:fldCharType="begin"/>
            </w:r>
            <w:r>
              <w:rPr>
                <w:noProof/>
                <w:webHidden/>
              </w:rPr>
              <w:instrText xml:space="preserve"> PAGEREF _Toc360797855 \h </w:instrText>
            </w:r>
          </w:ins>
          <w:r>
            <w:rPr>
              <w:noProof/>
              <w:webHidden/>
            </w:rPr>
          </w:r>
          <w:r>
            <w:rPr>
              <w:noProof/>
              <w:webHidden/>
            </w:rPr>
            <w:fldChar w:fldCharType="separate"/>
          </w:r>
          <w:ins w:id="135" w:author="Campos Muñoz, Jesús" w:date="2013-07-05T14:29:00Z">
            <w:r w:rsidR="00BF3893">
              <w:rPr>
                <w:noProof/>
                <w:webHidden/>
              </w:rPr>
              <w:t>19</w:t>
            </w:r>
          </w:ins>
          <w:ins w:id="136" w:author="Campos Muñoz, Jesús" w:date="2013-07-05T14:28:00Z">
            <w:r>
              <w:rPr>
                <w:noProof/>
                <w:webHidden/>
              </w:rPr>
              <w:fldChar w:fldCharType="end"/>
            </w:r>
            <w:r w:rsidRPr="00716FD6">
              <w:rPr>
                <w:rStyle w:val="Hipervnculo"/>
                <w:noProof/>
              </w:rPr>
              <w:fldChar w:fldCharType="end"/>
            </w:r>
          </w:ins>
        </w:p>
        <w:p w:rsidR="002C38CF" w:rsidRDefault="002C38CF">
          <w:pPr>
            <w:pStyle w:val="TDC3"/>
            <w:tabs>
              <w:tab w:val="left" w:pos="1320"/>
              <w:tab w:val="right" w:leader="dot" w:pos="8494"/>
            </w:tabs>
            <w:rPr>
              <w:ins w:id="137" w:author="Campos Muñoz, Jesús" w:date="2013-07-05T14:28:00Z"/>
              <w:noProof/>
              <w:lang w:val="es-ES" w:eastAsia="es-ES" w:bidi="ar-SA"/>
            </w:rPr>
          </w:pPr>
          <w:ins w:id="138" w:author="Campos Muñoz, Jesús" w:date="2013-07-05T14:28:00Z">
            <w:r w:rsidRPr="00716FD6">
              <w:rPr>
                <w:rStyle w:val="Hipervnculo"/>
                <w:noProof/>
              </w:rPr>
              <w:lastRenderedPageBreak/>
              <w:fldChar w:fldCharType="begin"/>
            </w:r>
            <w:r w:rsidRPr="00716FD6">
              <w:rPr>
                <w:rStyle w:val="Hipervnculo"/>
                <w:noProof/>
              </w:rPr>
              <w:instrText xml:space="preserve"> </w:instrText>
            </w:r>
            <w:r>
              <w:rPr>
                <w:noProof/>
              </w:rPr>
              <w:instrText>HYPERLINK \l "_Toc360797856"</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3.2.4</w:t>
            </w:r>
            <w:r>
              <w:rPr>
                <w:noProof/>
                <w:lang w:val="es-ES" w:eastAsia="es-ES" w:bidi="ar-SA"/>
              </w:rPr>
              <w:tab/>
            </w:r>
            <w:r w:rsidRPr="00716FD6">
              <w:rPr>
                <w:rStyle w:val="Hipervnculo"/>
                <w:noProof/>
              </w:rPr>
              <w:t>Obtenir fitxes d’un cert tipus d’agenda</w:t>
            </w:r>
            <w:r>
              <w:rPr>
                <w:noProof/>
                <w:webHidden/>
              </w:rPr>
              <w:tab/>
            </w:r>
            <w:r>
              <w:rPr>
                <w:noProof/>
                <w:webHidden/>
              </w:rPr>
              <w:fldChar w:fldCharType="begin"/>
            </w:r>
            <w:r>
              <w:rPr>
                <w:noProof/>
                <w:webHidden/>
              </w:rPr>
              <w:instrText xml:space="preserve"> PAGEREF _Toc360797856 \h </w:instrText>
            </w:r>
          </w:ins>
          <w:r>
            <w:rPr>
              <w:noProof/>
              <w:webHidden/>
            </w:rPr>
          </w:r>
          <w:r>
            <w:rPr>
              <w:noProof/>
              <w:webHidden/>
            </w:rPr>
            <w:fldChar w:fldCharType="separate"/>
          </w:r>
          <w:ins w:id="139" w:author="Campos Muñoz, Jesús" w:date="2013-07-05T14:29:00Z">
            <w:r w:rsidR="00BF3893">
              <w:rPr>
                <w:noProof/>
                <w:webHidden/>
              </w:rPr>
              <w:t>20</w:t>
            </w:r>
          </w:ins>
          <w:ins w:id="140" w:author="Campos Muñoz, Jesús" w:date="2013-07-05T14:28:00Z">
            <w:r>
              <w:rPr>
                <w:noProof/>
                <w:webHidden/>
              </w:rPr>
              <w:fldChar w:fldCharType="end"/>
            </w:r>
            <w:r w:rsidRPr="00716FD6">
              <w:rPr>
                <w:rStyle w:val="Hipervnculo"/>
                <w:noProof/>
              </w:rPr>
              <w:fldChar w:fldCharType="end"/>
            </w:r>
          </w:ins>
        </w:p>
        <w:p w:rsidR="002C38CF" w:rsidRDefault="002C38CF">
          <w:pPr>
            <w:pStyle w:val="TDC3"/>
            <w:tabs>
              <w:tab w:val="left" w:pos="1320"/>
              <w:tab w:val="right" w:leader="dot" w:pos="8494"/>
            </w:tabs>
            <w:rPr>
              <w:ins w:id="141" w:author="Campos Muñoz, Jesús" w:date="2013-07-05T14:28:00Z"/>
              <w:noProof/>
              <w:lang w:val="es-ES" w:eastAsia="es-ES" w:bidi="ar-SA"/>
            </w:rPr>
          </w:pPr>
          <w:ins w:id="142"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"_Toc360797857"</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3.2.5</w:t>
            </w:r>
            <w:r>
              <w:rPr>
                <w:noProof/>
                <w:lang w:val="es-ES" w:eastAsia="es-ES" w:bidi="ar-SA"/>
              </w:rPr>
              <w:tab/>
            </w:r>
            <w:r w:rsidRPr="00716FD6">
              <w:rPr>
                <w:rStyle w:val="Hipervnculo"/>
                <w:noProof/>
              </w:rPr>
              <w:t>Consultar categories d’un tipus d’agenda</w:t>
            </w:r>
            <w:r>
              <w:rPr>
                <w:noProof/>
                <w:webHidden/>
              </w:rPr>
              <w:tab/>
            </w:r>
            <w:r>
              <w:rPr>
                <w:noProof/>
                <w:webHidden/>
              </w:rPr>
              <w:fldChar w:fldCharType="begin"/>
            </w:r>
            <w:r>
              <w:rPr>
                <w:noProof/>
                <w:webHidden/>
              </w:rPr>
              <w:instrText xml:space="preserve"> PAGEREF _Toc360797857 \h </w:instrText>
            </w:r>
          </w:ins>
          <w:r>
            <w:rPr>
              <w:noProof/>
              <w:webHidden/>
            </w:rPr>
          </w:r>
          <w:r>
            <w:rPr>
              <w:noProof/>
              <w:webHidden/>
            </w:rPr>
            <w:fldChar w:fldCharType="separate"/>
          </w:r>
          <w:ins w:id="143" w:author="Campos Muñoz, Jesús" w:date="2013-07-05T14:29:00Z">
            <w:r w:rsidR="00BF3893">
              <w:rPr>
                <w:noProof/>
                <w:webHidden/>
              </w:rPr>
              <w:t>21</w:t>
            </w:r>
          </w:ins>
          <w:ins w:id="144" w:author="Campos Muñoz, Jesús" w:date="2013-07-05T14:28:00Z">
            <w:r>
              <w:rPr>
                <w:noProof/>
                <w:webHidden/>
              </w:rPr>
              <w:fldChar w:fldCharType="end"/>
            </w:r>
            <w:r w:rsidRPr="00716FD6">
              <w:rPr>
                <w:rStyle w:val="Hipervnculo"/>
                <w:noProof/>
              </w:rPr>
              <w:fldChar w:fldCharType="end"/>
            </w:r>
          </w:ins>
        </w:p>
        <w:p w:rsidR="002C38CF" w:rsidRDefault="002C38CF">
          <w:pPr>
            <w:pStyle w:val="TDC3"/>
            <w:tabs>
              <w:tab w:val="left" w:pos="1320"/>
              <w:tab w:val="right" w:leader="dot" w:pos="8494"/>
            </w:tabs>
            <w:rPr>
              <w:ins w:id="145" w:author="Campos Muñoz, Jesús" w:date="2013-07-05T14:28:00Z"/>
              <w:noProof/>
              <w:lang w:val="es-ES" w:eastAsia="es-ES" w:bidi="ar-SA"/>
            </w:rPr>
          </w:pPr>
          <w:ins w:id="146"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"_Toc360797858"</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3.2.6</w:t>
            </w:r>
            <w:r>
              <w:rPr>
                <w:noProof/>
                <w:lang w:val="es-ES" w:eastAsia="es-ES" w:bidi="ar-SA"/>
              </w:rPr>
              <w:tab/>
            </w:r>
            <w:r w:rsidRPr="00716FD6">
              <w:rPr>
                <w:rStyle w:val="Hipervnculo"/>
                <w:noProof/>
              </w:rPr>
              <w:t>Obtenir fitxes d’una categoria</w:t>
            </w:r>
            <w:r>
              <w:rPr>
                <w:noProof/>
                <w:webHidden/>
              </w:rPr>
              <w:tab/>
            </w:r>
            <w:r>
              <w:rPr>
                <w:noProof/>
                <w:webHidden/>
              </w:rPr>
              <w:fldChar w:fldCharType="begin"/>
            </w:r>
            <w:r>
              <w:rPr>
                <w:noProof/>
                <w:webHidden/>
              </w:rPr>
              <w:instrText xml:space="preserve"> PAGEREF _Toc360797858 \h </w:instrText>
            </w:r>
          </w:ins>
          <w:r>
            <w:rPr>
              <w:noProof/>
              <w:webHidden/>
            </w:rPr>
          </w:r>
          <w:r>
            <w:rPr>
              <w:noProof/>
              <w:webHidden/>
            </w:rPr>
            <w:fldChar w:fldCharType="separate"/>
          </w:r>
          <w:ins w:id="147" w:author="Campos Muñoz, Jesús" w:date="2013-07-05T14:29:00Z">
            <w:r w:rsidR="00BF3893">
              <w:rPr>
                <w:noProof/>
                <w:webHidden/>
              </w:rPr>
              <w:t>22</w:t>
            </w:r>
          </w:ins>
          <w:ins w:id="148" w:author="Campos Muñoz, Jesús" w:date="2013-07-05T14:28:00Z">
            <w:r>
              <w:rPr>
                <w:noProof/>
                <w:webHidden/>
              </w:rPr>
              <w:fldChar w:fldCharType="end"/>
            </w:r>
            <w:r w:rsidRPr="00716FD6">
              <w:rPr>
                <w:rStyle w:val="Hipervnculo"/>
                <w:noProof/>
              </w:rPr>
              <w:fldChar w:fldCharType="end"/>
            </w:r>
          </w:ins>
        </w:p>
        <w:p w:rsidR="002C38CF" w:rsidRDefault="002C38CF">
          <w:pPr>
            <w:pStyle w:val="TDC3"/>
            <w:tabs>
              <w:tab w:val="left" w:pos="1320"/>
              <w:tab w:val="right" w:leader="dot" w:pos="8494"/>
            </w:tabs>
            <w:rPr>
              <w:ins w:id="149" w:author="Campos Muñoz, Jesús" w:date="2013-07-05T14:28:00Z"/>
              <w:noProof/>
              <w:lang w:val="es-ES" w:eastAsia="es-ES" w:bidi="ar-SA"/>
            </w:rPr>
          </w:pPr>
          <w:ins w:id="150"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"_Toc360797859"</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3.2.7</w:t>
            </w:r>
            <w:r>
              <w:rPr>
                <w:noProof/>
                <w:lang w:val="es-ES" w:eastAsia="es-ES" w:bidi="ar-SA"/>
              </w:rPr>
              <w:tab/>
            </w:r>
            <w:r w:rsidRPr="00716FD6">
              <w:rPr>
                <w:rStyle w:val="Hipervnculo"/>
                <w:noProof/>
              </w:rPr>
              <w:t>Horari d’una fitxa</w:t>
            </w:r>
            <w:r>
              <w:rPr>
                <w:noProof/>
                <w:webHidden/>
              </w:rPr>
              <w:tab/>
            </w:r>
            <w:r>
              <w:rPr>
                <w:noProof/>
                <w:webHidden/>
              </w:rPr>
              <w:fldChar w:fldCharType="begin"/>
            </w:r>
            <w:r>
              <w:rPr>
                <w:noProof/>
                <w:webHidden/>
              </w:rPr>
              <w:instrText xml:space="preserve"> PAGEREF _Toc360797859 \h </w:instrText>
            </w:r>
          </w:ins>
          <w:r>
            <w:rPr>
              <w:noProof/>
              <w:webHidden/>
            </w:rPr>
          </w:r>
          <w:r>
            <w:rPr>
              <w:noProof/>
              <w:webHidden/>
            </w:rPr>
            <w:fldChar w:fldCharType="separate"/>
          </w:r>
          <w:ins w:id="151" w:author="Campos Muñoz, Jesús" w:date="2013-07-05T14:29:00Z">
            <w:r w:rsidR="00BF3893">
              <w:rPr>
                <w:noProof/>
                <w:webHidden/>
              </w:rPr>
              <w:t>23</w:t>
            </w:r>
          </w:ins>
          <w:ins w:id="152" w:author="Campos Muñoz, Jesús" w:date="2013-07-05T14:28:00Z">
            <w:r>
              <w:rPr>
                <w:noProof/>
                <w:webHidden/>
              </w:rPr>
              <w:fldChar w:fldCharType="end"/>
            </w:r>
            <w:r w:rsidRPr="00716FD6">
              <w:rPr>
                <w:rStyle w:val="Hipervnculo"/>
                <w:noProof/>
              </w:rPr>
              <w:fldChar w:fldCharType="end"/>
            </w:r>
          </w:ins>
        </w:p>
        <w:p w:rsidR="002C38CF" w:rsidRDefault="002C38CF">
          <w:pPr>
            <w:pStyle w:val="TDC3"/>
            <w:tabs>
              <w:tab w:val="left" w:pos="1320"/>
              <w:tab w:val="right" w:leader="dot" w:pos="8494"/>
            </w:tabs>
            <w:rPr>
              <w:ins w:id="153" w:author="Campos Muñoz, Jesús" w:date="2013-07-05T14:28:00Z"/>
              <w:noProof/>
              <w:lang w:val="es-ES" w:eastAsia="es-ES" w:bidi="ar-SA"/>
            </w:rPr>
          </w:pPr>
          <w:ins w:id="154"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"_Toc360797860"</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3.2.8</w:t>
            </w:r>
            <w:r>
              <w:rPr>
                <w:noProof/>
                <w:lang w:val="es-ES" w:eastAsia="es-ES" w:bidi="ar-SA"/>
              </w:rPr>
              <w:tab/>
            </w:r>
            <w:r w:rsidRPr="00716FD6">
              <w:rPr>
                <w:rStyle w:val="Hipervnculo"/>
                <w:noProof/>
              </w:rPr>
              <w:t>Detalls d’una fitxa activitat</w:t>
            </w:r>
            <w:r>
              <w:rPr>
                <w:noProof/>
                <w:webHidden/>
              </w:rPr>
              <w:tab/>
            </w:r>
            <w:r>
              <w:rPr>
                <w:noProof/>
                <w:webHidden/>
              </w:rPr>
              <w:fldChar w:fldCharType="begin"/>
            </w:r>
            <w:r>
              <w:rPr>
                <w:noProof/>
                <w:webHidden/>
              </w:rPr>
              <w:instrText xml:space="preserve"> PAGEREF _Toc360797860 \h </w:instrText>
            </w:r>
          </w:ins>
          <w:r>
            <w:rPr>
              <w:noProof/>
              <w:webHidden/>
            </w:rPr>
          </w:r>
          <w:r>
            <w:rPr>
              <w:noProof/>
              <w:webHidden/>
            </w:rPr>
            <w:fldChar w:fldCharType="separate"/>
          </w:r>
          <w:ins w:id="155" w:author="Campos Muñoz, Jesús" w:date="2013-07-05T14:29:00Z">
            <w:r w:rsidR="00BF3893">
              <w:rPr>
                <w:noProof/>
                <w:webHidden/>
              </w:rPr>
              <w:t>23</w:t>
            </w:r>
          </w:ins>
          <w:ins w:id="156" w:author="Campos Muñoz, Jesús" w:date="2013-07-05T14:28:00Z">
            <w:r>
              <w:rPr>
                <w:noProof/>
                <w:webHidden/>
              </w:rPr>
              <w:fldChar w:fldCharType="end"/>
            </w:r>
            <w:r w:rsidRPr="00716FD6">
              <w:rPr>
                <w:rStyle w:val="Hipervnculo"/>
                <w:noProof/>
              </w:rPr>
              <w:fldChar w:fldCharType="end"/>
            </w:r>
          </w:ins>
        </w:p>
        <w:p w:rsidR="002C38CF" w:rsidRDefault="002C38CF">
          <w:pPr>
            <w:pStyle w:val="TDC3"/>
            <w:tabs>
              <w:tab w:val="left" w:pos="1320"/>
              <w:tab w:val="right" w:leader="dot" w:pos="8494"/>
            </w:tabs>
            <w:rPr>
              <w:ins w:id="157" w:author="Campos Muñoz, Jesús" w:date="2013-07-05T14:28:00Z"/>
              <w:noProof/>
              <w:lang w:val="es-ES" w:eastAsia="es-ES" w:bidi="ar-SA"/>
            </w:rPr>
          </w:pPr>
          <w:ins w:id="158"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"_Toc360797861"</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3.2.9</w:t>
            </w:r>
            <w:r>
              <w:rPr>
                <w:noProof/>
                <w:lang w:val="es-ES" w:eastAsia="es-ES" w:bidi="ar-SA"/>
              </w:rPr>
              <w:tab/>
            </w:r>
            <w:r w:rsidRPr="00716FD6">
              <w:rPr>
                <w:rStyle w:val="Hipervnculo"/>
                <w:noProof/>
              </w:rPr>
              <w:t>Detalls d’una fitxa equipament</w:t>
            </w:r>
            <w:r>
              <w:rPr>
                <w:noProof/>
                <w:webHidden/>
              </w:rPr>
              <w:tab/>
            </w:r>
            <w:r>
              <w:rPr>
                <w:noProof/>
                <w:webHidden/>
              </w:rPr>
              <w:fldChar w:fldCharType="begin"/>
            </w:r>
            <w:r>
              <w:rPr>
                <w:noProof/>
                <w:webHidden/>
              </w:rPr>
              <w:instrText xml:space="preserve"> PAGEREF _Toc360797861 \h </w:instrText>
            </w:r>
          </w:ins>
          <w:r>
            <w:rPr>
              <w:noProof/>
              <w:webHidden/>
            </w:rPr>
          </w:r>
          <w:r>
            <w:rPr>
              <w:noProof/>
              <w:webHidden/>
            </w:rPr>
            <w:fldChar w:fldCharType="separate"/>
          </w:r>
          <w:ins w:id="159" w:author="Campos Muñoz, Jesús" w:date="2013-07-05T14:29:00Z">
            <w:r w:rsidR="00BF3893">
              <w:rPr>
                <w:noProof/>
                <w:webHidden/>
              </w:rPr>
              <w:t>24</w:t>
            </w:r>
          </w:ins>
          <w:ins w:id="160" w:author="Campos Muñoz, Jesús" w:date="2013-07-05T14:28:00Z">
            <w:r>
              <w:rPr>
                <w:noProof/>
                <w:webHidden/>
              </w:rPr>
              <w:fldChar w:fldCharType="end"/>
            </w:r>
            <w:r w:rsidRPr="00716FD6">
              <w:rPr>
                <w:rStyle w:val="Hipervnculo"/>
                <w:noProof/>
              </w:rPr>
              <w:fldChar w:fldCharType="end"/>
            </w:r>
          </w:ins>
        </w:p>
        <w:p w:rsidR="002C38CF" w:rsidRDefault="002C38CF">
          <w:pPr>
            <w:pStyle w:val="TDC3"/>
            <w:tabs>
              <w:tab w:val="left" w:pos="1320"/>
              <w:tab w:val="right" w:leader="dot" w:pos="8494"/>
            </w:tabs>
            <w:rPr>
              <w:ins w:id="161" w:author="Campos Muñoz, Jesús" w:date="2013-07-05T14:28:00Z"/>
              <w:noProof/>
              <w:lang w:val="es-ES" w:eastAsia="es-ES" w:bidi="ar-SA"/>
            </w:rPr>
          </w:pPr>
          <w:ins w:id="162"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"_Toc360797863"</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3.2.10</w:t>
            </w:r>
            <w:r>
              <w:rPr>
                <w:noProof/>
                <w:lang w:val="es-ES" w:eastAsia="es-ES" w:bidi="ar-SA"/>
              </w:rPr>
              <w:tab/>
            </w:r>
            <w:r w:rsidRPr="00716FD6">
              <w:rPr>
                <w:rStyle w:val="Hipervnculo"/>
                <w:noProof/>
              </w:rPr>
              <w:t>Instal·lacions/Equipaments disponibles</w:t>
            </w:r>
            <w:r>
              <w:rPr>
                <w:noProof/>
                <w:webHidden/>
              </w:rPr>
              <w:tab/>
            </w:r>
            <w:r>
              <w:rPr>
                <w:noProof/>
                <w:webHidden/>
              </w:rPr>
              <w:fldChar w:fldCharType="begin"/>
            </w:r>
            <w:r>
              <w:rPr>
                <w:noProof/>
                <w:webHidden/>
              </w:rPr>
              <w:instrText xml:space="preserve"> PAGEREF _Toc360797863 \h </w:instrText>
            </w:r>
          </w:ins>
          <w:r>
            <w:rPr>
              <w:noProof/>
              <w:webHidden/>
            </w:rPr>
          </w:r>
          <w:r>
            <w:rPr>
              <w:noProof/>
              <w:webHidden/>
            </w:rPr>
            <w:fldChar w:fldCharType="separate"/>
          </w:r>
          <w:ins w:id="163" w:author="Campos Muñoz, Jesús" w:date="2013-07-05T14:29:00Z">
            <w:r w:rsidR="00BF3893">
              <w:rPr>
                <w:noProof/>
                <w:webHidden/>
              </w:rPr>
              <w:t>24</w:t>
            </w:r>
          </w:ins>
          <w:ins w:id="164" w:author="Campos Muñoz, Jesús" w:date="2013-07-05T14:28:00Z">
            <w:r>
              <w:rPr>
                <w:noProof/>
                <w:webHidden/>
              </w:rPr>
              <w:fldChar w:fldCharType="end"/>
            </w:r>
            <w:r w:rsidRPr="00716FD6">
              <w:rPr>
                <w:rStyle w:val="Hipervnculo"/>
                <w:noProof/>
              </w:rPr>
              <w:fldChar w:fldCharType="end"/>
            </w:r>
          </w:ins>
        </w:p>
        <w:p w:rsidR="002C38CF" w:rsidRDefault="002C38CF">
          <w:pPr>
            <w:pStyle w:val="TDC3"/>
            <w:tabs>
              <w:tab w:val="left" w:pos="1320"/>
              <w:tab w:val="right" w:leader="dot" w:pos="8494"/>
            </w:tabs>
            <w:rPr>
              <w:ins w:id="165" w:author="Campos Muñoz, Jesús" w:date="2013-07-05T14:28:00Z"/>
              <w:noProof/>
              <w:lang w:val="es-ES" w:eastAsia="es-ES" w:bidi="ar-SA"/>
            </w:rPr>
          </w:pPr>
          <w:ins w:id="166"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"_Toc360797864"</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3.2.11</w:t>
            </w:r>
            <w:r>
              <w:rPr>
                <w:noProof/>
                <w:lang w:val="es-ES" w:eastAsia="es-ES" w:bidi="ar-SA"/>
              </w:rPr>
              <w:tab/>
            </w:r>
            <w:r w:rsidRPr="00716FD6">
              <w:rPr>
                <w:rStyle w:val="Hipervnculo"/>
                <w:noProof/>
              </w:rPr>
              <w:t>Equipaments d’un fitxa</w:t>
            </w:r>
            <w:r>
              <w:rPr>
                <w:noProof/>
                <w:webHidden/>
              </w:rPr>
              <w:tab/>
            </w:r>
            <w:r>
              <w:rPr>
                <w:noProof/>
                <w:webHidden/>
              </w:rPr>
              <w:fldChar w:fldCharType="begin"/>
            </w:r>
            <w:r>
              <w:rPr>
                <w:noProof/>
                <w:webHidden/>
              </w:rPr>
              <w:instrText xml:space="preserve"> PAGEREF _Toc360797864 \h </w:instrText>
            </w:r>
          </w:ins>
          <w:r>
            <w:rPr>
              <w:noProof/>
              <w:webHidden/>
            </w:rPr>
          </w:r>
          <w:r>
            <w:rPr>
              <w:noProof/>
              <w:webHidden/>
            </w:rPr>
            <w:fldChar w:fldCharType="separate"/>
          </w:r>
          <w:ins w:id="167" w:author="Campos Muñoz, Jesús" w:date="2013-07-05T14:29:00Z">
            <w:r w:rsidR="00BF3893">
              <w:rPr>
                <w:noProof/>
                <w:webHidden/>
              </w:rPr>
              <w:t>25</w:t>
            </w:r>
          </w:ins>
          <w:ins w:id="168" w:author="Campos Muñoz, Jesús" w:date="2013-07-05T14:28:00Z">
            <w:r>
              <w:rPr>
                <w:noProof/>
                <w:webHidden/>
              </w:rPr>
              <w:fldChar w:fldCharType="end"/>
            </w:r>
            <w:r w:rsidRPr="00716FD6">
              <w:rPr>
                <w:rStyle w:val="Hipervnculo"/>
                <w:noProof/>
              </w:rPr>
              <w:fldChar w:fldCharType="end"/>
            </w:r>
          </w:ins>
        </w:p>
        <w:p w:rsidR="002C38CF" w:rsidRDefault="002C38CF">
          <w:pPr>
            <w:pStyle w:val="TDC3"/>
            <w:tabs>
              <w:tab w:val="left" w:pos="1320"/>
              <w:tab w:val="right" w:leader="dot" w:pos="8494"/>
            </w:tabs>
            <w:rPr>
              <w:ins w:id="169" w:author="Campos Muñoz, Jesús" w:date="2013-07-05T14:28:00Z"/>
              <w:noProof/>
              <w:lang w:val="es-ES" w:eastAsia="es-ES" w:bidi="ar-SA"/>
            </w:rPr>
          </w:pPr>
          <w:ins w:id="170"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"_Toc360797865"</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3.2.12</w:t>
            </w:r>
            <w:r>
              <w:rPr>
                <w:noProof/>
                <w:lang w:val="es-ES" w:eastAsia="es-ES" w:bidi="ar-SA"/>
              </w:rPr>
              <w:tab/>
            </w:r>
            <w:r w:rsidRPr="00716FD6">
              <w:rPr>
                <w:rStyle w:val="Hipervnculo"/>
                <w:noProof/>
              </w:rPr>
              <w:t>Fitxes d’un equipament</w:t>
            </w:r>
            <w:r>
              <w:rPr>
                <w:noProof/>
                <w:webHidden/>
              </w:rPr>
              <w:tab/>
            </w:r>
            <w:r>
              <w:rPr>
                <w:noProof/>
                <w:webHidden/>
              </w:rPr>
              <w:fldChar w:fldCharType="begin"/>
            </w:r>
            <w:r>
              <w:rPr>
                <w:noProof/>
                <w:webHidden/>
              </w:rPr>
              <w:instrText xml:space="preserve"> PAGEREF _Toc360797865 \h </w:instrText>
            </w:r>
          </w:ins>
          <w:r>
            <w:rPr>
              <w:noProof/>
              <w:webHidden/>
            </w:rPr>
          </w:r>
          <w:r>
            <w:rPr>
              <w:noProof/>
              <w:webHidden/>
            </w:rPr>
            <w:fldChar w:fldCharType="separate"/>
          </w:r>
          <w:ins w:id="171" w:author="Campos Muñoz, Jesús" w:date="2013-07-05T14:29:00Z">
            <w:r w:rsidR="00BF3893">
              <w:rPr>
                <w:noProof/>
                <w:webHidden/>
              </w:rPr>
              <w:t>25</w:t>
            </w:r>
          </w:ins>
          <w:ins w:id="172" w:author="Campos Muñoz, Jesús" w:date="2013-07-05T14:28:00Z">
            <w:r>
              <w:rPr>
                <w:noProof/>
                <w:webHidden/>
              </w:rPr>
              <w:fldChar w:fldCharType="end"/>
            </w:r>
            <w:r w:rsidRPr="00716FD6">
              <w:rPr>
                <w:rStyle w:val="Hipervnculo"/>
                <w:noProof/>
              </w:rPr>
              <w:fldChar w:fldCharType="end"/>
            </w:r>
          </w:ins>
        </w:p>
        <w:p w:rsidR="002C38CF" w:rsidRDefault="002C38CF">
          <w:pPr>
            <w:pStyle w:val="TDC3"/>
            <w:tabs>
              <w:tab w:val="left" w:pos="1320"/>
              <w:tab w:val="right" w:leader="dot" w:pos="8494"/>
            </w:tabs>
            <w:rPr>
              <w:ins w:id="173" w:author="Campos Muñoz, Jesús" w:date="2013-07-05T14:28:00Z"/>
              <w:noProof/>
              <w:lang w:val="es-ES" w:eastAsia="es-ES" w:bidi="ar-SA"/>
            </w:rPr>
          </w:pPr>
          <w:ins w:id="174"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"_Toc360797866"</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3.2.13</w:t>
            </w:r>
            <w:r>
              <w:rPr>
                <w:noProof/>
                <w:lang w:val="es-ES" w:eastAsia="es-ES" w:bidi="ar-SA"/>
              </w:rPr>
              <w:tab/>
            </w:r>
            <w:r w:rsidRPr="00716FD6">
              <w:rPr>
                <w:rStyle w:val="Hipervnculo"/>
                <w:noProof/>
              </w:rPr>
              <w:t>Documents relacionats amb una fitxa</w:t>
            </w:r>
            <w:r>
              <w:rPr>
                <w:noProof/>
                <w:webHidden/>
              </w:rPr>
              <w:tab/>
            </w:r>
            <w:r>
              <w:rPr>
                <w:noProof/>
                <w:webHidden/>
              </w:rPr>
              <w:fldChar w:fldCharType="begin"/>
            </w:r>
            <w:r>
              <w:rPr>
                <w:noProof/>
                <w:webHidden/>
              </w:rPr>
              <w:instrText xml:space="preserve"> PAGEREF _Toc360797866 \h </w:instrText>
            </w:r>
          </w:ins>
          <w:r>
            <w:rPr>
              <w:noProof/>
              <w:webHidden/>
            </w:rPr>
          </w:r>
          <w:r>
            <w:rPr>
              <w:noProof/>
              <w:webHidden/>
            </w:rPr>
            <w:fldChar w:fldCharType="separate"/>
          </w:r>
          <w:ins w:id="175" w:author="Campos Muñoz, Jesús" w:date="2013-07-05T14:29:00Z">
            <w:r w:rsidR="00BF3893">
              <w:rPr>
                <w:noProof/>
                <w:webHidden/>
              </w:rPr>
              <w:t>26</w:t>
            </w:r>
          </w:ins>
          <w:ins w:id="176" w:author="Campos Muñoz, Jesús" w:date="2013-07-05T14:28:00Z">
            <w:r>
              <w:rPr>
                <w:noProof/>
                <w:webHidden/>
              </w:rPr>
              <w:fldChar w:fldCharType="end"/>
            </w:r>
            <w:r w:rsidRPr="00716FD6">
              <w:rPr>
                <w:rStyle w:val="Hipervnculo"/>
                <w:noProof/>
              </w:rPr>
              <w:fldChar w:fldCharType="end"/>
            </w:r>
          </w:ins>
        </w:p>
        <w:p w:rsidR="002C38CF" w:rsidRDefault="002C38CF">
          <w:pPr>
            <w:pStyle w:val="TDC3"/>
            <w:tabs>
              <w:tab w:val="left" w:pos="1320"/>
              <w:tab w:val="right" w:leader="dot" w:pos="8494"/>
            </w:tabs>
            <w:rPr>
              <w:ins w:id="177" w:author="Campos Muñoz, Jesús" w:date="2013-07-05T14:28:00Z"/>
              <w:noProof/>
              <w:lang w:val="es-ES" w:eastAsia="es-ES" w:bidi="ar-SA"/>
            </w:rPr>
          </w:pPr>
          <w:ins w:id="178"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"_Toc360797867"</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3.2.14</w:t>
            </w:r>
            <w:r>
              <w:rPr>
                <w:noProof/>
                <w:lang w:val="es-ES" w:eastAsia="es-ES" w:bidi="ar-SA"/>
              </w:rPr>
              <w:tab/>
            </w:r>
            <w:r w:rsidRPr="00716FD6">
              <w:rPr>
                <w:rStyle w:val="Hipervnculo"/>
                <w:noProof/>
              </w:rPr>
              <w:t>Imatges relacionades amb una fitxa</w:t>
            </w:r>
            <w:r>
              <w:rPr>
                <w:noProof/>
                <w:webHidden/>
              </w:rPr>
              <w:tab/>
            </w:r>
            <w:r>
              <w:rPr>
                <w:noProof/>
                <w:webHidden/>
              </w:rPr>
              <w:fldChar w:fldCharType="begin"/>
            </w:r>
            <w:r>
              <w:rPr>
                <w:noProof/>
                <w:webHidden/>
              </w:rPr>
              <w:instrText xml:space="preserve"> PAGEREF _Toc360797867 \h </w:instrText>
            </w:r>
          </w:ins>
          <w:r>
            <w:rPr>
              <w:noProof/>
              <w:webHidden/>
            </w:rPr>
          </w:r>
          <w:r>
            <w:rPr>
              <w:noProof/>
              <w:webHidden/>
            </w:rPr>
            <w:fldChar w:fldCharType="separate"/>
          </w:r>
          <w:ins w:id="179" w:author="Campos Muñoz, Jesús" w:date="2013-07-05T14:29:00Z">
            <w:r w:rsidR="00BF3893">
              <w:rPr>
                <w:noProof/>
                <w:webHidden/>
              </w:rPr>
              <w:t>27</w:t>
            </w:r>
          </w:ins>
          <w:ins w:id="180" w:author="Campos Muñoz, Jesús" w:date="2013-07-05T14:28:00Z">
            <w:r>
              <w:rPr>
                <w:noProof/>
                <w:webHidden/>
              </w:rPr>
              <w:fldChar w:fldCharType="end"/>
            </w:r>
            <w:r w:rsidRPr="00716FD6">
              <w:rPr>
                <w:rStyle w:val="Hipervnculo"/>
                <w:noProof/>
              </w:rPr>
              <w:fldChar w:fldCharType="end"/>
            </w:r>
          </w:ins>
        </w:p>
        <w:p w:rsidR="002C38CF" w:rsidRDefault="002C38CF">
          <w:pPr>
            <w:pStyle w:val="TDC2"/>
            <w:tabs>
              <w:tab w:val="left" w:pos="880"/>
              <w:tab w:val="right" w:leader="dot" w:pos="8494"/>
            </w:tabs>
            <w:rPr>
              <w:ins w:id="181" w:author="Campos Muñoz, Jesús" w:date="2013-07-05T14:28:00Z"/>
              <w:noProof/>
              <w:lang w:val="es-ES" w:eastAsia="es-ES" w:bidi="ar-SA"/>
            </w:rPr>
          </w:pPr>
          <w:ins w:id="182"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"_Toc360797868"</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3.3</w:t>
            </w:r>
            <w:r>
              <w:rPr>
                <w:noProof/>
                <w:lang w:val="es-ES" w:eastAsia="es-ES" w:bidi="ar-SA"/>
              </w:rPr>
              <w:tab/>
            </w:r>
            <w:r w:rsidRPr="00716FD6">
              <w:rPr>
                <w:rStyle w:val="Hipervnculo"/>
                <w:noProof/>
              </w:rPr>
              <w:t>Mètodes amb paginació SQL</w:t>
            </w:r>
            <w:r>
              <w:rPr>
                <w:noProof/>
                <w:webHidden/>
              </w:rPr>
              <w:tab/>
            </w:r>
            <w:r>
              <w:rPr>
                <w:noProof/>
                <w:webHidden/>
              </w:rPr>
              <w:fldChar w:fldCharType="begin"/>
            </w:r>
            <w:r>
              <w:rPr>
                <w:noProof/>
                <w:webHidden/>
              </w:rPr>
              <w:instrText xml:space="preserve"> PAGEREF _Toc360797868 \h </w:instrText>
            </w:r>
          </w:ins>
          <w:r>
            <w:rPr>
              <w:noProof/>
              <w:webHidden/>
            </w:rPr>
          </w:r>
          <w:r>
            <w:rPr>
              <w:noProof/>
              <w:webHidden/>
            </w:rPr>
            <w:fldChar w:fldCharType="separate"/>
          </w:r>
          <w:ins w:id="183" w:author="Campos Muñoz, Jesús" w:date="2013-07-05T14:29:00Z">
            <w:r w:rsidR="00BF3893">
              <w:rPr>
                <w:noProof/>
                <w:webHidden/>
              </w:rPr>
              <w:t>28</w:t>
            </w:r>
          </w:ins>
          <w:ins w:id="184" w:author="Campos Muñoz, Jesús" w:date="2013-07-05T14:28:00Z">
            <w:r>
              <w:rPr>
                <w:noProof/>
                <w:webHidden/>
              </w:rPr>
              <w:fldChar w:fldCharType="end"/>
            </w:r>
            <w:r w:rsidRPr="00716FD6">
              <w:rPr>
                <w:rStyle w:val="Hipervnculo"/>
                <w:noProof/>
              </w:rPr>
              <w:fldChar w:fldCharType="end"/>
            </w:r>
          </w:ins>
        </w:p>
        <w:p w:rsidR="002C38CF" w:rsidRDefault="002C38CF">
          <w:pPr>
            <w:pStyle w:val="TDC3"/>
            <w:tabs>
              <w:tab w:val="left" w:pos="1320"/>
              <w:tab w:val="right" w:leader="dot" w:pos="8494"/>
            </w:tabs>
            <w:rPr>
              <w:ins w:id="185" w:author="Campos Muñoz, Jesús" w:date="2013-07-05T14:28:00Z"/>
              <w:noProof/>
              <w:lang w:val="es-ES" w:eastAsia="es-ES" w:bidi="ar-SA"/>
            </w:rPr>
          </w:pPr>
          <w:ins w:id="186"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"_Toc360797869"</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3.3.1</w:t>
            </w:r>
            <w:r>
              <w:rPr>
                <w:noProof/>
                <w:lang w:val="es-ES" w:eastAsia="es-ES" w:bidi="ar-SA"/>
              </w:rPr>
              <w:tab/>
            </w:r>
            <w:r w:rsidRPr="00716FD6">
              <w:rPr>
                <w:rStyle w:val="Hipervnculo"/>
                <w:noProof/>
              </w:rPr>
              <w:t>Obtenir idiomes disponibles</w:t>
            </w:r>
            <w:r>
              <w:rPr>
                <w:noProof/>
                <w:webHidden/>
              </w:rPr>
              <w:tab/>
            </w:r>
            <w:r>
              <w:rPr>
                <w:noProof/>
                <w:webHidden/>
              </w:rPr>
              <w:fldChar w:fldCharType="begin"/>
            </w:r>
            <w:r>
              <w:rPr>
                <w:noProof/>
                <w:webHidden/>
              </w:rPr>
              <w:instrText xml:space="preserve"> PAGEREF _Toc360797869 \h </w:instrText>
            </w:r>
          </w:ins>
          <w:r>
            <w:rPr>
              <w:noProof/>
              <w:webHidden/>
            </w:rPr>
          </w:r>
          <w:r>
            <w:rPr>
              <w:noProof/>
              <w:webHidden/>
            </w:rPr>
            <w:fldChar w:fldCharType="separate"/>
          </w:r>
          <w:ins w:id="187" w:author="Campos Muñoz, Jesús" w:date="2013-07-05T14:29:00Z">
            <w:r w:rsidR="00BF3893">
              <w:rPr>
                <w:noProof/>
                <w:webHidden/>
              </w:rPr>
              <w:t>28</w:t>
            </w:r>
          </w:ins>
          <w:ins w:id="188" w:author="Campos Muñoz, Jesús" w:date="2013-07-05T14:28:00Z">
            <w:r>
              <w:rPr>
                <w:noProof/>
                <w:webHidden/>
              </w:rPr>
              <w:fldChar w:fldCharType="end"/>
            </w:r>
            <w:r w:rsidRPr="00716FD6">
              <w:rPr>
                <w:rStyle w:val="Hipervnculo"/>
                <w:noProof/>
              </w:rPr>
              <w:fldChar w:fldCharType="end"/>
            </w:r>
          </w:ins>
        </w:p>
        <w:p w:rsidR="002C38CF" w:rsidRDefault="002C38CF">
          <w:pPr>
            <w:pStyle w:val="TDC3"/>
            <w:tabs>
              <w:tab w:val="left" w:pos="1320"/>
              <w:tab w:val="right" w:leader="dot" w:pos="8494"/>
            </w:tabs>
            <w:rPr>
              <w:ins w:id="189" w:author="Campos Muñoz, Jesús" w:date="2013-07-05T14:28:00Z"/>
              <w:noProof/>
              <w:lang w:val="es-ES" w:eastAsia="es-ES" w:bidi="ar-SA"/>
            </w:rPr>
          </w:pPr>
          <w:ins w:id="190"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"_Toc360797870"</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3.3.2</w:t>
            </w:r>
            <w:r>
              <w:rPr>
                <w:noProof/>
                <w:lang w:val="es-ES" w:eastAsia="es-ES" w:bidi="ar-SA"/>
              </w:rPr>
              <w:tab/>
            </w:r>
            <w:r w:rsidRPr="00716FD6">
              <w:rPr>
                <w:rStyle w:val="Hipervnculo"/>
                <w:noProof/>
              </w:rPr>
              <w:t>Agenda sencera</w:t>
            </w:r>
            <w:r>
              <w:rPr>
                <w:noProof/>
                <w:webHidden/>
              </w:rPr>
              <w:tab/>
            </w:r>
            <w:r>
              <w:rPr>
                <w:noProof/>
                <w:webHidden/>
              </w:rPr>
              <w:fldChar w:fldCharType="begin"/>
            </w:r>
            <w:r>
              <w:rPr>
                <w:noProof/>
                <w:webHidden/>
              </w:rPr>
              <w:instrText xml:space="preserve"> PAGEREF _Toc360797870 \h </w:instrText>
            </w:r>
          </w:ins>
          <w:r>
            <w:rPr>
              <w:noProof/>
              <w:webHidden/>
            </w:rPr>
          </w:r>
          <w:r>
            <w:rPr>
              <w:noProof/>
              <w:webHidden/>
            </w:rPr>
            <w:fldChar w:fldCharType="separate"/>
          </w:r>
          <w:ins w:id="191" w:author="Campos Muñoz, Jesús" w:date="2013-07-05T14:29:00Z">
            <w:r w:rsidR="00BF3893">
              <w:rPr>
                <w:noProof/>
                <w:webHidden/>
              </w:rPr>
              <w:t>28</w:t>
            </w:r>
          </w:ins>
          <w:ins w:id="192" w:author="Campos Muñoz, Jesús" w:date="2013-07-05T14:28:00Z">
            <w:r>
              <w:rPr>
                <w:noProof/>
                <w:webHidden/>
              </w:rPr>
              <w:fldChar w:fldCharType="end"/>
            </w:r>
            <w:r w:rsidRPr="00716FD6">
              <w:rPr>
                <w:rStyle w:val="Hipervnculo"/>
                <w:noProof/>
              </w:rPr>
              <w:fldChar w:fldCharType="end"/>
            </w:r>
          </w:ins>
        </w:p>
        <w:p w:rsidR="002C38CF" w:rsidRDefault="002C38CF">
          <w:pPr>
            <w:pStyle w:val="TDC3"/>
            <w:tabs>
              <w:tab w:val="left" w:pos="1320"/>
              <w:tab w:val="right" w:leader="dot" w:pos="8494"/>
            </w:tabs>
            <w:rPr>
              <w:ins w:id="193" w:author="Campos Muñoz, Jesús" w:date="2013-07-05T14:28:00Z"/>
              <w:noProof/>
              <w:lang w:val="es-ES" w:eastAsia="es-ES" w:bidi="ar-SA"/>
            </w:rPr>
          </w:pPr>
          <w:ins w:id="194"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"_Toc360797908"</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3.3.3</w:t>
            </w:r>
            <w:r>
              <w:rPr>
                <w:noProof/>
                <w:lang w:val="es-ES" w:eastAsia="es-ES" w:bidi="ar-SA"/>
              </w:rPr>
              <w:tab/>
            </w:r>
            <w:r w:rsidRPr="00716FD6">
              <w:rPr>
                <w:rStyle w:val="Hipervnculo"/>
                <w:noProof/>
              </w:rPr>
              <w:t>Consultar els diferents tipus d’agenda</w:t>
            </w:r>
            <w:r>
              <w:rPr>
                <w:noProof/>
                <w:webHidden/>
              </w:rPr>
              <w:tab/>
            </w:r>
            <w:r>
              <w:rPr>
                <w:noProof/>
                <w:webHidden/>
              </w:rPr>
              <w:fldChar w:fldCharType="begin"/>
            </w:r>
            <w:r>
              <w:rPr>
                <w:noProof/>
                <w:webHidden/>
              </w:rPr>
              <w:instrText xml:space="preserve"> PAGEREF _Toc360797908 \h </w:instrText>
            </w:r>
          </w:ins>
          <w:r>
            <w:rPr>
              <w:noProof/>
              <w:webHidden/>
            </w:rPr>
          </w:r>
          <w:r>
            <w:rPr>
              <w:noProof/>
              <w:webHidden/>
            </w:rPr>
            <w:fldChar w:fldCharType="separate"/>
          </w:r>
          <w:ins w:id="195" w:author="Campos Muñoz, Jesús" w:date="2013-07-05T14:29:00Z">
            <w:r w:rsidR="00BF3893">
              <w:rPr>
                <w:noProof/>
                <w:webHidden/>
              </w:rPr>
              <w:t>30</w:t>
            </w:r>
          </w:ins>
          <w:ins w:id="196" w:author="Campos Muñoz, Jesús" w:date="2013-07-05T14:28:00Z">
            <w:r>
              <w:rPr>
                <w:noProof/>
                <w:webHidden/>
              </w:rPr>
              <w:fldChar w:fldCharType="end"/>
            </w:r>
            <w:r w:rsidRPr="00716FD6">
              <w:rPr>
                <w:rStyle w:val="Hipervnculo"/>
                <w:noProof/>
              </w:rPr>
              <w:fldChar w:fldCharType="end"/>
            </w:r>
          </w:ins>
        </w:p>
        <w:p w:rsidR="002C38CF" w:rsidRDefault="002C38CF">
          <w:pPr>
            <w:pStyle w:val="TDC3"/>
            <w:tabs>
              <w:tab w:val="left" w:pos="1320"/>
              <w:tab w:val="right" w:leader="dot" w:pos="8494"/>
            </w:tabs>
            <w:rPr>
              <w:ins w:id="197" w:author="Campos Muñoz, Jesús" w:date="2013-07-05T14:28:00Z"/>
              <w:noProof/>
              <w:lang w:val="es-ES" w:eastAsia="es-ES" w:bidi="ar-SA"/>
            </w:rPr>
          </w:pPr>
          <w:ins w:id="198"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"_Toc360797911"</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3.3.4</w:t>
            </w:r>
            <w:r>
              <w:rPr>
                <w:noProof/>
                <w:lang w:val="es-ES" w:eastAsia="es-ES" w:bidi="ar-SA"/>
              </w:rPr>
              <w:tab/>
            </w:r>
            <w:r w:rsidRPr="00716FD6">
              <w:rPr>
                <w:rStyle w:val="Hipervnculo"/>
                <w:noProof/>
              </w:rPr>
              <w:t>Obtenir fitxes d’un cert tipus d’agenda</w:t>
            </w:r>
            <w:r>
              <w:rPr>
                <w:noProof/>
                <w:webHidden/>
              </w:rPr>
              <w:tab/>
            </w:r>
            <w:r>
              <w:rPr>
                <w:noProof/>
                <w:webHidden/>
              </w:rPr>
              <w:fldChar w:fldCharType="begin"/>
            </w:r>
            <w:r>
              <w:rPr>
                <w:noProof/>
                <w:webHidden/>
              </w:rPr>
              <w:instrText xml:space="preserve"> PAGEREF _Toc360797911 \h </w:instrText>
            </w:r>
          </w:ins>
          <w:r>
            <w:rPr>
              <w:noProof/>
              <w:webHidden/>
            </w:rPr>
          </w:r>
          <w:r>
            <w:rPr>
              <w:noProof/>
              <w:webHidden/>
            </w:rPr>
            <w:fldChar w:fldCharType="separate"/>
          </w:r>
          <w:ins w:id="199" w:author="Campos Muñoz, Jesús" w:date="2013-07-05T14:29:00Z">
            <w:r w:rsidR="00BF3893">
              <w:rPr>
                <w:noProof/>
                <w:webHidden/>
              </w:rPr>
              <w:t>30</w:t>
            </w:r>
          </w:ins>
          <w:ins w:id="200" w:author="Campos Muñoz, Jesús" w:date="2013-07-05T14:28:00Z">
            <w:r>
              <w:rPr>
                <w:noProof/>
                <w:webHidden/>
              </w:rPr>
              <w:fldChar w:fldCharType="end"/>
            </w:r>
            <w:r w:rsidRPr="00716FD6">
              <w:rPr>
                <w:rStyle w:val="Hipervnculo"/>
                <w:noProof/>
              </w:rPr>
              <w:fldChar w:fldCharType="end"/>
            </w:r>
          </w:ins>
        </w:p>
        <w:p w:rsidR="002C38CF" w:rsidRDefault="002C38CF">
          <w:pPr>
            <w:pStyle w:val="TDC3"/>
            <w:tabs>
              <w:tab w:val="left" w:pos="1320"/>
              <w:tab w:val="right" w:leader="dot" w:pos="8494"/>
            </w:tabs>
            <w:rPr>
              <w:ins w:id="201" w:author="Campos Muñoz, Jesús" w:date="2013-07-05T14:28:00Z"/>
              <w:noProof/>
              <w:lang w:val="es-ES" w:eastAsia="es-ES" w:bidi="ar-SA"/>
            </w:rPr>
          </w:pPr>
          <w:ins w:id="202"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"_Toc360797912"</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3.3.5</w:t>
            </w:r>
            <w:r>
              <w:rPr>
                <w:noProof/>
                <w:lang w:val="es-ES" w:eastAsia="es-ES" w:bidi="ar-SA"/>
              </w:rPr>
              <w:tab/>
            </w:r>
            <w:r w:rsidRPr="00716FD6">
              <w:rPr>
                <w:rStyle w:val="Hipervnculo"/>
                <w:noProof/>
              </w:rPr>
              <w:t>Consultar categories d’un tipus d’agenda</w:t>
            </w:r>
            <w:r>
              <w:rPr>
                <w:noProof/>
                <w:webHidden/>
              </w:rPr>
              <w:tab/>
            </w:r>
            <w:r>
              <w:rPr>
                <w:noProof/>
                <w:webHidden/>
              </w:rPr>
              <w:fldChar w:fldCharType="begin"/>
            </w:r>
            <w:r>
              <w:rPr>
                <w:noProof/>
                <w:webHidden/>
              </w:rPr>
              <w:instrText xml:space="preserve"> PAGEREF _Toc360797912 \h </w:instrText>
            </w:r>
          </w:ins>
          <w:r>
            <w:rPr>
              <w:noProof/>
              <w:webHidden/>
            </w:rPr>
          </w:r>
          <w:r>
            <w:rPr>
              <w:noProof/>
              <w:webHidden/>
            </w:rPr>
            <w:fldChar w:fldCharType="separate"/>
          </w:r>
          <w:ins w:id="203" w:author="Campos Muñoz, Jesús" w:date="2013-07-05T14:29:00Z">
            <w:r w:rsidR="00BF3893">
              <w:rPr>
                <w:noProof/>
                <w:webHidden/>
              </w:rPr>
              <w:t>33</w:t>
            </w:r>
          </w:ins>
          <w:ins w:id="204" w:author="Campos Muñoz, Jesús" w:date="2013-07-05T14:28:00Z">
            <w:r>
              <w:rPr>
                <w:noProof/>
                <w:webHidden/>
              </w:rPr>
              <w:fldChar w:fldCharType="end"/>
            </w:r>
            <w:r w:rsidRPr="00716FD6">
              <w:rPr>
                <w:rStyle w:val="Hipervnculo"/>
                <w:noProof/>
              </w:rPr>
              <w:fldChar w:fldCharType="end"/>
            </w:r>
          </w:ins>
        </w:p>
        <w:p w:rsidR="002C38CF" w:rsidRDefault="002C38CF">
          <w:pPr>
            <w:pStyle w:val="TDC3"/>
            <w:tabs>
              <w:tab w:val="left" w:pos="1320"/>
              <w:tab w:val="right" w:leader="dot" w:pos="8494"/>
            </w:tabs>
            <w:rPr>
              <w:ins w:id="205" w:author="Campos Muñoz, Jesús" w:date="2013-07-05T14:28:00Z"/>
              <w:noProof/>
              <w:lang w:val="es-ES" w:eastAsia="es-ES" w:bidi="ar-SA"/>
            </w:rPr>
          </w:pPr>
          <w:ins w:id="206"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"_Toc360797913"</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3.3.6</w:t>
            </w:r>
            <w:r>
              <w:rPr>
                <w:noProof/>
                <w:lang w:val="es-ES" w:eastAsia="es-ES" w:bidi="ar-SA"/>
              </w:rPr>
              <w:tab/>
            </w:r>
            <w:r w:rsidRPr="00716FD6">
              <w:rPr>
                <w:rStyle w:val="Hipervnculo"/>
                <w:noProof/>
              </w:rPr>
              <w:t>Obtenir fitxes d’una categoria</w:t>
            </w:r>
            <w:r>
              <w:rPr>
                <w:noProof/>
                <w:webHidden/>
              </w:rPr>
              <w:tab/>
            </w:r>
            <w:r>
              <w:rPr>
                <w:noProof/>
                <w:webHidden/>
              </w:rPr>
              <w:fldChar w:fldCharType="begin"/>
            </w:r>
            <w:r>
              <w:rPr>
                <w:noProof/>
                <w:webHidden/>
              </w:rPr>
              <w:instrText xml:space="preserve"> PAGEREF _Toc360797913 \h </w:instrText>
            </w:r>
          </w:ins>
          <w:r>
            <w:rPr>
              <w:noProof/>
              <w:webHidden/>
            </w:rPr>
          </w:r>
          <w:r>
            <w:rPr>
              <w:noProof/>
              <w:webHidden/>
            </w:rPr>
            <w:fldChar w:fldCharType="separate"/>
          </w:r>
          <w:ins w:id="207" w:author="Campos Muñoz, Jesús" w:date="2013-07-05T14:29:00Z">
            <w:r w:rsidR="00BF3893">
              <w:rPr>
                <w:noProof/>
                <w:webHidden/>
              </w:rPr>
              <w:t>33</w:t>
            </w:r>
          </w:ins>
          <w:ins w:id="208" w:author="Campos Muñoz, Jesús" w:date="2013-07-05T14:28:00Z">
            <w:r>
              <w:rPr>
                <w:noProof/>
                <w:webHidden/>
              </w:rPr>
              <w:fldChar w:fldCharType="end"/>
            </w:r>
            <w:r w:rsidRPr="00716FD6">
              <w:rPr>
                <w:rStyle w:val="Hipervnculo"/>
                <w:noProof/>
              </w:rPr>
              <w:fldChar w:fldCharType="end"/>
            </w:r>
          </w:ins>
        </w:p>
        <w:p w:rsidR="002C38CF" w:rsidRDefault="002C38CF">
          <w:pPr>
            <w:pStyle w:val="TDC3"/>
            <w:tabs>
              <w:tab w:val="left" w:pos="1320"/>
              <w:tab w:val="right" w:leader="dot" w:pos="8494"/>
            </w:tabs>
            <w:rPr>
              <w:ins w:id="209" w:author="Campos Muñoz, Jesús" w:date="2013-07-05T14:28:00Z"/>
              <w:noProof/>
              <w:lang w:val="es-ES" w:eastAsia="es-ES" w:bidi="ar-SA"/>
            </w:rPr>
          </w:pPr>
          <w:ins w:id="210"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"_Toc360797915"</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3.3.7</w:t>
            </w:r>
            <w:r>
              <w:rPr>
                <w:noProof/>
                <w:lang w:val="es-ES" w:eastAsia="es-ES" w:bidi="ar-SA"/>
              </w:rPr>
              <w:tab/>
            </w:r>
            <w:r w:rsidRPr="00716FD6">
              <w:rPr>
                <w:rStyle w:val="Hipervnculo"/>
                <w:noProof/>
              </w:rPr>
              <w:t>Horari d’una fitxa</w:t>
            </w:r>
            <w:r>
              <w:rPr>
                <w:noProof/>
                <w:webHidden/>
              </w:rPr>
              <w:tab/>
            </w:r>
            <w:r>
              <w:rPr>
                <w:noProof/>
                <w:webHidden/>
              </w:rPr>
              <w:fldChar w:fldCharType="begin"/>
            </w:r>
            <w:r>
              <w:rPr>
                <w:noProof/>
                <w:webHidden/>
              </w:rPr>
              <w:instrText xml:space="preserve"> PAGEREF _Toc360797915 \h </w:instrText>
            </w:r>
          </w:ins>
          <w:r>
            <w:rPr>
              <w:noProof/>
              <w:webHidden/>
            </w:rPr>
          </w:r>
          <w:r>
            <w:rPr>
              <w:noProof/>
              <w:webHidden/>
            </w:rPr>
            <w:fldChar w:fldCharType="separate"/>
          </w:r>
          <w:ins w:id="211" w:author="Campos Muñoz, Jesús" w:date="2013-07-05T14:29:00Z">
            <w:r w:rsidR="00BF3893">
              <w:rPr>
                <w:noProof/>
                <w:webHidden/>
              </w:rPr>
              <w:t>36</w:t>
            </w:r>
          </w:ins>
          <w:ins w:id="212" w:author="Campos Muñoz, Jesús" w:date="2013-07-05T14:28:00Z">
            <w:r>
              <w:rPr>
                <w:noProof/>
                <w:webHidden/>
              </w:rPr>
              <w:fldChar w:fldCharType="end"/>
            </w:r>
            <w:r w:rsidRPr="00716FD6">
              <w:rPr>
                <w:rStyle w:val="Hipervnculo"/>
                <w:noProof/>
              </w:rPr>
              <w:fldChar w:fldCharType="end"/>
            </w:r>
          </w:ins>
        </w:p>
        <w:p w:rsidR="002C38CF" w:rsidRDefault="002C38CF">
          <w:pPr>
            <w:pStyle w:val="TDC3"/>
            <w:tabs>
              <w:tab w:val="left" w:pos="1320"/>
              <w:tab w:val="right" w:leader="dot" w:pos="8494"/>
            </w:tabs>
            <w:rPr>
              <w:ins w:id="213" w:author="Campos Muñoz, Jesús" w:date="2013-07-05T14:28:00Z"/>
              <w:noProof/>
              <w:lang w:val="es-ES" w:eastAsia="es-ES" w:bidi="ar-SA"/>
            </w:rPr>
          </w:pPr>
          <w:ins w:id="214"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"_Toc360797916"</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3.3.8</w:t>
            </w:r>
            <w:r>
              <w:rPr>
                <w:noProof/>
                <w:lang w:val="es-ES" w:eastAsia="es-ES" w:bidi="ar-SA"/>
              </w:rPr>
              <w:tab/>
            </w:r>
            <w:r w:rsidRPr="00716FD6">
              <w:rPr>
                <w:rStyle w:val="Hipervnculo"/>
                <w:noProof/>
              </w:rPr>
              <w:t>Detalls d’una fitxa activitat</w:t>
            </w:r>
            <w:r>
              <w:rPr>
                <w:noProof/>
                <w:webHidden/>
              </w:rPr>
              <w:tab/>
            </w:r>
            <w:r>
              <w:rPr>
                <w:noProof/>
                <w:webHidden/>
              </w:rPr>
              <w:fldChar w:fldCharType="begin"/>
            </w:r>
            <w:r>
              <w:rPr>
                <w:noProof/>
                <w:webHidden/>
              </w:rPr>
              <w:instrText xml:space="preserve"> PAGEREF _Toc360797916 \h </w:instrText>
            </w:r>
          </w:ins>
          <w:r>
            <w:rPr>
              <w:noProof/>
              <w:webHidden/>
            </w:rPr>
          </w:r>
          <w:r>
            <w:rPr>
              <w:noProof/>
              <w:webHidden/>
            </w:rPr>
            <w:fldChar w:fldCharType="separate"/>
          </w:r>
          <w:ins w:id="215" w:author="Campos Muñoz, Jesús" w:date="2013-07-05T14:29:00Z">
            <w:r w:rsidR="00BF3893">
              <w:rPr>
                <w:noProof/>
                <w:webHidden/>
              </w:rPr>
              <w:t>36</w:t>
            </w:r>
          </w:ins>
          <w:ins w:id="216" w:author="Campos Muñoz, Jesús" w:date="2013-07-05T14:28:00Z">
            <w:r>
              <w:rPr>
                <w:noProof/>
                <w:webHidden/>
              </w:rPr>
              <w:fldChar w:fldCharType="end"/>
            </w:r>
            <w:r w:rsidRPr="00716FD6">
              <w:rPr>
                <w:rStyle w:val="Hipervnculo"/>
                <w:noProof/>
              </w:rPr>
              <w:fldChar w:fldCharType="end"/>
            </w:r>
          </w:ins>
        </w:p>
        <w:p w:rsidR="002C38CF" w:rsidRDefault="002C38CF">
          <w:pPr>
            <w:pStyle w:val="TDC3"/>
            <w:tabs>
              <w:tab w:val="left" w:pos="1320"/>
              <w:tab w:val="right" w:leader="dot" w:pos="8494"/>
            </w:tabs>
            <w:rPr>
              <w:ins w:id="217" w:author="Campos Muñoz, Jesús" w:date="2013-07-05T14:28:00Z"/>
              <w:noProof/>
              <w:lang w:val="es-ES" w:eastAsia="es-ES" w:bidi="ar-SA"/>
            </w:rPr>
          </w:pPr>
          <w:ins w:id="218"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"_Toc360797917"</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3.3.9</w:t>
            </w:r>
            <w:r>
              <w:rPr>
                <w:noProof/>
                <w:lang w:val="es-ES" w:eastAsia="es-ES" w:bidi="ar-SA"/>
              </w:rPr>
              <w:tab/>
            </w:r>
            <w:r w:rsidRPr="00716FD6">
              <w:rPr>
                <w:rStyle w:val="Hipervnculo"/>
                <w:noProof/>
              </w:rPr>
              <w:t>Detalls d’una fitxa equipament</w:t>
            </w:r>
            <w:r>
              <w:rPr>
                <w:noProof/>
                <w:webHidden/>
              </w:rPr>
              <w:tab/>
            </w:r>
            <w:r>
              <w:rPr>
                <w:noProof/>
                <w:webHidden/>
              </w:rPr>
              <w:fldChar w:fldCharType="begin"/>
            </w:r>
            <w:r>
              <w:rPr>
                <w:noProof/>
                <w:webHidden/>
              </w:rPr>
              <w:instrText xml:space="preserve"> PAGEREF _Toc360797917 \h </w:instrText>
            </w:r>
          </w:ins>
          <w:r>
            <w:rPr>
              <w:noProof/>
              <w:webHidden/>
            </w:rPr>
          </w:r>
          <w:r>
            <w:rPr>
              <w:noProof/>
              <w:webHidden/>
            </w:rPr>
            <w:fldChar w:fldCharType="separate"/>
          </w:r>
          <w:ins w:id="219" w:author="Campos Muñoz, Jesús" w:date="2013-07-05T14:29:00Z">
            <w:r w:rsidR="00BF3893">
              <w:rPr>
                <w:noProof/>
                <w:webHidden/>
              </w:rPr>
              <w:t>36</w:t>
            </w:r>
          </w:ins>
          <w:ins w:id="220" w:author="Campos Muñoz, Jesús" w:date="2013-07-05T14:28:00Z">
            <w:r>
              <w:rPr>
                <w:noProof/>
                <w:webHidden/>
              </w:rPr>
              <w:fldChar w:fldCharType="end"/>
            </w:r>
            <w:r w:rsidRPr="00716FD6">
              <w:rPr>
                <w:rStyle w:val="Hipervnculo"/>
                <w:noProof/>
              </w:rPr>
              <w:fldChar w:fldCharType="end"/>
            </w:r>
          </w:ins>
        </w:p>
        <w:p w:rsidR="002C38CF" w:rsidRDefault="002C38CF">
          <w:pPr>
            <w:pStyle w:val="TDC3"/>
            <w:tabs>
              <w:tab w:val="left" w:pos="1320"/>
              <w:tab w:val="right" w:leader="dot" w:pos="8494"/>
            </w:tabs>
            <w:rPr>
              <w:ins w:id="221" w:author="Campos Muñoz, Jesús" w:date="2013-07-05T14:28:00Z"/>
              <w:noProof/>
              <w:lang w:val="es-ES" w:eastAsia="es-ES" w:bidi="ar-SA"/>
            </w:rPr>
          </w:pPr>
          <w:ins w:id="222"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"_Toc360797920"</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3.3.10</w:t>
            </w:r>
            <w:r>
              <w:rPr>
                <w:noProof/>
                <w:lang w:val="es-ES" w:eastAsia="es-ES" w:bidi="ar-SA"/>
              </w:rPr>
              <w:tab/>
            </w:r>
            <w:r w:rsidRPr="00716FD6">
              <w:rPr>
                <w:rStyle w:val="Hipervnculo"/>
                <w:noProof/>
              </w:rPr>
              <w:t>Instal·lacions/Equipaments disponibles</w:t>
            </w:r>
            <w:r>
              <w:rPr>
                <w:noProof/>
                <w:webHidden/>
              </w:rPr>
              <w:tab/>
            </w:r>
            <w:r>
              <w:rPr>
                <w:noProof/>
                <w:webHidden/>
              </w:rPr>
              <w:fldChar w:fldCharType="begin"/>
            </w:r>
            <w:r>
              <w:rPr>
                <w:noProof/>
                <w:webHidden/>
              </w:rPr>
              <w:instrText xml:space="preserve"> PAGEREF _Toc360797920 \h </w:instrText>
            </w:r>
          </w:ins>
          <w:r>
            <w:rPr>
              <w:noProof/>
              <w:webHidden/>
            </w:rPr>
          </w:r>
          <w:r>
            <w:rPr>
              <w:noProof/>
              <w:webHidden/>
            </w:rPr>
            <w:fldChar w:fldCharType="separate"/>
          </w:r>
          <w:ins w:id="223" w:author="Campos Muñoz, Jesús" w:date="2013-07-05T14:29:00Z">
            <w:r w:rsidR="00BF3893">
              <w:rPr>
                <w:noProof/>
                <w:webHidden/>
              </w:rPr>
              <w:t>36</w:t>
            </w:r>
          </w:ins>
          <w:ins w:id="224" w:author="Campos Muñoz, Jesús" w:date="2013-07-05T14:28:00Z">
            <w:r>
              <w:rPr>
                <w:noProof/>
                <w:webHidden/>
              </w:rPr>
              <w:fldChar w:fldCharType="end"/>
            </w:r>
            <w:r w:rsidRPr="00716FD6">
              <w:rPr>
                <w:rStyle w:val="Hipervnculo"/>
                <w:noProof/>
              </w:rPr>
              <w:fldChar w:fldCharType="end"/>
            </w:r>
          </w:ins>
        </w:p>
        <w:p w:rsidR="002C38CF" w:rsidRDefault="002C38CF">
          <w:pPr>
            <w:pStyle w:val="TDC3"/>
            <w:tabs>
              <w:tab w:val="left" w:pos="1320"/>
              <w:tab w:val="right" w:leader="dot" w:pos="8494"/>
            </w:tabs>
            <w:rPr>
              <w:ins w:id="225" w:author="Campos Muñoz, Jesús" w:date="2013-07-05T14:28:00Z"/>
              <w:noProof/>
              <w:lang w:val="es-ES" w:eastAsia="es-ES" w:bidi="ar-SA"/>
            </w:rPr>
          </w:pPr>
          <w:ins w:id="226"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"_Toc360797921"</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3.3.11</w:t>
            </w:r>
            <w:r>
              <w:rPr>
                <w:noProof/>
                <w:lang w:val="es-ES" w:eastAsia="es-ES" w:bidi="ar-SA"/>
              </w:rPr>
              <w:tab/>
            </w:r>
            <w:r w:rsidRPr="00716FD6">
              <w:rPr>
                <w:rStyle w:val="Hipervnculo"/>
                <w:noProof/>
              </w:rPr>
              <w:t>Equipaments d’un fitxa</w:t>
            </w:r>
            <w:r>
              <w:rPr>
                <w:noProof/>
                <w:webHidden/>
              </w:rPr>
              <w:tab/>
            </w:r>
            <w:r>
              <w:rPr>
                <w:noProof/>
                <w:webHidden/>
              </w:rPr>
              <w:fldChar w:fldCharType="begin"/>
            </w:r>
            <w:r>
              <w:rPr>
                <w:noProof/>
                <w:webHidden/>
              </w:rPr>
              <w:instrText xml:space="preserve"> PAGEREF _Toc360797921 \h </w:instrText>
            </w:r>
          </w:ins>
          <w:r>
            <w:rPr>
              <w:noProof/>
              <w:webHidden/>
            </w:rPr>
          </w:r>
          <w:r>
            <w:rPr>
              <w:noProof/>
              <w:webHidden/>
            </w:rPr>
            <w:fldChar w:fldCharType="separate"/>
          </w:r>
          <w:ins w:id="227" w:author="Campos Muñoz, Jesús" w:date="2013-07-05T14:29:00Z">
            <w:r w:rsidR="00BF3893">
              <w:rPr>
                <w:noProof/>
                <w:webHidden/>
              </w:rPr>
              <w:t>37</w:t>
            </w:r>
          </w:ins>
          <w:ins w:id="228" w:author="Campos Muñoz, Jesús" w:date="2013-07-05T14:28:00Z">
            <w:r>
              <w:rPr>
                <w:noProof/>
                <w:webHidden/>
              </w:rPr>
              <w:fldChar w:fldCharType="end"/>
            </w:r>
            <w:r w:rsidRPr="00716FD6">
              <w:rPr>
                <w:rStyle w:val="Hipervnculo"/>
                <w:noProof/>
              </w:rPr>
              <w:fldChar w:fldCharType="end"/>
            </w:r>
          </w:ins>
        </w:p>
        <w:p w:rsidR="002C38CF" w:rsidRDefault="002C38CF">
          <w:pPr>
            <w:pStyle w:val="TDC3"/>
            <w:tabs>
              <w:tab w:val="left" w:pos="1320"/>
              <w:tab w:val="right" w:leader="dot" w:pos="8494"/>
            </w:tabs>
            <w:rPr>
              <w:ins w:id="229" w:author="Campos Muñoz, Jesús" w:date="2013-07-05T14:28:00Z"/>
              <w:noProof/>
              <w:lang w:val="es-ES" w:eastAsia="es-ES" w:bidi="ar-SA"/>
            </w:rPr>
          </w:pPr>
          <w:ins w:id="230"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"_Toc360797922"</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3.3.12</w:t>
            </w:r>
            <w:r>
              <w:rPr>
                <w:noProof/>
                <w:lang w:val="es-ES" w:eastAsia="es-ES" w:bidi="ar-SA"/>
              </w:rPr>
              <w:tab/>
            </w:r>
            <w:r w:rsidRPr="00716FD6">
              <w:rPr>
                <w:rStyle w:val="Hipervnculo"/>
                <w:noProof/>
              </w:rPr>
              <w:t>Fitxes d’un equipament</w:t>
            </w:r>
            <w:r>
              <w:rPr>
                <w:noProof/>
                <w:webHidden/>
              </w:rPr>
              <w:tab/>
            </w:r>
            <w:r>
              <w:rPr>
                <w:noProof/>
                <w:webHidden/>
              </w:rPr>
              <w:fldChar w:fldCharType="begin"/>
            </w:r>
            <w:r>
              <w:rPr>
                <w:noProof/>
                <w:webHidden/>
              </w:rPr>
              <w:instrText xml:space="preserve"> PAGEREF _Toc360797922 \h </w:instrText>
            </w:r>
          </w:ins>
          <w:r>
            <w:rPr>
              <w:noProof/>
              <w:webHidden/>
            </w:rPr>
          </w:r>
          <w:r>
            <w:rPr>
              <w:noProof/>
              <w:webHidden/>
            </w:rPr>
            <w:fldChar w:fldCharType="separate"/>
          </w:r>
          <w:ins w:id="231" w:author="Campos Muñoz, Jesús" w:date="2013-07-05T14:29:00Z">
            <w:r w:rsidR="00BF3893">
              <w:rPr>
                <w:noProof/>
                <w:webHidden/>
              </w:rPr>
              <w:t>37</w:t>
            </w:r>
          </w:ins>
          <w:ins w:id="232" w:author="Campos Muñoz, Jesús" w:date="2013-07-05T14:28:00Z">
            <w:r>
              <w:rPr>
                <w:noProof/>
                <w:webHidden/>
              </w:rPr>
              <w:fldChar w:fldCharType="end"/>
            </w:r>
            <w:r w:rsidRPr="00716FD6">
              <w:rPr>
                <w:rStyle w:val="Hipervnculo"/>
                <w:noProof/>
              </w:rPr>
              <w:fldChar w:fldCharType="end"/>
            </w:r>
          </w:ins>
        </w:p>
        <w:p w:rsidR="002C38CF" w:rsidRDefault="002C38CF">
          <w:pPr>
            <w:pStyle w:val="TDC3"/>
            <w:tabs>
              <w:tab w:val="left" w:pos="1320"/>
              <w:tab w:val="right" w:leader="dot" w:pos="8494"/>
            </w:tabs>
            <w:rPr>
              <w:ins w:id="233" w:author="Campos Muñoz, Jesús" w:date="2013-07-05T14:28:00Z"/>
              <w:noProof/>
              <w:lang w:val="es-ES" w:eastAsia="es-ES" w:bidi="ar-SA"/>
            </w:rPr>
          </w:pPr>
          <w:ins w:id="234"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"_Toc360797923"</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3.3.13</w:t>
            </w:r>
            <w:r>
              <w:rPr>
                <w:noProof/>
                <w:lang w:val="es-ES" w:eastAsia="es-ES" w:bidi="ar-SA"/>
              </w:rPr>
              <w:tab/>
            </w:r>
            <w:r w:rsidRPr="00716FD6">
              <w:rPr>
                <w:rStyle w:val="Hipervnculo"/>
                <w:noProof/>
              </w:rPr>
              <w:t>Documents relacionats amb una fitxa</w:t>
            </w:r>
            <w:r>
              <w:rPr>
                <w:noProof/>
                <w:webHidden/>
              </w:rPr>
              <w:tab/>
            </w:r>
            <w:r>
              <w:rPr>
                <w:noProof/>
                <w:webHidden/>
              </w:rPr>
              <w:fldChar w:fldCharType="begin"/>
            </w:r>
            <w:r>
              <w:rPr>
                <w:noProof/>
                <w:webHidden/>
              </w:rPr>
              <w:instrText xml:space="preserve"> PAGEREF _Toc360797923 \h </w:instrText>
            </w:r>
          </w:ins>
          <w:r>
            <w:rPr>
              <w:noProof/>
              <w:webHidden/>
            </w:rPr>
          </w:r>
          <w:r>
            <w:rPr>
              <w:noProof/>
              <w:webHidden/>
            </w:rPr>
            <w:fldChar w:fldCharType="separate"/>
          </w:r>
          <w:ins w:id="235" w:author="Campos Muñoz, Jesús" w:date="2013-07-05T14:29:00Z">
            <w:r w:rsidR="00BF3893">
              <w:rPr>
                <w:noProof/>
                <w:webHidden/>
              </w:rPr>
              <w:t>37</w:t>
            </w:r>
          </w:ins>
          <w:ins w:id="236" w:author="Campos Muñoz, Jesús" w:date="2013-07-05T14:28:00Z">
            <w:r>
              <w:rPr>
                <w:noProof/>
                <w:webHidden/>
              </w:rPr>
              <w:fldChar w:fldCharType="end"/>
            </w:r>
            <w:r w:rsidRPr="00716FD6">
              <w:rPr>
                <w:rStyle w:val="Hipervnculo"/>
                <w:noProof/>
              </w:rPr>
              <w:fldChar w:fldCharType="end"/>
            </w:r>
          </w:ins>
        </w:p>
        <w:p w:rsidR="002C38CF" w:rsidRDefault="002C38CF">
          <w:pPr>
            <w:pStyle w:val="TDC3"/>
            <w:tabs>
              <w:tab w:val="left" w:pos="1320"/>
              <w:tab w:val="right" w:leader="dot" w:pos="8494"/>
            </w:tabs>
            <w:rPr>
              <w:ins w:id="237" w:author="Campos Muñoz, Jesús" w:date="2013-07-05T14:28:00Z"/>
              <w:noProof/>
              <w:lang w:val="es-ES" w:eastAsia="es-ES" w:bidi="ar-SA"/>
            </w:rPr>
          </w:pPr>
          <w:ins w:id="238"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"_Toc360797924"</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3.3.14</w:t>
            </w:r>
            <w:r>
              <w:rPr>
                <w:noProof/>
                <w:lang w:val="es-ES" w:eastAsia="es-ES" w:bidi="ar-SA"/>
              </w:rPr>
              <w:tab/>
            </w:r>
            <w:r w:rsidRPr="00716FD6">
              <w:rPr>
                <w:rStyle w:val="Hipervnculo"/>
                <w:noProof/>
              </w:rPr>
              <w:t>Imatges relacionades amb una fitxa</w:t>
            </w:r>
            <w:r>
              <w:rPr>
                <w:noProof/>
                <w:webHidden/>
              </w:rPr>
              <w:tab/>
            </w:r>
            <w:r>
              <w:rPr>
                <w:noProof/>
                <w:webHidden/>
              </w:rPr>
              <w:fldChar w:fldCharType="begin"/>
            </w:r>
            <w:r>
              <w:rPr>
                <w:noProof/>
                <w:webHidden/>
              </w:rPr>
              <w:instrText xml:space="preserve"> PAGEREF _Toc360797924 \h </w:instrText>
            </w:r>
          </w:ins>
          <w:r>
            <w:rPr>
              <w:noProof/>
              <w:webHidden/>
            </w:rPr>
          </w:r>
          <w:r>
            <w:rPr>
              <w:noProof/>
              <w:webHidden/>
            </w:rPr>
            <w:fldChar w:fldCharType="separate"/>
          </w:r>
          <w:ins w:id="239" w:author="Campos Muñoz, Jesús" w:date="2013-07-05T14:29:00Z">
            <w:r w:rsidR="00BF3893">
              <w:rPr>
                <w:noProof/>
                <w:webHidden/>
              </w:rPr>
              <w:t>37</w:t>
            </w:r>
          </w:ins>
          <w:ins w:id="240" w:author="Campos Muñoz, Jesús" w:date="2013-07-05T14:28:00Z">
            <w:r>
              <w:rPr>
                <w:noProof/>
                <w:webHidden/>
              </w:rPr>
              <w:fldChar w:fldCharType="end"/>
            </w:r>
            <w:r w:rsidRPr="00716FD6">
              <w:rPr>
                <w:rStyle w:val="Hipervnculo"/>
                <w:noProof/>
              </w:rPr>
              <w:fldChar w:fldCharType="end"/>
            </w:r>
          </w:ins>
        </w:p>
        <w:p w:rsidR="002C38CF" w:rsidRDefault="002C38CF">
          <w:pPr>
            <w:pStyle w:val="TDC1"/>
            <w:tabs>
              <w:tab w:val="left" w:pos="440"/>
              <w:tab w:val="right" w:leader="dot" w:pos="8494"/>
            </w:tabs>
            <w:rPr>
              <w:ins w:id="241" w:author="Campos Muñoz, Jesús" w:date="2013-07-05T14:28:00Z"/>
              <w:rFonts w:asciiTheme="minorHAnsi" w:hAnsiTheme="minorHAnsi"/>
              <w:noProof/>
              <w:lang w:val="es-ES" w:eastAsia="es-ES" w:bidi="ar-SA"/>
            </w:rPr>
          </w:pPr>
          <w:ins w:id="242"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"_Toc360797925"</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4</w:t>
            </w:r>
            <w:r>
              <w:rPr>
                <w:rFonts w:asciiTheme="minorHAnsi" w:hAnsiTheme="minorHAnsi"/>
                <w:noProof/>
                <w:lang w:val="es-ES" w:eastAsia="es-ES" w:bidi="ar-SA"/>
              </w:rPr>
              <w:tab/>
            </w:r>
            <w:r w:rsidRPr="00716FD6">
              <w:rPr>
                <w:rStyle w:val="Hipervnculo"/>
                <w:noProof/>
              </w:rPr>
              <w:t>Annex A: Inclusió de dates en les consultes</w:t>
            </w:r>
            <w:r>
              <w:rPr>
                <w:noProof/>
                <w:webHidden/>
              </w:rPr>
              <w:tab/>
            </w:r>
            <w:r>
              <w:rPr>
                <w:noProof/>
                <w:webHidden/>
              </w:rPr>
              <w:fldChar w:fldCharType="begin"/>
            </w:r>
            <w:r>
              <w:rPr>
                <w:noProof/>
                <w:webHidden/>
              </w:rPr>
              <w:instrText xml:space="preserve"> PAGEREF _Toc360797925 \h </w:instrText>
            </w:r>
          </w:ins>
          <w:r>
            <w:rPr>
              <w:noProof/>
              <w:webHidden/>
            </w:rPr>
          </w:r>
          <w:r>
            <w:rPr>
              <w:noProof/>
              <w:webHidden/>
            </w:rPr>
            <w:fldChar w:fldCharType="separate"/>
          </w:r>
          <w:ins w:id="243" w:author="Campos Muñoz, Jesús" w:date="2013-07-05T14:29:00Z">
            <w:r w:rsidR="00BF3893">
              <w:rPr>
                <w:noProof/>
                <w:webHidden/>
              </w:rPr>
              <w:t>38</w:t>
            </w:r>
          </w:ins>
          <w:ins w:id="244" w:author="Campos Muñoz, Jesús" w:date="2013-07-05T14:28:00Z">
            <w:r>
              <w:rPr>
                <w:noProof/>
                <w:webHidden/>
              </w:rPr>
              <w:fldChar w:fldCharType="end"/>
            </w:r>
            <w:r w:rsidRPr="00716FD6">
              <w:rPr>
                <w:rStyle w:val="Hipervnculo"/>
                <w:noProof/>
              </w:rPr>
              <w:fldChar w:fldCharType="end"/>
            </w:r>
          </w:ins>
        </w:p>
        <w:p w:rsidR="002C38CF" w:rsidRDefault="002C38CF">
          <w:pPr>
            <w:pStyle w:val="TDC1"/>
            <w:tabs>
              <w:tab w:val="left" w:pos="440"/>
              <w:tab w:val="right" w:leader="dot" w:pos="8494"/>
            </w:tabs>
            <w:rPr>
              <w:ins w:id="245" w:author="Campos Muñoz, Jesús" w:date="2013-07-05T14:28:00Z"/>
              <w:rFonts w:asciiTheme="minorHAnsi" w:hAnsiTheme="minorHAnsi"/>
              <w:noProof/>
              <w:lang w:val="es-ES" w:eastAsia="es-ES" w:bidi="ar-SA"/>
            </w:rPr>
          </w:pPr>
          <w:ins w:id="246"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"_Toc360797926"</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5</w:t>
            </w:r>
            <w:r>
              <w:rPr>
                <w:rFonts w:asciiTheme="minorHAnsi" w:hAnsiTheme="minorHAnsi"/>
                <w:noProof/>
                <w:lang w:val="es-ES" w:eastAsia="es-ES" w:bidi="ar-SA"/>
              </w:rPr>
              <w:tab/>
            </w:r>
            <w:r w:rsidRPr="00716FD6">
              <w:rPr>
                <w:rStyle w:val="Hipervnculo"/>
                <w:noProof/>
              </w:rPr>
              <w:t>Annex B: Situacions d’èxit i d’error</w:t>
            </w:r>
            <w:r>
              <w:rPr>
                <w:noProof/>
                <w:webHidden/>
              </w:rPr>
              <w:tab/>
            </w:r>
            <w:r>
              <w:rPr>
                <w:noProof/>
                <w:webHidden/>
              </w:rPr>
              <w:fldChar w:fldCharType="begin"/>
            </w:r>
            <w:r>
              <w:rPr>
                <w:noProof/>
                <w:webHidden/>
              </w:rPr>
              <w:instrText xml:space="preserve"> PAGEREF _Toc360797926 \h </w:instrText>
            </w:r>
          </w:ins>
          <w:r>
            <w:rPr>
              <w:noProof/>
              <w:webHidden/>
            </w:rPr>
          </w:r>
          <w:r>
            <w:rPr>
              <w:noProof/>
              <w:webHidden/>
            </w:rPr>
            <w:fldChar w:fldCharType="separate"/>
          </w:r>
          <w:ins w:id="247" w:author="Campos Muñoz, Jesús" w:date="2013-07-05T14:29:00Z">
            <w:r w:rsidR="00BF3893">
              <w:rPr>
                <w:noProof/>
                <w:webHidden/>
              </w:rPr>
              <w:t>39</w:t>
            </w:r>
          </w:ins>
          <w:ins w:id="248" w:author="Campos Muñoz, Jesús" w:date="2013-07-05T14:28:00Z">
            <w:r>
              <w:rPr>
                <w:noProof/>
                <w:webHidden/>
              </w:rPr>
              <w:fldChar w:fldCharType="end"/>
            </w:r>
            <w:r w:rsidRPr="00716FD6">
              <w:rPr>
                <w:rStyle w:val="Hipervnculo"/>
                <w:noProof/>
              </w:rPr>
              <w:fldChar w:fldCharType="end"/>
            </w:r>
          </w:ins>
        </w:p>
        <w:p w:rsidR="005303C5" w:rsidDel="00055CC7" w:rsidRDefault="005303C5">
          <w:pPr>
            <w:pStyle w:val="TDC1"/>
            <w:tabs>
              <w:tab w:val="left" w:pos="440"/>
              <w:tab w:val="right" w:leader="dot" w:pos="8494"/>
            </w:tabs>
            <w:rPr>
              <w:del w:id="249" w:author="Campos Muñoz, Jesús" w:date="2013-06-27T13:49:00Z"/>
              <w:rFonts w:asciiTheme="minorHAnsi" w:hAnsiTheme="minorHAnsi"/>
              <w:noProof/>
              <w:lang w:val="es-ES" w:eastAsia="es-ES" w:bidi="ar-SA"/>
            </w:rPr>
          </w:pPr>
          <w:del w:id="250" w:author="Campos Muñoz, Jesús" w:date="2013-06-27T13:49:00Z">
            <w:r w:rsidRPr="00055CC7" w:rsidDel="00055CC7">
              <w:rPr>
                <w:rPrChange w:id="251" w:author="Campos Muñoz, Jesús" w:date="2013-06-27T13:49:00Z">
                  <w:rPr>
                    <w:rStyle w:val="Hipervnculo"/>
                    <w:noProof/>
                  </w:rPr>
                </w:rPrChange>
              </w:rPr>
              <w:delText>1</w:delText>
            </w:r>
            <w:r w:rsidDel="00055CC7">
              <w:rPr>
                <w:rFonts w:asciiTheme="minorHAnsi" w:hAnsiTheme="minorHAnsi"/>
                <w:noProof/>
                <w:lang w:val="es-ES" w:eastAsia="es-ES" w:bidi="ar-SA"/>
              </w:rPr>
              <w:tab/>
            </w:r>
            <w:r w:rsidRPr="00055CC7" w:rsidDel="00055CC7">
              <w:rPr>
                <w:rPrChange w:id="252" w:author="Campos Muñoz, Jesús" w:date="2013-06-27T13:49:00Z">
                  <w:rPr>
                    <w:rStyle w:val="Hipervnculo"/>
                    <w:noProof/>
                  </w:rPr>
                </w:rPrChange>
              </w:rPr>
              <w:delText>Introducció</w:delText>
            </w:r>
            <w:r w:rsidDel="00055CC7">
              <w:rPr>
                <w:noProof/>
                <w:webHidden/>
              </w:rPr>
              <w:tab/>
              <w:delText>7</w:delText>
            </w:r>
          </w:del>
        </w:p>
        <w:p w:rsidR="005303C5" w:rsidDel="00055CC7" w:rsidRDefault="005303C5">
          <w:pPr>
            <w:pStyle w:val="TDC2"/>
            <w:tabs>
              <w:tab w:val="left" w:pos="880"/>
              <w:tab w:val="right" w:leader="dot" w:pos="8494"/>
            </w:tabs>
            <w:rPr>
              <w:del w:id="253" w:author="Campos Muñoz, Jesús" w:date="2013-06-27T13:49:00Z"/>
              <w:noProof/>
              <w:lang w:val="es-ES" w:eastAsia="es-ES" w:bidi="ar-SA"/>
            </w:rPr>
          </w:pPr>
          <w:del w:id="254" w:author="Campos Muñoz, Jesús" w:date="2013-06-27T13:49:00Z">
            <w:r w:rsidRPr="00055CC7" w:rsidDel="00055CC7">
              <w:rPr>
                <w:rPrChange w:id="255" w:author="Campos Muñoz, Jesús" w:date="2013-06-27T13:49:00Z">
                  <w:rPr>
                    <w:rStyle w:val="Hipervnculo"/>
                    <w:noProof/>
                  </w:rPr>
                </w:rPrChange>
              </w:rPr>
              <w:delText>1.1</w:delText>
            </w:r>
            <w:r w:rsidDel="00055CC7">
              <w:rPr>
                <w:noProof/>
                <w:lang w:val="es-ES" w:eastAsia="es-ES" w:bidi="ar-SA"/>
              </w:rPr>
              <w:tab/>
            </w:r>
            <w:r w:rsidRPr="00055CC7" w:rsidDel="00055CC7">
              <w:rPr>
                <w:rPrChange w:id="256" w:author="Campos Muñoz, Jesús" w:date="2013-06-27T13:49:00Z">
                  <w:rPr>
                    <w:rStyle w:val="Hipervnculo"/>
                    <w:noProof/>
                  </w:rPr>
                </w:rPrChange>
              </w:rPr>
              <w:delText>Finalitat del document</w:delText>
            </w:r>
            <w:r w:rsidDel="00055CC7">
              <w:rPr>
                <w:noProof/>
                <w:webHidden/>
              </w:rPr>
              <w:tab/>
              <w:delText>7</w:delText>
            </w:r>
          </w:del>
        </w:p>
        <w:p w:rsidR="005303C5" w:rsidDel="00055CC7" w:rsidRDefault="005303C5">
          <w:pPr>
            <w:pStyle w:val="TDC2"/>
            <w:tabs>
              <w:tab w:val="left" w:pos="880"/>
              <w:tab w:val="right" w:leader="dot" w:pos="8494"/>
            </w:tabs>
            <w:rPr>
              <w:del w:id="257" w:author="Campos Muñoz, Jesús" w:date="2013-06-27T13:49:00Z"/>
              <w:noProof/>
              <w:lang w:val="es-ES" w:eastAsia="es-ES" w:bidi="ar-SA"/>
            </w:rPr>
          </w:pPr>
          <w:del w:id="258" w:author="Campos Muñoz, Jesús" w:date="2013-06-27T13:49:00Z">
            <w:r w:rsidRPr="00055CC7" w:rsidDel="00055CC7">
              <w:rPr>
                <w:rPrChange w:id="259" w:author="Campos Muñoz, Jesús" w:date="2013-06-27T13:49:00Z">
                  <w:rPr>
                    <w:rStyle w:val="Hipervnculo"/>
                    <w:noProof/>
                  </w:rPr>
                </w:rPrChange>
              </w:rPr>
              <w:delText>1.2</w:delText>
            </w:r>
            <w:r w:rsidDel="00055CC7">
              <w:rPr>
                <w:noProof/>
                <w:lang w:val="es-ES" w:eastAsia="es-ES" w:bidi="ar-SA"/>
              </w:rPr>
              <w:tab/>
            </w:r>
            <w:r w:rsidRPr="00055CC7" w:rsidDel="00055CC7">
              <w:rPr>
                <w:rPrChange w:id="260" w:author="Campos Muñoz, Jesús" w:date="2013-06-27T13:49:00Z">
                  <w:rPr>
                    <w:rStyle w:val="Hipervnculo"/>
                    <w:noProof/>
                  </w:rPr>
                </w:rPrChange>
              </w:rPr>
              <w:delText>Estructura del document</w:delText>
            </w:r>
            <w:r w:rsidDel="00055CC7">
              <w:rPr>
                <w:noProof/>
                <w:webHidden/>
              </w:rPr>
              <w:tab/>
              <w:delText>7</w:delText>
            </w:r>
          </w:del>
        </w:p>
        <w:p w:rsidR="005303C5" w:rsidDel="00055CC7" w:rsidRDefault="005303C5">
          <w:pPr>
            <w:pStyle w:val="TDC1"/>
            <w:tabs>
              <w:tab w:val="left" w:pos="440"/>
              <w:tab w:val="right" w:leader="dot" w:pos="8494"/>
            </w:tabs>
            <w:rPr>
              <w:del w:id="261" w:author="Campos Muñoz, Jesús" w:date="2013-06-27T13:49:00Z"/>
              <w:rFonts w:asciiTheme="minorHAnsi" w:hAnsiTheme="minorHAnsi"/>
              <w:noProof/>
              <w:lang w:val="es-ES" w:eastAsia="es-ES" w:bidi="ar-SA"/>
            </w:rPr>
          </w:pPr>
          <w:del w:id="262" w:author="Campos Muñoz, Jesús" w:date="2013-06-27T13:49:00Z">
            <w:r w:rsidRPr="00055CC7" w:rsidDel="00055CC7">
              <w:rPr>
                <w:rPrChange w:id="263" w:author="Campos Muñoz, Jesús" w:date="2013-06-27T13:49:00Z">
                  <w:rPr>
                    <w:rStyle w:val="Hipervnculo"/>
                    <w:noProof/>
                  </w:rPr>
                </w:rPrChange>
              </w:rPr>
              <w:delText>2</w:delText>
            </w:r>
            <w:r w:rsidDel="00055CC7">
              <w:rPr>
                <w:rFonts w:asciiTheme="minorHAnsi" w:hAnsiTheme="minorHAnsi"/>
                <w:noProof/>
                <w:lang w:val="es-ES" w:eastAsia="es-ES" w:bidi="ar-SA"/>
              </w:rPr>
              <w:tab/>
            </w:r>
            <w:r w:rsidRPr="00055CC7" w:rsidDel="00055CC7">
              <w:rPr>
                <w:rPrChange w:id="264" w:author="Campos Muñoz, Jesús" w:date="2013-06-27T13:49:00Z">
                  <w:rPr>
                    <w:rStyle w:val="Hipervnculo"/>
                    <w:noProof/>
                  </w:rPr>
                </w:rPrChange>
              </w:rPr>
              <w:delText>Situació actual</w:delText>
            </w:r>
            <w:r w:rsidDel="00055CC7">
              <w:rPr>
                <w:noProof/>
                <w:webHidden/>
              </w:rPr>
              <w:tab/>
              <w:delText>9</w:delText>
            </w:r>
          </w:del>
        </w:p>
        <w:p w:rsidR="005303C5" w:rsidDel="00055CC7" w:rsidRDefault="005303C5">
          <w:pPr>
            <w:pStyle w:val="TDC2"/>
            <w:tabs>
              <w:tab w:val="left" w:pos="880"/>
              <w:tab w:val="right" w:leader="dot" w:pos="8494"/>
            </w:tabs>
            <w:rPr>
              <w:del w:id="265" w:author="Campos Muñoz, Jesús" w:date="2013-06-27T13:49:00Z"/>
              <w:noProof/>
              <w:lang w:val="es-ES" w:eastAsia="es-ES" w:bidi="ar-SA"/>
            </w:rPr>
          </w:pPr>
          <w:del w:id="266" w:author="Campos Muñoz, Jesús" w:date="2013-06-27T13:49:00Z">
            <w:r w:rsidRPr="00055CC7" w:rsidDel="00055CC7">
              <w:rPr>
                <w:rPrChange w:id="267" w:author="Campos Muñoz, Jesús" w:date="2013-06-27T13:49:00Z">
                  <w:rPr>
                    <w:rStyle w:val="Hipervnculo"/>
                    <w:noProof/>
                  </w:rPr>
                </w:rPrChange>
              </w:rPr>
              <w:delText>2.1</w:delText>
            </w:r>
            <w:r w:rsidDel="00055CC7">
              <w:rPr>
                <w:noProof/>
                <w:lang w:val="es-ES" w:eastAsia="es-ES" w:bidi="ar-SA"/>
              </w:rPr>
              <w:tab/>
            </w:r>
            <w:r w:rsidRPr="00055CC7" w:rsidDel="00055CC7">
              <w:rPr>
                <w:rPrChange w:id="268" w:author="Campos Muñoz, Jesús" w:date="2013-06-27T13:49:00Z">
                  <w:rPr>
                    <w:rStyle w:val="Hipervnculo"/>
                    <w:noProof/>
                  </w:rPr>
                </w:rPrChange>
              </w:rPr>
              <w:delText>Objectius</w:delText>
            </w:r>
            <w:r w:rsidDel="00055CC7">
              <w:rPr>
                <w:noProof/>
                <w:webHidden/>
              </w:rPr>
              <w:tab/>
              <w:delText>9</w:delText>
            </w:r>
          </w:del>
        </w:p>
        <w:p w:rsidR="005303C5" w:rsidDel="00055CC7" w:rsidRDefault="005303C5">
          <w:pPr>
            <w:pStyle w:val="TDC2"/>
            <w:tabs>
              <w:tab w:val="left" w:pos="880"/>
              <w:tab w:val="right" w:leader="dot" w:pos="8494"/>
            </w:tabs>
            <w:rPr>
              <w:del w:id="269" w:author="Campos Muñoz, Jesús" w:date="2013-06-27T13:49:00Z"/>
              <w:noProof/>
              <w:lang w:val="es-ES" w:eastAsia="es-ES" w:bidi="ar-SA"/>
            </w:rPr>
          </w:pPr>
          <w:del w:id="270" w:author="Campos Muñoz, Jesús" w:date="2013-06-27T13:49:00Z">
            <w:r w:rsidRPr="00055CC7" w:rsidDel="00055CC7">
              <w:rPr>
                <w:rPrChange w:id="271" w:author="Campos Muñoz, Jesús" w:date="2013-06-27T13:49:00Z">
                  <w:rPr>
                    <w:rStyle w:val="Hipervnculo"/>
                    <w:noProof/>
                  </w:rPr>
                </w:rPrChange>
              </w:rPr>
              <w:delText>2.2</w:delText>
            </w:r>
            <w:r w:rsidDel="00055CC7">
              <w:rPr>
                <w:noProof/>
                <w:lang w:val="es-ES" w:eastAsia="es-ES" w:bidi="ar-SA"/>
              </w:rPr>
              <w:tab/>
            </w:r>
            <w:r w:rsidRPr="00055CC7" w:rsidDel="00055CC7">
              <w:rPr>
                <w:rPrChange w:id="272" w:author="Campos Muñoz, Jesús" w:date="2013-06-27T13:49:00Z">
                  <w:rPr>
                    <w:rStyle w:val="Hipervnculo"/>
                    <w:noProof/>
                  </w:rPr>
                </w:rPrChange>
              </w:rPr>
              <w:delText>Proposta de disseny</w:delText>
            </w:r>
            <w:r w:rsidDel="00055CC7">
              <w:rPr>
                <w:noProof/>
                <w:webHidden/>
              </w:rPr>
              <w:tab/>
              <w:delText>9</w:delText>
            </w:r>
          </w:del>
        </w:p>
        <w:p w:rsidR="005303C5" w:rsidDel="00055CC7" w:rsidRDefault="005303C5">
          <w:pPr>
            <w:pStyle w:val="TDC1"/>
            <w:tabs>
              <w:tab w:val="left" w:pos="440"/>
              <w:tab w:val="right" w:leader="dot" w:pos="8494"/>
            </w:tabs>
            <w:rPr>
              <w:del w:id="273" w:author="Campos Muñoz, Jesús" w:date="2013-06-27T13:49:00Z"/>
              <w:rFonts w:asciiTheme="minorHAnsi" w:hAnsiTheme="minorHAnsi"/>
              <w:noProof/>
              <w:lang w:val="es-ES" w:eastAsia="es-ES" w:bidi="ar-SA"/>
            </w:rPr>
          </w:pPr>
          <w:del w:id="274" w:author="Campos Muñoz, Jesús" w:date="2013-06-27T13:49:00Z">
            <w:r w:rsidRPr="00055CC7" w:rsidDel="00055CC7">
              <w:rPr>
                <w:rPrChange w:id="275" w:author="Campos Muñoz, Jesús" w:date="2013-06-27T13:49:00Z">
                  <w:rPr>
                    <w:rStyle w:val="Hipervnculo"/>
                    <w:noProof/>
                  </w:rPr>
                </w:rPrChange>
              </w:rPr>
              <w:lastRenderedPageBreak/>
              <w:delText>3</w:delText>
            </w:r>
            <w:r w:rsidDel="00055CC7">
              <w:rPr>
                <w:rFonts w:asciiTheme="minorHAnsi" w:hAnsiTheme="minorHAnsi"/>
                <w:noProof/>
                <w:lang w:val="es-ES" w:eastAsia="es-ES" w:bidi="ar-SA"/>
              </w:rPr>
              <w:tab/>
            </w:r>
            <w:r w:rsidRPr="00055CC7" w:rsidDel="00055CC7">
              <w:rPr>
                <w:rPrChange w:id="276" w:author="Campos Muñoz, Jesús" w:date="2013-06-27T13:49:00Z">
                  <w:rPr>
                    <w:rStyle w:val="Hipervnculo"/>
                    <w:noProof/>
                  </w:rPr>
                </w:rPrChange>
              </w:rPr>
              <w:delText>Implementació del disseny</w:delText>
            </w:r>
            <w:r w:rsidDel="00055CC7">
              <w:rPr>
                <w:noProof/>
                <w:webHidden/>
              </w:rPr>
              <w:tab/>
              <w:delText>10</w:delText>
            </w:r>
          </w:del>
        </w:p>
        <w:p w:rsidR="005303C5" w:rsidDel="00055CC7" w:rsidRDefault="005303C5">
          <w:pPr>
            <w:pStyle w:val="TDC2"/>
            <w:tabs>
              <w:tab w:val="left" w:pos="880"/>
              <w:tab w:val="right" w:leader="dot" w:pos="8494"/>
            </w:tabs>
            <w:rPr>
              <w:del w:id="277" w:author="Campos Muñoz, Jesús" w:date="2013-06-27T13:49:00Z"/>
              <w:noProof/>
              <w:lang w:val="es-ES" w:eastAsia="es-ES" w:bidi="ar-SA"/>
            </w:rPr>
          </w:pPr>
          <w:del w:id="278" w:author="Campos Muñoz, Jesús" w:date="2013-06-27T13:49:00Z">
            <w:r w:rsidRPr="00055CC7" w:rsidDel="00055CC7">
              <w:rPr>
                <w:rPrChange w:id="279" w:author="Campos Muñoz, Jesús" w:date="2013-06-27T13:49:00Z">
                  <w:rPr>
                    <w:rStyle w:val="Hipervnculo"/>
                    <w:noProof/>
                  </w:rPr>
                </w:rPrChange>
              </w:rPr>
              <w:delText>3.1</w:delText>
            </w:r>
            <w:r w:rsidDel="00055CC7">
              <w:rPr>
                <w:noProof/>
                <w:lang w:val="es-ES" w:eastAsia="es-ES" w:bidi="ar-SA"/>
              </w:rPr>
              <w:tab/>
            </w:r>
            <w:r w:rsidRPr="00055CC7" w:rsidDel="00055CC7">
              <w:rPr>
                <w:rPrChange w:id="280" w:author="Campos Muñoz, Jesús" w:date="2013-06-27T13:49:00Z">
                  <w:rPr>
                    <w:rStyle w:val="Hipervnculo"/>
                    <w:noProof/>
                  </w:rPr>
                </w:rPrChange>
              </w:rPr>
              <w:delText>Estructures de dades</w:delText>
            </w:r>
            <w:r w:rsidDel="00055CC7">
              <w:rPr>
                <w:noProof/>
                <w:webHidden/>
              </w:rPr>
              <w:tab/>
              <w:delText>10</w:delText>
            </w:r>
          </w:del>
        </w:p>
        <w:p w:rsidR="005303C5" w:rsidDel="00055CC7" w:rsidRDefault="005303C5">
          <w:pPr>
            <w:pStyle w:val="TDC3"/>
            <w:tabs>
              <w:tab w:val="left" w:pos="1320"/>
              <w:tab w:val="right" w:leader="dot" w:pos="8494"/>
            </w:tabs>
            <w:rPr>
              <w:del w:id="281" w:author="Campos Muñoz, Jesús" w:date="2013-06-27T13:49:00Z"/>
              <w:noProof/>
              <w:lang w:val="es-ES" w:eastAsia="es-ES" w:bidi="ar-SA"/>
            </w:rPr>
          </w:pPr>
          <w:del w:id="282" w:author="Campos Muñoz, Jesús" w:date="2013-06-27T13:49:00Z">
            <w:r w:rsidRPr="00055CC7" w:rsidDel="00055CC7">
              <w:rPr>
                <w:rPrChange w:id="283" w:author="Campos Muñoz, Jesús" w:date="2013-06-27T13:49:00Z">
                  <w:rPr>
                    <w:rStyle w:val="Hipervnculo"/>
                    <w:noProof/>
                  </w:rPr>
                </w:rPrChange>
              </w:rPr>
              <w:delText>3.1.1</w:delText>
            </w:r>
            <w:r w:rsidDel="00055CC7">
              <w:rPr>
                <w:noProof/>
                <w:lang w:val="es-ES" w:eastAsia="es-ES" w:bidi="ar-SA"/>
              </w:rPr>
              <w:tab/>
            </w:r>
            <w:r w:rsidRPr="00055CC7" w:rsidDel="00055CC7">
              <w:rPr>
                <w:rPrChange w:id="284" w:author="Campos Muñoz, Jesús" w:date="2013-06-27T13:49:00Z">
                  <w:rPr>
                    <w:rStyle w:val="Hipervnculo"/>
                    <w:noProof/>
                  </w:rPr>
                </w:rPrChange>
              </w:rPr>
              <w:delText>Tipus bàsics</w:delText>
            </w:r>
            <w:r w:rsidDel="00055CC7">
              <w:rPr>
                <w:noProof/>
                <w:webHidden/>
              </w:rPr>
              <w:tab/>
              <w:delText>10</w:delText>
            </w:r>
          </w:del>
        </w:p>
        <w:p w:rsidR="005303C5" w:rsidDel="00055CC7" w:rsidRDefault="005303C5">
          <w:pPr>
            <w:pStyle w:val="TDC4"/>
            <w:tabs>
              <w:tab w:val="left" w:pos="1540"/>
              <w:tab w:val="right" w:leader="dot" w:pos="8494"/>
            </w:tabs>
            <w:rPr>
              <w:del w:id="285" w:author="Campos Muñoz, Jesús" w:date="2013-06-27T13:49:00Z"/>
              <w:noProof/>
              <w:lang w:val="es-ES" w:eastAsia="es-ES" w:bidi="ar-SA"/>
            </w:rPr>
          </w:pPr>
          <w:del w:id="286" w:author="Campos Muñoz, Jesús" w:date="2013-06-27T13:49:00Z">
            <w:r w:rsidRPr="00055CC7" w:rsidDel="00055CC7">
              <w:rPr>
                <w:rPrChange w:id="287" w:author="Campos Muñoz, Jesús" w:date="2013-06-27T13:49:00Z">
                  <w:rPr>
                    <w:rStyle w:val="Hipervnculo"/>
                    <w:noProof/>
                  </w:rPr>
                </w:rPrChange>
              </w:rPr>
              <w:delText>3.1.1.1</w:delText>
            </w:r>
            <w:r w:rsidDel="00055CC7">
              <w:rPr>
                <w:noProof/>
                <w:lang w:val="es-ES" w:eastAsia="es-ES" w:bidi="ar-SA"/>
              </w:rPr>
              <w:tab/>
            </w:r>
            <w:r w:rsidRPr="00055CC7" w:rsidDel="00055CC7">
              <w:rPr>
                <w:rPrChange w:id="288" w:author="Campos Muñoz, Jesús" w:date="2013-06-27T13:49:00Z">
                  <w:rPr>
                    <w:rStyle w:val="Hipervnculo"/>
                    <w:noProof/>
                  </w:rPr>
                </w:rPrChange>
              </w:rPr>
              <w:delText>Classe CodiEstat</w:delText>
            </w:r>
            <w:r w:rsidDel="00055CC7">
              <w:rPr>
                <w:noProof/>
                <w:webHidden/>
              </w:rPr>
              <w:tab/>
              <w:delText>10</w:delText>
            </w:r>
          </w:del>
        </w:p>
        <w:p w:rsidR="005303C5" w:rsidDel="00055CC7" w:rsidRDefault="005303C5">
          <w:pPr>
            <w:pStyle w:val="TDC4"/>
            <w:tabs>
              <w:tab w:val="left" w:pos="1540"/>
              <w:tab w:val="right" w:leader="dot" w:pos="8494"/>
            </w:tabs>
            <w:rPr>
              <w:del w:id="289" w:author="Campos Muñoz, Jesús" w:date="2013-06-27T13:49:00Z"/>
              <w:noProof/>
              <w:lang w:val="es-ES" w:eastAsia="es-ES" w:bidi="ar-SA"/>
            </w:rPr>
          </w:pPr>
          <w:del w:id="290" w:author="Campos Muñoz, Jesús" w:date="2013-06-27T13:49:00Z">
            <w:r w:rsidRPr="00055CC7" w:rsidDel="00055CC7">
              <w:rPr>
                <w:rPrChange w:id="291" w:author="Campos Muñoz, Jesús" w:date="2013-06-27T13:49:00Z">
                  <w:rPr>
                    <w:rStyle w:val="Hipervnculo"/>
                    <w:noProof/>
                  </w:rPr>
                </w:rPrChange>
              </w:rPr>
              <w:delText>3.1.1.2</w:delText>
            </w:r>
            <w:r w:rsidDel="00055CC7">
              <w:rPr>
                <w:noProof/>
                <w:lang w:val="es-ES" w:eastAsia="es-ES" w:bidi="ar-SA"/>
              </w:rPr>
              <w:tab/>
            </w:r>
            <w:r w:rsidRPr="00055CC7" w:rsidDel="00055CC7">
              <w:rPr>
                <w:rPrChange w:id="292" w:author="Campos Muñoz, Jesús" w:date="2013-06-27T13:49:00Z">
                  <w:rPr>
                    <w:rStyle w:val="Hipervnculo"/>
                    <w:noProof/>
                  </w:rPr>
                </w:rPrChange>
              </w:rPr>
              <w:delText>Classe Idioma</w:delText>
            </w:r>
            <w:r w:rsidDel="00055CC7">
              <w:rPr>
                <w:noProof/>
                <w:webHidden/>
              </w:rPr>
              <w:tab/>
              <w:delText>10</w:delText>
            </w:r>
          </w:del>
        </w:p>
        <w:p w:rsidR="005303C5" w:rsidDel="00055CC7" w:rsidRDefault="005303C5">
          <w:pPr>
            <w:pStyle w:val="TDC4"/>
            <w:tabs>
              <w:tab w:val="left" w:pos="1540"/>
              <w:tab w:val="right" w:leader="dot" w:pos="8494"/>
            </w:tabs>
            <w:rPr>
              <w:del w:id="293" w:author="Campos Muñoz, Jesús" w:date="2013-06-27T13:49:00Z"/>
              <w:noProof/>
              <w:lang w:val="es-ES" w:eastAsia="es-ES" w:bidi="ar-SA"/>
            </w:rPr>
          </w:pPr>
          <w:del w:id="294" w:author="Campos Muñoz, Jesús" w:date="2013-06-27T13:49:00Z">
            <w:r w:rsidRPr="00055CC7" w:rsidDel="00055CC7">
              <w:rPr>
                <w:rPrChange w:id="295" w:author="Campos Muñoz, Jesús" w:date="2013-06-27T13:49:00Z">
                  <w:rPr>
                    <w:rStyle w:val="Hipervnculo"/>
                    <w:noProof/>
                  </w:rPr>
                </w:rPrChange>
              </w:rPr>
              <w:delText>3.1.1.3</w:delText>
            </w:r>
            <w:r w:rsidDel="00055CC7">
              <w:rPr>
                <w:noProof/>
                <w:lang w:val="es-ES" w:eastAsia="es-ES" w:bidi="ar-SA"/>
              </w:rPr>
              <w:tab/>
            </w:r>
            <w:r w:rsidRPr="00055CC7" w:rsidDel="00055CC7">
              <w:rPr>
                <w:rPrChange w:id="296" w:author="Campos Muñoz, Jesús" w:date="2013-06-27T13:49:00Z">
                  <w:rPr>
                    <w:rStyle w:val="Hipervnculo"/>
                    <w:noProof/>
                  </w:rPr>
                </w:rPrChange>
              </w:rPr>
              <w:delText>Classe TipCatAgenda</w:delText>
            </w:r>
            <w:r w:rsidDel="00055CC7">
              <w:rPr>
                <w:noProof/>
                <w:webHidden/>
              </w:rPr>
              <w:tab/>
              <w:delText>11</w:delText>
            </w:r>
          </w:del>
        </w:p>
        <w:p w:rsidR="005303C5" w:rsidDel="00055CC7" w:rsidRDefault="005303C5">
          <w:pPr>
            <w:pStyle w:val="TDC4"/>
            <w:tabs>
              <w:tab w:val="left" w:pos="1540"/>
              <w:tab w:val="right" w:leader="dot" w:pos="8494"/>
            </w:tabs>
            <w:rPr>
              <w:del w:id="297" w:author="Campos Muñoz, Jesús" w:date="2013-06-27T13:49:00Z"/>
              <w:noProof/>
              <w:lang w:val="es-ES" w:eastAsia="es-ES" w:bidi="ar-SA"/>
            </w:rPr>
          </w:pPr>
          <w:del w:id="298" w:author="Campos Muñoz, Jesús" w:date="2013-06-27T13:49:00Z">
            <w:r w:rsidRPr="00055CC7" w:rsidDel="00055CC7">
              <w:rPr>
                <w:rPrChange w:id="299" w:author="Campos Muñoz, Jesús" w:date="2013-06-27T13:49:00Z">
                  <w:rPr>
                    <w:rStyle w:val="Hipervnculo"/>
                    <w:noProof/>
                  </w:rPr>
                </w:rPrChange>
              </w:rPr>
              <w:delText>3.1.1.4</w:delText>
            </w:r>
            <w:r w:rsidDel="00055CC7">
              <w:rPr>
                <w:noProof/>
                <w:lang w:val="es-ES" w:eastAsia="es-ES" w:bidi="ar-SA"/>
              </w:rPr>
              <w:tab/>
            </w:r>
            <w:r w:rsidRPr="00055CC7" w:rsidDel="00055CC7">
              <w:rPr>
                <w:rPrChange w:id="300" w:author="Campos Muñoz, Jesús" w:date="2013-06-27T13:49:00Z">
                  <w:rPr>
                    <w:rStyle w:val="Hipervnculo"/>
                    <w:noProof/>
                  </w:rPr>
                </w:rPrChange>
              </w:rPr>
              <w:delText>Classe FitxaActivitat</w:delText>
            </w:r>
            <w:r w:rsidDel="00055CC7">
              <w:rPr>
                <w:noProof/>
                <w:webHidden/>
              </w:rPr>
              <w:tab/>
              <w:delText>11</w:delText>
            </w:r>
          </w:del>
        </w:p>
        <w:p w:rsidR="005303C5" w:rsidDel="00055CC7" w:rsidRDefault="005303C5">
          <w:pPr>
            <w:pStyle w:val="TDC4"/>
            <w:tabs>
              <w:tab w:val="left" w:pos="1540"/>
              <w:tab w:val="right" w:leader="dot" w:pos="8494"/>
            </w:tabs>
            <w:rPr>
              <w:del w:id="301" w:author="Campos Muñoz, Jesús" w:date="2013-06-27T13:49:00Z"/>
              <w:noProof/>
              <w:lang w:val="es-ES" w:eastAsia="es-ES" w:bidi="ar-SA"/>
            </w:rPr>
          </w:pPr>
          <w:del w:id="302" w:author="Campos Muñoz, Jesús" w:date="2013-06-27T13:49:00Z">
            <w:r w:rsidRPr="00055CC7" w:rsidDel="00055CC7">
              <w:rPr>
                <w:rPrChange w:id="303" w:author="Campos Muñoz, Jesús" w:date="2013-06-27T13:49:00Z">
                  <w:rPr>
                    <w:rStyle w:val="Hipervnculo"/>
                    <w:noProof/>
                  </w:rPr>
                </w:rPrChange>
              </w:rPr>
              <w:delText>3.1.1.5</w:delText>
            </w:r>
            <w:r w:rsidDel="00055CC7">
              <w:rPr>
                <w:noProof/>
                <w:lang w:val="es-ES" w:eastAsia="es-ES" w:bidi="ar-SA"/>
              </w:rPr>
              <w:tab/>
            </w:r>
            <w:r w:rsidRPr="00055CC7" w:rsidDel="00055CC7">
              <w:rPr>
                <w:rPrChange w:id="304" w:author="Campos Muñoz, Jesús" w:date="2013-06-27T13:49:00Z">
                  <w:rPr>
                    <w:rStyle w:val="Hipervnculo"/>
                    <w:noProof/>
                  </w:rPr>
                </w:rPrChange>
              </w:rPr>
              <w:delText>Classe FitxaEquipament</w:delText>
            </w:r>
            <w:r w:rsidDel="00055CC7">
              <w:rPr>
                <w:noProof/>
                <w:webHidden/>
              </w:rPr>
              <w:tab/>
              <w:delText>11</w:delText>
            </w:r>
          </w:del>
        </w:p>
        <w:p w:rsidR="005303C5" w:rsidDel="00055CC7" w:rsidRDefault="005303C5">
          <w:pPr>
            <w:pStyle w:val="TDC4"/>
            <w:tabs>
              <w:tab w:val="left" w:pos="1540"/>
              <w:tab w:val="right" w:leader="dot" w:pos="8494"/>
            </w:tabs>
            <w:rPr>
              <w:del w:id="305" w:author="Campos Muñoz, Jesús" w:date="2013-06-27T13:49:00Z"/>
              <w:noProof/>
              <w:lang w:val="es-ES" w:eastAsia="es-ES" w:bidi="ar-SA"/>
            </w:rPr>
          </w:pPr>
          <w:del w:id="306" w:author="Campos Muñoz, Jesús" w:date="2013-06-27T13:49:00Z">
            <w:r w:rsidRPr="00055CC7" w:rsidDel="00055CC7">
              <w:rPr>
                <w:rPrChange w:id="307" w:author="Campos Muñoz, Jesús" w:date="2013-06-27T13:49:00Z">
                  <w:rPr>
                    <w:rStyle w:val="Hipervnculo"/>
                    <w:noProof/>
                  </w:rPr>
                </w:rPrChange>
              </w:rPr>
              <w:delText>3.1.1.6</w:delText>
            </w:r>
            <w:r w:rsidDel="00055CC7">
              <w:rPr>
                <w:noProof/>
                <w:lang w:val="es-ES" w:eastAsia="es-ES" w:bidi="ar-SA"/>
              </w:rPr>
              <w:tab/>
            </w:r>
            <w:r w:rsidRPr="00055CC7" w:rsidDel="00055CC7">
              <w:rPr>
                <w:rPrChange w:id="308" w:author="Campos Muñoz, Jesús" w:date="2013-06-27T13:49:00Z">
                  <w:rPr>
                    <w:rStyle w:val="Hipervnculo"/>
                    <w:noProof/>
                  </w:rPr>
                </w:rPrChange>
              </w:rPr>
              <w:delText>Classe FitxaHorari</w:delText>
            </w:r>
            <w:r w:rsidDel="00055CC7">
              <w:rPr>
                <w:noProof/>
                <w:webHidden/>
              </w:rPr>
              <w:tab/>
              <w:delText>12</w:delText>
            </w:r>
          </w:del>
        </w:p>
        <w:p w:rsidR="005303C5" w:rsidDel="00055CC7" w:rsidRDefault="005303C5">
          <w:pPr>
            <w:pStyle w:val="TDC4"/>
            <w:tabs>
              <w:tab w:val="left" w:pos="1540"/>
              <w:tab w:val="right" w:leader="dot" w:pos="8494"/>
            </w:tabs>
            <w:rPr>
              <w:del w:id="309" w:author="Campos Muñoz, Jesús" w:date="2013-06-27T13:49:00Z"/>
              <w:noProof/>
              <w:lang w:val="es-ES" w:eastAsia="es-ES" w:bidi="ar-SA"/>
            </w:rPr>
          </w:pPr>
          <w:del w:id="310" w:author="Campos Muñoz, Jesús" w:date="2013-06-27T13:49:00Z">
            <w:r w:rsidRPr="00055CC7" w:rsidDel="00055CC7">
              <w:rPr>
                <w:rPrChange w:id="311" w:author="Campos Muñoz, Jesús" w:date="2013-06-27T13:49:00Z">
                  <w:rPr>
                    <w:rStyle w:val="Hipervnculo"/>
                    <w:noProof/>
                  </w:rPr>
                </w:rPrChange>
              </w:rPr>
              <w:delText>3.1.1.7</w:delText>
            </w:r>
            <w:r w:rsidDel="00055CC7">
              <w:rPr>
                <w:noProof/>
                <w:lang w:val="es-ES" w:eastAsia="es-ES" w:bidi="ar-SA"/>
              </w:rPr>
              <w:tab/>
            </w:r>
            <w:r w:rsidRPr="00055CC7" w:rsidDel="00055CC7">
              <w:rPr>
                <w:rPrChange w:id="312" w:author="Campos Muñoz, Jesús" w:date="2013-06-27T13:49:00Z">
                  <w:rPr>
                    <w:rStyle w:val="Hipervnculo"/>
                    <w:noProof/>
                  </w:rPr>
                </w:rPrChange>
              </w:rPr>
              <w:delText>Classe IdentificadorFitxa</w:delText>
            </w:r>
            <w:r w:rsidDel="00055CC7">
              <w:rPr>
                <w:noProof/>
                <w:webHidden/>
              </w:rPr>
              <w:tab/>
              <w:delText>13</w:delText>
            </w:r>
          </w:del>
        </w:p>
        <w:p w:rsidR="005303C5" w:rsidDel="00055CC7" w:rsidRDefault="005303C5">
          <w:pPr>
            <w:pStyle w:val="TDC4"/>
            <w:tabs>
              <w:tab w:val="left" w:pos="1540"/>
              <w:tab w:val="right" w:leader="dot" w:pos="8494"/>
            </w:tabs>
            <w:rPr>
              <w:del w:id="313" w:author="Campos Muñoz, Jesús" w:date="2013-06-27T13:49:00Z"/>
              <w:noProof/>
              <w:lang w:val="es-ES" w:eastAsia="es-ES" w:bidi="ar-SA"/>
            </w:rPr>
          </w:pPr>
          <w:del w:id="314" w:author="Campos Muñoz, Jesús" w:date="2013-06-27T13:49:00Z">
            <w:r w:rsidRPr="00055CC7" w:rsidDel="00055CC7">
              <w:rPr>
                <w:rPrChange w:id="315" w:author="Campos Muñoz, Jesús" w:date="2013-06-27T13:49:00Z">
                  <w:rPr>
                    <w:rStyle w:val="Hipervnculo"/>
                    <w:noProof/>
                  </w:rPr>
                </w:rPrChange>
              </w:rPr>
              <w:delText>3.1.1.8</w:delText>
            </w:r>
            <w:r w:rsidDel="00055CC7">
              <w:rPr>
                <w:noProof/>
                <w:lang w:val="es-ES" w:eastAsia="es-ES" w:bidi="ar-SA"/>
              </w:rPr>
              <w:tab/>
            </w:r>
            <w:r w:rsidRPr="00055CC7" w:rsidDel="00055CC7">
              <w:rPr>
                <w:rPrChange w:id="316" w:author="Campos Muñoz, Jesús" w:date="2013-06-27T13:49:00Z">
                  <w:rPr>
                    <w:rStyle w:val="Hipervnculo"/>
                    <w:noProof/>
                  </w:rPr>
                </w:rPrChange>
              </w:rPr>
              <w:delText>Classe IdentificadorEquipament</w:delText>
            </w:r>
            <w:r w:rsidDel="00055CC7">
              <w:rPr>
                <w:noProof/>
                <w:webHidden/>
              </w:rPr>
              <w:tab/>
              <w:delText>13</w:delText>
            </w:r>
          </w:del>
        </w:p>
        <w:p w:rsidR="005303C5" w:rsidDel="00055CC7" w:rsidRDefault="005303C5">
          <w:pPr>
            <w:pStyle w:val="TDC4"/>
            <w:tabs>
              <w:tab w:val="left" w:pos="1540"/>
              <w:tab w:val="right" w:leader="dot" w:pos="8494"/>
            </w:tabs>
            <w:rPr>
              <w:del w:id="317" w:author="Campos Muñoz, Jesús" w:date="2013-06-27T13:49:00Z"/>
              <w:noProof/>
              <w:lang w:val="es-ES" w:eastAsia="es-ES" w:bidi="ar-SA"/>
            </w:rPr>
          </w:pPr>
          <w:del w:id="318" w:author="Campos Muñoz, Jesús" w:date="2013-06-27T13:49:00Z">
            <w:r w:rsidRPr="00055CC7" w:rsidDel="00055CC7">
              <w:rPr>
                <w:rPrChange w:id="319" w:author="Campos Muñoz, Jesús" w:date="2013-06-27T13:49:00Z">
                  <w:rPr>
                    <w:rStyle w:val="Hipervnculo"/>
                    <w:noProof/>
                  </w:rPr>
                </w:rPrChange>
              </w:rPr>
              <w:delText>3.1.1.9</w:delText>
            </w:r>
            <w:r w:rsidDel="00055CC7">
              <w:rPr>
                <w:noProof/>
                <w:lang w:val="es-ES" w:eastAsia="es-ES" w:bidi="ar-SA"/>
              </w:rPr>
              <w:tab/>
            </w:r>
            <w:r w:rsidRPr="00055CC7" w:rsidDel="00055CC7">
              <w:rPr>
                <w:rPrChange w:id="320" w:author="Campos Muñoz, Jesús" w:date="2013-06-27T13:49:00Z">
                  <w:rPr>
                    <w:rStyle w:val="Hipervnculo"/>
                    <w:noProof/>
                  </w:rPr>
                </w:rPrChange>
              </w:rPr>
              <w:delText>Classe DocImg</w:delText>
            </w:r>
            <w:r w:rsidDel="00055CC7">
              <w:rPr>
                <w:noProof/>
                <w:webHidden/>
              </w:rPr>
              <w:tab/>
              <w:delText>13</w:delText>
            </w:r>
          </w:del>
        </w:p>
        <w:p w:rsidR="005303C5" w:rsidDel="00055CC7" w:rsidRDefault="005303C5">
          <w:pPr>
            <w:pStyle w:val="TDC3"/>
            <w:tabs>
              <w:tab w:val="left" w:pos="1320"/>
              <w:tab w:val="right" w:leader="dot" w:pos="8494"/>
            </w:tabs>
            <w:rPr>
              <w:del w:id="321" w:author="Campos Muñoz, Jesús" w:date="2013-06-27T13:49:00Z"/>
              <w:noProof/>
              <w:lang w:val="es-ES" w:eastAsia="es-ES" w:bidi="ar-SA"/>
            </w:rPr>
          </w:pPr>
          <w:del w:id="322" w:author="Campos Muñoz, Jesús" w:date="2013-06-27T13:49:00Z">
            <w:r w:rsidRPr="00055CC7" w:rsidDel="00055CC7">
              <w:rPr>
                <w:rPrChange w:id="323" w:author="Campos Muñoz, Jesús" w:date="2013-06-27T13:49:00Z">
                  <w:rPr>
                    <w:rStyle w:val="Hipervnculo"/>
                    <w:noProof/>
                  </w:rPr>
                </w:rPrChange>
              </w:rPr>
              <w:delText>3.1.2</w:delText>
            </w:r>
            <w:r w:rsidDel="00055CC7">
              <w:rPr>
                <w:noProof/>
                <w:lang w:val="es-ES" w:eastAsia="es-ES" w:bidi="ar-SA"/>
              </w:rPr>
              <w:tab/>
            </w:r>
            <w:r w:rsidRPr="00055CC7" w:rsidDel="00055CC7">
              <w:rPr>
                <w:rPrChange w:id="324" w:author="Campos Muñoz, Jesús" w:date="2013-06-27T13:49:00Z">
                  <w:rPr>
                    <w:rStyle w:val="Hipervnculo"/>
                    <w:noProof/>
                  </w:rPr>
                </w:rPrChange>
              </w:rPr>
              <w:delText>Tipus de resposta</w:delText>
            </w:r>
            <w:r w:rsidDel="00055CC7">
              <w:rPr>
                <w:noProof/>
                <w:webHidden/>
              </w:rPr>
              <w:tab/>
              <w:delText>14</w:delText>
            </w:r>
          </w:del>
        </w:p>
        <w:p w:rsidR="005303C5" w:rsidDel="00055CC7" w:rsidRDefault="005303C5">
          <w:pPr>
            <w:pStyle w:val="TDC4"/>
            <w:tabs>
              <w:tab w:val="left" w:pos="1540"/>
              <w:tab w:val="right" w:leader="dot" w:pos="8494"/>
            </w:tabs>
            <w:rPr>
              <w:del w:id="325" w:author="Campos Muñoz, Jesús" w:date="2013-06-27T13:49:00Z"/>
              <w:noProof/>
              <w:lang w:val="es-ES" w:eastAsia="es-ES" w:bidi="ar-SA"/>
            </w:rPr>
          </w:pPr>
          <w:del w:id="326" w:author="Campos Muñoz, Jesús" w:date="2013-06-27T13:49:00Z">
            <w:r w:rsidRPr="00055CC7" w:rsidDel="00055CC7">
              <w:rPr>
                <w:rPrChange w:id="327" w:author="Campos Muñoz, Jesús" w:date="2013-06-27T13:49:00Z">
                  <w:rPr>
                    <w:rStyle w:val="Hipervnculo"/>
                    <w:noProof/>
                  </w:rPr>
                </w:rPrChange>
              </w:rPr>
              <w:delText>3.1.2.1</w:delText>
            </w:r>
            <w:r w:rsidDel="00055CC7">
              <w:rPr>
                <w:noProof/>
                <w:lang w:val="es-ES" w:eastAsia="es-ES" w:bidi="ar-SA"/>
              </w:rPr>
              <w:tab/>
            </w:r>
            <w:r w:rsidRPr="00055CC7" w:rsidDel="00055CC7">
              <w:rPr>
                <w:rPrChange w:id="328" w:author="Campos Muñoz, Jesús" w:date="2013-06-27T13:49:00Z">
                  <w:rPr>
                    <w:rStyle w:val="Hipervnculo"/>
                    <w:noProof/>
                  </w:rPr>
                </w:rPrChange>
              </w:rPr>
              <w:delText>CodiEstat</w:delText>
            </w:r>
            <w:r w:rsidDel="00055CC7">
              <w:rPr>
                <w:noProof/>
                <w:webHidden/>
              </w:rPr>
              <w:tab/>
              <w:delText>14</w:delText>
            </w:r>
          </w:del>
        </w:p>
        <w:p w:rsidR="005303C5" w:rsidDel="00055CC7" w:rsidRDefault="005303C5">
          <w:pPr>
            <w:pStyle w:val="TDC4"/>
            <w:tabs>
              <w:tab w:val="left" w:pos="1540"/>
              <w:tab w:val="right" w:leader="dot" w:pos="8494"/>
            </w:tabs>
            <w:rPr>
              <w:del w:id="329" w:author="Campos Muñoz, Jesús" w:date="2013-06-27T13:49:00Z"/>
              <w:noProof/>
              <w:lang w:val="es-ES" w:eastAsia="es-ES" w:bidi="ar-SA"/>
            </w:rPr>
          </w:pPr>
          <w:del w:id="330" w:author="Campos Muñoz, Jesús" w:date="2013-06-27T13:49:00Z">
            <w:r w:rsidRPr="00055CC7" w:rsidDel="00055CC7">
              <w:rPr>
                <w:rPrChange w:id="331" w:author="Campos Muñoz, Jesús" w:date="2013-06-27T13:49:00Z">
                  <w:rPr>
                    <w:rStyle w:val="Hipervnculo"/>
                    <w:noProof/>
                  </w:rPr>
                </w:rPrChange>
              </w:rPr>
              <w:delText>3.1.2.2</w:delText>
            </w:r>
            <w:r w:rsidDel="00055CC7">
              <w:rPr>
                <w:noProof/>
                <w:lang w:val="es-ES" w:eastAsia="es-ES" w:bidi="ar-SA"/>
              </w:rPr>
              <w:tab/>
            </w:r>
            <w:r w:rsidRPr="00055CC7" w:rsidDel="00055CC7">
              <w:rPr>
                <w:rPrChange w:id="332" w:author="Campos Muñoz, Jesús" w:date="2013-06-27T13:49:00Z">
                  <w:rPr>
                    <w:rStyle w:val="Hipervnculo"/>
                    <w:noProof/>
                  </w:rPr>
                </w:rPrChange>
              </w:rPr>
              <w:delText>BeanRespostaTipus1</w:delText>
            </w:r>
            <w:r w:rsidDel="00055CC7">
              <w:rPr>
                <w:noProof/>
                <w:webHidden/>
              </w:rPr>
              <w:tab/>
              <w:delText>14</w:delText>
            </w:r>
          </w:del>
        </w:p>
        <w:p w:rsidR="005303C5" w:rsidDel="00055CC7" w:rsidRDefault="005303C5">
          <w:pPr>
            <w:pStyle w:val="TDC4"/>
            <w:tabs>
              <w:tab w:val="left" w:pos="1540"/>
              <w:tab w:val="right" w:leader="dot" w:pos="8494"/>
            </w:tabs>
            <w:rPr>
              <w:del w:id="333" w:author="Campos Muñoz, Jesús" w:date="2013-06-27T13:49:00Z"/>
              <w:noProof/>
              <w:lang w:val="es-ES" w:eastAsia="es-ES" w:bidi="ar-SA"/>
            </w:rPr>
          </w:pPr>
          <w:del w:id="334" w:author="Campos Muñoz, Jesús" w:date="2013-06-27T13:49:00Z">
            <w:r w:rsidRPr="00055CC7" w:rsidDel="00055CC7">
              <w:rPr>
                <w:rPrChange w:id="335" w:author="Campos Muñoz, Jesús" w:date="2013-06-27T13:49:00Z">
                  <w:rPr>
                    <w:rStyle w:val="Hipervnculo"/>
                    <w:noProof/>
                  </w:rPr>
                </w:rPrChange>
              </w:rPr>
              <w:delText>3.1.2.3</w:delText>
            </w:r>
            <w:r w:rsidDel="00055CC7">
              <w:rPr>
                <w:noProof/>
                <w:lang w:val="es-ES" w:eastAsia="es-ES" w:bidi="ar-SA"/>
              </w:rPr>
              <w:tab/>
            </w:r>
            <w:r w:rsidRPr="00055CC7" w:rsidDel="00055CC7">
              <w:rPr>
                <w:rPrChange w:id="336" w:author="Campos Muñoz, Jesús" w:date="2013-06-27T13:49:00Z">
                  <w:rPr>
                    <w:rStyle w:val="Hipervnculo"/>
                    <w:noProof/>
                  </w:rPr>
                </w:rPrChange>
              </w:rPr>
              <w:delText>BeanRespostaTipus2</w:delText>
            </w:r>
            <w:r w:rsidDel="00055CC7">
              <w:rPr>
                <w:noProof/>
                <w:webHidden/>
              </w:rPr>
              <w:tab/>
              <w:delText>14</w:delText>
            </w:r>
          </w:del>
        </w:p>
        <w:p w:rsidR="005303C5" w:rsidDel="00055CC7" w:rsidRDefault="005303C5">
          <w:pPr>
            <w:pStyle w:val="TDC4"/>
            <w:tabs>
              <w:tab w:val="left" w:pos="1540"/>
              <w:tab w:val="right" w:leader="dot" w:pos="8494"/>
            </w:tabs>
            <w:rPr>
              <w:del w:id="337" w:author="Campos Muñoz, Jesús" w:date="2013-06-27T13:49:00Z"/>
              <w:noProof/>
              <w:lang w:val="es-ES" w:eastAsia="es-ES" w:bidi="ar-SA"/>
            </w:rPr>
          </w:pPr>
          <w:del w:id="338" w:author="Campos Muñoz, Jesús" w:date="2013-06-27T13:49:00Z">
            <w:r w:rsidRPr="00055CC7" w:rsidDel="00055CC7">
              <w:rPr>
                <w:rPrChange w:id="339" w:author="Campos Muñoz, Jesús" w:date="2013-06-27T13:49:00Z">
                  <w:rPr>
                    <w:rStyle w:val="Hipervnculo"/>
                    <w:noProof/>
                  </w:rPr>
                </w:rPrChange>
              </w:rPr>
              <w:delText>3.1.2.4</w:delText>
            </w:r>
            <w:r w:rsidDel="00055CC7">
              <w:rPr>
                <w:noProof/>
                <w:lang w:val="es-ES" w:eastAsia="es-ES" w:bidi="ar-SA"/>
              </w:rPr>
              <w:tab/>
            </w:r>
            <w:r w:rsidRPr="00055CC7" w:rsidDel="00055CC7">
              <w:rPr>
                <w:rPrChange w:id="340" w:author="Campos Muñoz, Jesús" w:date="2013-06-27T13:49:00Z">
                  <w:rPr>
                    <w:rStyle w:val="Hipervnculo"/>
                    <w:noProof/>
                  </w:rPr>
                </w:rPrChange>
              </w:rPr>
              <w:delText>BeanRespostaTipus3</w:delText>
            </w:r>
            <w:r w:rsidDel="00055CC7">
              <w:rPr>
                <w:noProof/>
                <w:webHidden/>
              </w:rPr>
              <w:tab/>
              <w:delText>14</w:delText>
            </w:r>
          </w:del>
        </w:p>
        <w:p w:rsidR="005303C5" w:rsidDel="00055CC7" w:rsidRDefault="005303C5">
          <w:pPr>
            <w:pStyle w:val="TDC4"/>
            <w:tabs>
              <w:tab w:val="left" w:pos="1540"/>
              <w:tab w:val="right" w:leader="dot" w:pos="8494"/>
            </w:tabs>
            <w:rPr>
              <w:del w:id="341" w:author="Campos Muñoz, Jesús" w:date="2013-06-27T13:49:00Z"/>
              <w:noProof/>
              <w:lang w:val="es-ES" w:eastAsia="es-ES" w:bidi="ar-SA"/>
            </w:rPr>
          </w:pPr>
          <w:del w:id="342" w:author="Campos Muñoz, Jesús" w:date="2013-06-27T13:49:00Z">
            <w:r w:rsidRPr="00055CC7" w:rsidDel="00055CC7">
              <w:rPr>
                <w:rPrChange w:id="343" w:author="Campos Muñoz, Jesús" w:date="2013-06-27T13:49:00Z">
                  <w:rPr>
                    <w:rStyle w:val="Hipervnculo"/>
                    <w:noProof/>
                  </w:rPr>
                </w:rPrChange>
              </w:rPr>
              <w:delText>3.1.2.5</w:delText>
            </w:r>
            <w:r w:rsidDel="00055CC7">
              <w:rPr>
                <w:noProof/>
                <w:lang w:val="es-ES" w:eastAsia="es-ES" w:bidi="ar-SA"/>
              </w:rPr>
              <w:tab/>
            </w:r>
            <w:r w:rsidRPr="00055CC7" w:rsidDel="00055CC7">
              <w:rPr>
                <w:rPrChange w:id="344" w:author="Campos Muñoz, Jesús" w:date="2013-06-27T13:49:00Z">
                  <w:rPr>
                    <w:rStyle w:val="Hipervnculo"/>
                    <w:noProof/>
                  </w:rPr>
                </w:rPrChange>
              </w:rPr>
              <w:delText>BeanRespostaTipus4</w:delText>
            </w:r>
            <w:r w:rsidDel="00055CC7">
              <w:rPr>
                <w:noProof/>
                <w:webHidden/>
              </w:rPr>
              <w:tab/>
              <w:delText>14</w:delText>
            </w:r>
          </w:del>
        </w:p>
        <w:p w:rsidR="005303C5" w:rsidDel="00055CC7" w:rsidRDefault="005303C5">
          <w:pPr>
            <w:pStyle w:val="TDC4"/>
            <w:tabs>
              <w:tab w:val="left" w:pos="1540"/>
              <w:tab w:val="right" w:leader="dot" w:pos="8494"/>
            </w:tabs>
            <w:rPr>
              <w:del w:id="345" w:author="Campos Muñoz, Jesús" w:date="2013-06-27T13:49:00Z"/>
              <w:noProof/>
              <w:lang w:val="es-ES" w:eastAsia="es-ES" w:bidi="ar-SA"/>
            </w:rPr>
          </w:pPr>
          <w:del w:id="346" w:author="Campos Muñoz, Jesús" w:date="2013-06-27T13:49:00Z">
            <w:r w:rsidRPr="00055CC7" w:rsidDel="00055CC7">
              <w:rPr>
                <w:rPrChange w:id="347" w:author="Campos Muñoz, Jesús" w:date="2013-06-27T13:49:00Z">
                  <w:rPr>
                    <w:rStyle w:val="Hipervnculo"/>
                    <w:noProof/>
                  </w:rPr>
                </w:rPrChange>
              </w:rPr>
              <w:delText>3.1.2.6</w:delText>
            </w:r>
            <w:r w:rsidDel="00055CC7">
              <w:rPr>
                <w:noProof/>
                <w:lang w:val="es-ES" w:eastAsia="es-ES" w:bidi="ar-SA"/>
              </w:rPr>
              <w:tab/>
            </w:r>
            <w:r w:rsidRPr="00055CC7" w:rsidDel="00055CC7">
              <w:rPr>
                <w:rPrChange w:id="348" w:author="Campos Muñoz, Jesús" w:date="2013-06-27T13:49:00Z">
                  <w:rPr>
                    <w:rStyle w:val="Hipervnculo"/>
                    <w:noProof/>
                  </w:rPr>
                </w:rPrChange>
              </w:rPr>
              <w:delText>BeanRespostaTipus5</w:delText>
            </w:r>
            <w:r w:rsidDel="00055CC7">
              <w:rPr>
                <w:noProof/>
                <w:webHidden/>
              </w:rPr>
              <w:tab/>
              <w:delText>15</w:delText>
            </w:r>
          </w:del>
        </w:p>
        <w:p w:rsidR="005303C5" w:rsidDel="00055CC7" w:rsidRDefault="005303C5">
          <w:pPr>
            <w:pStyle w:val="TDC4"/>
            <w:tabs>
              <w:tab w:val="left" w:pos="1540"/>
              <w:tab w:val="right" w:leader="dot" w:pos="8494"/>
            </w:tabs>
            <w:rPr>
              <w:del w:id="349" w:author="Campos Muñoz, Jesús" w:date="2013-06-27T13:49:00Z"/>
              <w:noProof/>
              <w:lang w:val="es-ES" w:eastAsia="es-ES" w:bidi="ar-SA"/>
            </w:rPr>
          </w:pPr>
          <w:del w:id="350" w:author="Campos Muñoz, Jesús" w:date="2013-06-27T13:49:00Z">
            <w:r w:rsidRPr="00055CC7" w:rsidDel="00055CC7">
              <w:rPr>
                <w:rPrChange w:id="351" w:author="Campos Muñoz, Jesús" w:date="2013-06-27T13:49:00Z">
                  <w:rPr>
                    <w:rStyle w:val="Hipervnculo"/>
                    <w:noProof/>
                  </w:rPr>
                </w:rPrChange>
              </w:rPr>
              <w:delText>3.1.2.7</w:delText>
            </w:r>
            <w:r w:rsidDel="00055CC7">
              <w:rPr>
                <w:noProof/>
                <w:lang w:val="es-ES" w:eastAsia="es-ES" w:bidi="ar-SA"/>
              </w:rPr>
              <w:tab/>
            </w:r>
            <w:r w:rsidRPr="00055CC7" w:rsidDel="00055CC7">
              <w:rPr>
                <w:rPrChange w:id="352" w:author="Campos Muñoz, Jesús" w:date="2013-06-27T13:49:00Z">
                  <w:rPr>
                    <w:rStyle w:val="Hipervnculo"/>
                    <w:noProof/>
                  </w:rPr>
                </w:rPrChange>
              </w:rPr>
              <w:delText>BeanRespostaTipus6</w:delText>
            </w:r>
            <w:r w:rsidDel="00055CC7">
              <w:rPr>
                <w:noProof/>
                <w:webHidden/>
              </w:rPr>
              <w:tab/>
              <w:delText>15</w:delText>
            </w:r>
          </w:del>
        </w:p>
        <w:p w:rsidR="005303C5" w:rsidDel="00055CC7" w:rsidRDefault="005303C5">
          <w:pPr>
            <w:pStyle w:val="TDC4"/>
            <w:tabs>
              <w:tab w:val="left" w:pos="1540"/>
              <w:tab w:val="right" w:leader="dot" w:pos="8494"/>
            </w:tabs>
            <w:rPr>
              <w:del w:id="353" w:author="Campos Muñoz, Jesús" w:date="2013-06-27T13:49:00Z"/>
              <w:noProof/>
              <w:lang w:val="es-ES" w:eastAsia="es-ES" w:bidi="ar-SA"/>
            </w:rPr>
          </w:pPr>
          <w:del w:id="354" w:author="Campos Muñoz, Jesús" w:date="2013-06-27T13:49:00Z">
            <w:r w:rsidRPr="00055CC7" w:rsidDel="00055CC7">
              <w:rPr>
                <w:rPrChange w:id="355" w:author="Campos Muñoz, Jesús" w:date="2013-06-27T13:49:00Z">
                  <w:rPr>
                    <w:rStyle w:val="Hipervnculo"/>
                    <w:noProof/>
                  </w:rPr>
                </w:rPrChange>
              </w:rPr>
              <w:delText>3.1.2.8</w:delText>
            </w:r>
            <w:r w:rsidDel="00055CC7">
              <w:rPr>
                <w:noProof/>
                <w:lang w:val="es-ES" w:eastAsia="es-ES" w:bidi="ar-SA"/>
              </w:rPr>
              <w:tab/>
            </w:r>
            <w:r w:rsidRPr="00055CC7" w:rsidDel="00055CC7">
              <w:rPr>
                <w:rPrChange w:id="356" w:author="Campos Muñoz, Jesús" w:date="2013-06-27T13:49:00Z">
                  <w:rPr>
                    <w:rStyle w:val="Hipervnculo"/>
                    <w:noProof/>
                  </w:rPr>
                </w:rPrChange>
              </w:rPr>
              <w:delText>BeanRespostaTipus7</w:delText>
            </w:r>
            <w:r w:rsidDel="00055CC7">
              <w:rPr>
                <w:noProof/>
                <w:webHidden/>
              </w:rPr>
              <w:tab/>
              <w:delText>15</w:delText>
            </w:r>
          </w:del>
        </w:p>
        <w:p w:rsidR="005303C5" w:rsidDel="00055CC7" w:rsidRDefault="005303C5">
          <w:pPr>
            <w:pStyle w:val="TDC4"/>
            <w:tabs>
              <w:tab w:val="left" w:pos="1540"/>
              <w:tab w:val="right" w:leader="dot" w:pos="8494"/>
            </w:tabs>
            <w:rPr>
              <w:del w:id="357" w:author="Campos Muñoz, Jesús" w:date="2013-06-27T13:49:00Z"/>
              <w:noProof/>
              <w:lang w:val="es-ES" w:eastAsia="es-ES" w:bidi="ar-SA"/>
            </w:rPr>
          </w:pPr>
          <w:del w:id="358" w:author="Campos Muñoz, Jesús" w:date="2013-06-27T13:49:00Z">
            <w:r w:rsidRPr="00055CC7" w:rsidDel="00055CC7">
              <w:rPr>
                <w:rPrChange w:id="359" w:author="Campos Muñoz, Jesús" w:date="2013-06-27T13:49:00Z">
                  <w:rPr>
                    <w:rStyle w:val="Hipervnculo"/>
                    <w:noProof/>
                  </w:rPr>
                </w:rPrChange>
              </w:rPr>
              <w:delText>3.1.2.9</w:delText>
            </w:r>
            <w:r w:rsidDel="00055CC7">
              <w:rPr>
                <w:noProof/>
                <w:lang w:val="es-ES" w:eastAsia="es-ES" w:bidi="ar-SA"/>
              </w:rPr>
              <w:tab/>
            </w:r>
            <w:r w:rsidRPr="00055CC7" w:rsidDel="00055CC7">
              <w:rPr>
                <w:rPrChange w:id="360" w:author="Campos Muñoz, Jesús" w:date="2013-06-27T13:49:00Z">
                  <w:rPr>
                    <w:rStyle w:val="Hipervnculo"/>
                    <w:noProof/>
                  </w:rPr>
                </w:rPrChange>
              </w:rPr>
              <w:delText>BeanRespostaTipus8</w:delText>
            </w:r>
            <w:r w:rsidDel="00055CC7">
              <w:rPr>
                <w:noProof/>
                <w:webHidden/>
              </w:rPr>
              <w:tab/>
              <w:delText>15</w:delText>
            </w:r>
          </w:del>
        </w:p>
        <w:p w:rsidR="005303C5" w:rsidDel="00055CC7" w:rsidRDefault="005303C5">
          <w:pPr>
            <w:pStyle w:val="TDC2"/>
            <w:tabs>
              <w:tab w:val="left" w:pos="880"/>
              <w:tab w:val="right" w:leader="dot" w:pos="8494"/>
            </w:tabs>
            <w:rPr>
              <w:del w:id="361" w:author="Campos Muñoz, Jesús" w:date="2013-06-27T13:49:00Z"/>
              <w:noProof/>
              <w:lang w:val="es-ES" w:eastAsia="es-ES" w:bidi="ar-SA"/>
            </w:rPr>
          </w:pPr>
          <w:del w:id="362" w:author="Campos Muñoz, Jesús" w:date="2013-06-27T13:49:00Z">
            <w:r w:rsidRPr="00055CC7" w:rsidDel="00055CC7">
              <w:rPr>
                <w:rPrChange w:id="363" w:author="Campos Muñoz, Jesús" w:date="2013-06-27T13:49:00Z">
                  <w:rPr>
                    <w:rStyle w:val="Hipervnculo"/>
                    <w:noProof/>
                  </w:rPr>
                </w:rPrChange>
              </w:rPr>
              <w:delText>3.2</w:delText>
            </w:r>
            <w:r w:rsidDel="00055CC7">
              <w:rPr>
                <w:noProof/>
                <w:lang w:val="es-ES" w:eastAsia="es-ES" w:bidi="ar-SA"/>
              </w:rPr>
              <w:tab/>
            </w:r>
            <w:r w:rsidRPr="00055CC7" w:rsidDel="00055CC7">
              <w:rPr>
                <w:rPrChange w:id="364" w:author="Campos Muñoz, Jesús" w:date="2013-06-27T13:49:00Z">
                  <w:rPr>
                    <w:rStyle w:val="Hipervnculo"/>
                    <w:noProof/>
                  </w:rPr>
                </w:rPrChange>
              </w:rPr>
              <w:delText>Mètodes</w:delText>
            </w:r>
            <w:r w:rsidDel="00055CC7">
              <w:rPr>
                <w:noProof/>
                <w:webHidden/>
              </w:rPr>
              <w:tab/>
              <w:delText>16</w:delText>
            </w:r>
          </w:del>
        </w:p>
        <w:p w:rsidR="005303C5" w:rsidDel="00055CC7" w:rsidRDefault="005303C5">
          <w:pPr>
            <w:pStyle w:val="TDC3"/>
            <w:tabs>
              <w:tab w:val="left" w:pos="1320"/>
              <w:tab w:val="right" w:leader="dot" w:pos="8494"/>
            </w:tabs>
            <w:rPr>
              <w:del w:id="365" w:author="Campos Muñoz, Jesús" w:date="2013-06-27T13:49:00Z"/>
              <w:noProof/>
              <w:lang w:val="es-ES" w:eastAsia="es-ES" w:bidi="ar-SA"/>
            </w:rPr>
          </w:pPr>
          <w:del w:id="366" w:author="Campos Muñoz, Jesús" w:date="2013-06-27T13:49:00Z">
            <w:r w:rsidRPr="00055CC7" w:rsidDel="00055CC7">
              <w:rPr>
                <w:rPrChange w:id="367" w:author="Campos Muñoz, Jesús" w:date="2013-06-27T13:49:00Z">
                  <w:rPr>
                    <w:rStyle w:val="Hipervnculo"/>
                    <w:noProof/>
                  </w:rPr>
                </w:rPrChange>
              </w:rPr>
              <w:delText>3.2.1</w:delText>
            </w:r>
            <w:r w:rsidDel="00055CC7">
              <w:rPr>
                <w:noProof/>
                <w:lang w:val="es-ES" w:eastAsia="es-ES" w:bidi="ar-SA"/>
              </w:rPr>
              <w:tab/>
            </w:r>
            <w:r w:rsidRPr="00055CC7" w:rsidDel="00055CC7">
              <w:rPr>
                <w:rPrChange w:id="368" w:author="Campos Muñoz, Jesús" w:date="2013-06-27T13:49:00Z">
                  <w:rPr>
                    <w:rStyle w:val="Hipervnculo"/>
                    <w:noProof/>
                  </w:rPr>
                </w:rPrChange>
              </w:rPr>
              <w:delText>Obtenir idiomes disponibles</w:delText>
            </w:r>
            <w:r w:rsidDel="00055CC7">
              <w:rPr>
                <w:noProof/>
                <w:webHidden/>
              </w:rPr>
              <w:tab/>
              <w:delText>16</w:delText>
            </w:r>
          </w:del>
        </w:p>
        <w:p w:rsidR="005303C5" w:rsidDel="00055CC7" w:rsidRDefault="005303C5">
          <w:pPr>
            <w:pStyle w:val="TDC3"/>
            <w:tabs>
              <w:tab w:val="left" w:pos="1320"/>
              <w:tab w:val="right" w:leader="dot" w:pos="8494"/>
            </w:tabs>
            <w:rPr>
              <w:del w:id="369" w:author="Campos Muñoz, Jesús" w:date="2013-06-27T13:49:00Z"/>
              <w:noProof/>
              <w:lang w:val="es-ES" w:eastAsia="es-ES" w:bidi="ar-SA"/>
            </w:rPr>
          </w:pPr>
          <w:del w:id="370" w:author="Campos Muñoz, Jesús" w:date="2013-06-27T13:49:00Z">
            <w:r w:rsidRPr="00055CC7" w:rsidDel="00055CC7">
              <w:rPr>
                <w:rPrChange w:id="371" w:author="Campos Muñoz, Jesús" w:date="2013-06-27T13:49:00Z">
                  <w:rPr>
                    <w:rStyle w:val="Hipervnculo"/>
                    <w:noProof/>
                  </w:rPr>
                </w:rPrChange>
              </w:rPr>
              <w:delText>3.2.2</w:delText>
            </w:r>
            <w:r w:rsidDel="00055CC7">
              <w:rPr>
                <w:noProof/>
                <w:lang w:val="es-ES" w:eastAsia="es-ES" w:bidi="ar-SA"/>
              </w:rPr>
              <w:tab/>
            </w:r>
            <w:r w:rsidRPr="00055CC7" w:rsidDel="00055CC7">
              <w:rPr>
                <w:rPrChange w:id="372" w:author="Campos Muñoz, Jesús" w:date="2013-06-27T13:49:00Z">
                  <w:rPr>
                    <w:rStyle w:val="Hipervnculo"/>
                    <w:noProof/>
                  </w:rPr>
                </w:rPrChange>
              </w:rPr>
              <w:delText>Agenda sencera</w:delText>
            </w:r>
            <w:r w:rsidDel="00055CC7">
              <w:rPr>
                <w:noProof/>
                <w:webHidden/>
              </w:rPr>
              <w:tab/>
              <w:delText>16</w:delText>
            </w:r>
          </w:del>
        </w:p>
        <w:p w:rsidR="005303C5" w:rsidDel="00055CC7" w:rsidRDefault="005303C5">
          <w:pPr>
            <w:pStyle w:val="TDC3"/>
            <w:tabs>
              <w:tab w:val="left" w:pos="1320"/>
              <w:tab w:val="right" w:leader="dot" w:pos="8494"/>
            </w:tabs>
            <w:rPr>
              <w:del w:id="373" w:author="Campos Muñoz, Jesús" w:date="2013-06-27T13:49:00Z"/>
              <w:noProof/>
              <w:lang w:val="es-ES" w:eastAsia="es-ES" w:bidi="ar-SA"/>
            </w:rPr>
          </w:pPr>
          <w:del w:id="374" w:author="Campos Muñoz, Jesús" w:date="2013-06-27T13:49:00Z">
            <w:r w:rsidRPr="00055CC7" w:rsidDel="00055CC7">
              <w:rPr>
                <w:rPrChange w:id="375" w:author="Campos Muñoz, Jesús" w:date="2013-06-27T13:49:00Z">
                  <w:rPr>
                    <w:rStyle w:val="Hipervnculo"/>
                    <w:noProof/>
                  </w:rPr>
                </w:rPrChange>
              </w:rPr>
              <w:delText>3.2.3</w:delText>
            </w:r>
            <w:r w:rsidDel="00055CC7">
              <w:rPr>
                <w:noProof/>
                <w:lang w:val="es-ES" w:eastAsia="es-ES" w:bidi="ar-SA"/>
              </w:rPr>
              <w:tab/>
            </w:r>
            <w:r w:rsidRPr="00055CC7" w:rsidDel="00055CC7">
              <w:rPr>
                <w:rPrChange w:id="376" w:author="Campos Muñoz, Jesús" w:date="2013-06-27T13:49:00Z">
                  <w:rPr>
                    <w:rStyle w:val="Hipervnculo"/>
                    <w:noProof/>
                  </w:rPr>
                </w:rPrChange>
              </w:rPr>
              <w:delText>Consultar els diferents tipus d’agenda</w:delText>
            </w:r>
            <w:r w:rsidDel="00055CC7">
              <w:rPr>
                <w:noProof/>
                <w:webHidden/>
              </w:rPr>
              <w:tab/>
              <w:delText>17</w:delText>
            </w:r>
          </w:del>
        </w:p>
        <w:p w:rsidR="005303C5" w:rsidDel="00055CC7" w:rsidRDefault="005303C5">
          <w:pPr>
            <w:pStyle w:val="TDC3"/>
            <w:tabs>
              <w:tab w:val="left" w:pos="1320"/>
              <w:tab w:val="right" w:leader="dot" w:pos="8494"/>
            </w:tabs>
            <w:rPr>
              <w:del w:id="377" w:author="Campos Muñoz, Jesús" w:date="2013-06-27T13:49:00Z"/>
              <w:noProof/>
              <w:lang w:val="es-ES" w:eastAsia="es-ES" w:bidi="ar-SA"/>
            </w:rPr>
          </w:pPr>
          <w:del w:id="378" w:author="Campos Muñoz, Jesús" w:date="2013-06-27T13:49:00Z">
            <w:r w:rsidRPr="00055CC7" w:rsidDel="00055CC7">
              <w:rPr>
                <w:rPrChange w:id="379" w:author="Campos Muñoz, Jesús" w:date="2013-06-27T13:49:00Z">
                  <w:rPr>
                    <w:rStyle w:val="Hipervnculo"/>
                    <w:noProof/>
                  </w:rPr>
                </w:rPrChange>
              </w:rPr>
              <w:delText>3.2.4</w:delText>
            </w:r>
            <w:r w:rsidDel="00055CC7">
              <w:rPr>
                <w:noProof/>
                <w:lang w:val="es-ES" w:eastAsia="es-ES" w:bidi="ar-SA"/>
              </w:rPr>
              <w:tab/>
            </w:r>
            <w:r w:rsidRPr="00055CC7" w:rsidDel="00055CC7">
              <w:rPr>
                <w:rPrChange w:id="380" w:author="Campos Muñoz, Jesús" w:date="2013-06-27T13:49:00Z">
                  <w:rPr>
                    <w:rStyle w:val="Hipervnculo"/>
                    <w:noProof/>
                  </w:rPr>
                </w:rPrChange>
              </w:rPr>
              <w:delText>Obtenir fitxes d’un cert tipus d’agenda</w:delText>
            </w:r>
            <w:r w:rsidDel="00055CC7">
              <w:rPr>
                <w:noProof/>
                <w:webHidden/>
              </w:rPr>
              <w:tab/>
              <w:delText>18</w:delText>
            </w:r>
          </w:del>
        </w:p>
        <w:p w:rsidR="005303C5" w:rsidDel="00055CC7" w:rsidRDefault="005303C5">
          <w:pPr>
            <w:pStyle w:val="TDC3"/>
            <w:tabs>
              <w:tab w:val="left" w:pos="1320"/>
              <w:tab w:val="right" w:leader="dot" w:pos="8494"/>
            </w:tabs>
            <w:rPr>
              <w:del w:id="381" w:author="Campos Muñoz, Jesús" w:date="2013-06-27T13:49:00Z"/>
              <w:noProof/>
              <w:lang w:val="es-ES" w:eastAsia="es-ES" w:bidi="ar-SA"/>
            </w:rPr>
          </w:pPr>
          <w:del w:id="382" w:author="Campos Muñoz, Jesús" w:date="2013-06-27T13:49:00Z">
            <w:r w:rsidRPr="00055CC7" w:rsidDel="00055CC7">
              <w:rPr>
                <w:rPrChange w:id="383" w:author="Campos Muñoz, Jesús" w:date="2013-06-27T13:49:00Z">
                  <w:rPr>
                    <w:rStyle w:val="Hipervnculo"/>
                    <w:noProof/>
                  </w:rPr>
                </w:rPrChange>
              </w:rPr>
              <w:delText>3.2.5</w:delText>
            </w:r>
            <w:r w:rsidDel="00055CC7">
              <w:rPr>
                <w:noProof/>
                <w:lang w:val="es-ES" w:eastAsia="es-ES" w:bidi="ar-SA"/>
              </w:rPr>
              <w:tab/>
            </w:r>
            <w:r w:rsidRPr="00055CC7" w:rsidDel="00055CC7">
              <w:rPr>
                <w:rPrChange w:id="384" w:author="Campos Muñoz, Jesús" w:date="2013-06-27T13:49:00Z">
                  <w:rPr>
                    <w:rStyle w:val="Hipervnculo"/>
                    <w:noProof/>
                  </w:rPr>
                </w:rPrChange>
              </w:rPr>
              <w:delText>Consultar categories d’un tipus d’agenda</w:delText>
            </w:r>
            <w:r w:rsidDel="00055CC7">
              <w:rPr>
                <w:noProof/>
                <w:webHidden/>
              </w:rPr>
              <w:tab/>
              <w:delText>19</w:delText>
            </w:r>
          </w:del>
        </w:p>
        <w:p w:rsidR="005303C5" w:rsidDel="00055CC7" w:rsidRDefault="005303C5">
          <w:pPr>
            <w:pStyle w:val="TDC3"/>
            <w:tabs>
              <w:tab w:val="left" w:pos="1320"/>
              <w:tab w:val="right" w:leader="dot" w:pos="8494"/>
            </w:tabs>
            <w:rPr>
              <w:del w:id="385" w:author="Campos Muñoz, Jesús" w:date="2013-06-27T13:49:00Z"/>
              <w:noProof/>
              <w:lang w:val="es-ES" w:eastAsia="es-ES" w:bidi="ar-SA"/>
            </w:rPr>
          </w:pPr>
          <w:del w:id="386" w:author="Campos Muñoz, Jesús" w:date="2013-06-27T13:49:00Z">
            <w:r w:rsidRPr="00055CC7" w:rsidDel="00055CC7">
              <w:rPr>
                <w:rPrChange w:id="387" w:author="Campos Muñoz, Jesús" w:date="2013-06-27T13:49:00Z">
                  <w:rPr>
                    <w:rStyle w:val="Hipervnculo"/>
                    <w:noProof/>
                  </w:rPr>
                </w:rPrChange>
              </w:rPr>
              <w:delText>3.2.6</w:delText>
            </w:r>
            <w:r w:rsidDel="00055CC7">
              <w:rPr>
                <w:noProof/>
                <w:lang w:val="es-ES" w:eastAsia="es-ES" w:bidi="ar-SA"/>
              </w:rPr>
              <w:tab/>
            </w:r>
            <w:r w:rsidRPr="00055CC7" w:rsidDel="00055CC7">
              <w:rPr>
                <w:rPrChange w:id="388" w:author="Campos Muñoz, Jesús" w:date="2013-06-27T13:49:00Z">
                  <w:rPr>
                    <w:rStyle w:val="Hipervnculo"/>
                    <w:noProof/>
                  </w:rPr>
                </w:rPrChange>
              </w:rPr>
              <w:delText>Obtenir fitxes d’una categoria</w:delText>
            </w:r>
            <w:r w:rsidDel="00055CC7">
              <w:rPr>
                <w:noProof/>
                <w:webHidden/>
              </w:rPr>
              <w:tab/>
              <w:delText>20</w:delText>
            </w:r>
          </w:del>
        </w:p>
        <w:p w:rsidR="005303C5" w:rsidDel="00055CC7" w:rsidRDefault="005303C5">
          <w:pPr>
            <w:pStyle w:val="TDC3"/>
            <w:tabs>
              <w:tab w:val="left" w:pos="1320"/>
              <w:tab w:val="right" w:leader="dot" w:pos="8494"/>
            </w:tabs>
            <w:rPr>
              <w:del w:id="389" w:author="Campos Muñoz, Jesús" w:date="2013-06-27T13:49:00Z"/>
              <w:noProof/>
              <w:lang w:val="es-ES" w:eastAsia="es-ES" w:bidi="ar-SA"/>
            </w:rPr>
          </w:pPr>
          <w:del w:id="390" w:author="Campos Muñoz, Jesús" w:date="2013-06-27T13:49:00Z">
            <w:r w:rsidRPr="00055CC7" w:rsidDel="00055CC7">
              <w:rPr>
                <w:rPrChange w:id="391" w:author="Campos Muñoz, Jesús" w:date="2013-06-27T13:49:00Z">
                  <w:rPr>
                    <w:rStyle w:val="Hipervnculo"/>
                    <w:noProof/>
                  </w:rPr>
                </w:rPrChange>
              </w:rPr>
              <w:delText>3.2.7</w:delText>
            </w:r>
            <w:r w:rsidDel="00055CC7">
              <w:rPr>
                <w:noProof/>
                <w:lang w:val="es-ES" w:eastAsia="es-ES" w:bidi="ar-SA"/>
              </w:rPr>
              <w:tab/>
            </w:r>
            <w:r w:rsidRPr="00055CC7" w:rsidDel="00055CC7">
              <w:rPr>
                <w:rPrChange w:id="392" w:author="Campos Muñoz, Jesús" w:date="2013-06-27T13:49:00Z">
                  <w:rPr>
                    <w:rStyle w:val="Hipervnculo"/>
                    <w:noProof/>
                  </w:rPr>
                </w:rPrChange>
              </w:rPr>
              <w:delText>Horari d’una fitxa</w:delText>
            </w:r>
            <w:r w:rsidDel="00055CC7">
              <w:rPr>
                <w:noProof/>
                <w:webHidden/>
              </w:rPr>
              <w:tab/>
              <w:delText>21</w:delText>
            </w:r>
          </w:del>
        </w:p>
        <w:p w:rsidR="005303C5" w:rsidDel="00055CC7" w:rsidRDefault="005303C5">
          <w:pPr>
            <w:pStyle w:val="TDC3"/>
            <w:tabs>
              <w:tab w:val="left" w:pos="1320"/>
              <w:tab w:val="right" w:leader="dot" w:pos="8494"/>
            </w:tabs>
            <w:rPr>
              <w:del w:id="393" w:author="Campos Muñoz, Jesús" w:date="2013-06-27T13:49:00Z"/>
              <w:noProof/>
              <w:lang w:val="es-ES" w:eastAsia="es-ES" w:bidi="ar-SA"/>
            </w:rPr>
          </w:pPr>
          <w:del w:id="394" w:author="Campos Muñoz, Jesús" w:date="2013-06-27T13:49:00Z">
            <w:r w:rsidRPr="00055CC7" w:rsidDel="00055CC7">
              <w:rPr>
                <w:rPrChange w:id="395" w:author="Campos Muñoz, Jesús" w:date="2013-06-27T13:49:00Z">
                  <w:rPr>
                    <w:rStyle w:val="Hipervnculo"/>
                    <w:noProof/>
                  </w:rPr>
                </w:rPrChange>
              </w:rPr>
              <w:delText>3.2.8</w:delText>
            </w:r>
            <w:r w:rsidDel="00055CC7">
              <w:rPr>
                <w:noProof/>
                <w:lang w:val="es-ES" w:eastAsia="es-ES" w:bidi="ar-SA"/>
              </w:rPr>
              <w:tab/>
            </w:r>
            <w:r w:rsidRPr="00055CC7" w:rsidDel="00055CC7">
              <w:rPr>
                <w:rPrChange w:id="396" w:author="Campos Muñoz, Jesús" w:date="2013-06-27T13:49:00Z">
                  <w:rPr>
                    <w:rStyle w:val="Hipervnculo"/>
                    <w:noProof/>
                  </w:rPr>
                </w:rPrChange>
              </w:rPr>
              <w:delText>Instal·lacions/Equipaments disponibles</w:delText>
            </w:r>
            <w:r w:rsidDel="00055CC7">
              <w:rPr>
                <w:noProof/>
                <w:webHidden/>
              </w:rPr>
              <w:tab/>
              <w:delText>21</w:delText>
            </w:r>
          </w:del>
        </w:p>
        <w:p w:rsidR="005303C5" w:rsidDel="00055CC7" w:rsidRDefault="005303C5">
          <w:pPr>
            <w:pStyle w:val="TDC3"/>
            <w:tabs>
              <w:tab w:val="left" w:pos="1320"/>
              <w:tab w:val="right" w:leader="dot" w:pos="8494"/>
            </w:tabs>
            <w:rPr>
              <w:del w:id="397" w:author="Campos Muñoz, Jesús" w:date="2013-06-27T13:49:00Z"/>
              <w:noProof/>
              <w:lang w:val="es-ES" w:eastAsia="es-ES" w:bidi="ar-SA"/>
            </w:rPr>
          </w:pPr>
          <w:del w:id="398" w:author="Campos Muñoz, Jesús" w:date="2013-06-27T13:49:00Z">
            <w:r w:rsidRPr="00055CC7" w:rsidDel="00055CC7">
              <w:rPr>
                <w:rPrChange w:id="399" w:author="Campos Muñoz, Jesús" w:date="2013-06-27T13:49:00Z">
                  <w:rPr>
                    <w:rStyle w:val="Hipervnculo"/>
                    <w:noProof/>
                  </w:rPr>
                </w:rPrChange>
              </w:rPr>
              <w:delText>3.2.9</w:delText>
            </w:r>
            <w:r w:rsidDel="00055CC7">
              <w:rPr>
                <w:noProof/>
                <w:lang w:val="es-ES" w:eastAsia="es-ES" w:bidi="ar-SA"/>
              </w:rPr>
              <w:tab/>
            </w:r>
            <w:r w:rsidRPr="00055CC7" w:rsidDel="00055CC7">
              <w:rPr>
                <w:rPrChange w:id="400" w:author="Campos Muñoz, Jesús" w:date="2013-06-27T13:49:00Z">
                  <w:rPr>
                    <w:rStyle w:val="Hipervnculo"/>
                    <w:noProof/>
                  </w:rPr>
                </w:rPrChange>
              </w:rPr>
              <w:delText>Equipaments d’un fitxa</w:delText>
            </w:r>
            <w:r w:rsidDel="00055CC7">
              <w:rPr>
                <w:noProof/>
                <w:webHidden/>
              </w:rPr>
              <w:tab/>
              <w:delText>22</w:delText>
            </w:r>
          </w:del>
        </w:p>
        <w:p w:rsidR="005303C5" w:rsidDel="00055CC7" w:rsidRDefault="005303C5">
          <w:pPr>
            <w:pStyle w:val="TDC3"/>
            <w:tabs>
              <w:tab w:val="left" w:pos="1320"/>
              <w:tab w:val="right" w:leader="dot" w:pos="8494"/>
            </w:tabs>
            <w:rPr>
              <w:del w:id="401" w:author="Campos Muñoz, Jesús" w:date="2013-06-27T13:49:00Z"/>
              <w:noProof/>
              <w:lang w:val="es-ES" w:eastAsia="es-ES" w:bidi="ar-SA"/>
            </w:rPr>
          </w:pPr>
          <w:del w:id="402" w:author="Campos Muñoz, Jesús" w:date="2013-06-27T13:49:00Z">
            <w:r w:rsidRPr="00055CC7" w:rsidDel="00055CC7">
              <w:rPr>
                <w:rPrChange w:id="403" w:author="Campos Muñoz, Jesús" w:date="2013-06-27T13:49:00Z">
                  <w:rPr>
                    <w:rStyle w:val="Hipervnculo"/>
                    <w:noProof/>
                  </w:rPr>
                </w:rPrChange>
              </w:rPr>
              <w:delText>3.2.10</w:delText>
            </w:r>
            <w:r w:rsidDel="00055CC7">
              <w:rPr>
                <w:noProof/>
                <w:lang w:val="es-ES" w:eastAsia="es-ES" w:bidi="ar-SA"/>
              </w:rPr>
              <w:tab/>
            </w:r>
            <w:r w:rsidRPr="00055CC7" w:rsidDel="00055CC7">
              <w:rPr>
                <w:rPrChange w:id="404" w:author="Campos Muñoz, Jesús" w:date="2013-06-27T13:49:00Z">
                  <w:rPr>
                    <w:rStyle w:val="Hipervnculo"/>
                    <w:noProof/>
                  </w:rPr>
                </w:rPrChange>
              </w:rPr>
              <w:delText>Fitxes d’un equipament</w:delText>
            </w:r>
            <w:r w:rsidDel="00055CC7">
              <w:rPr>
                <w:noProof/>
                <w:webHidden/>
              </w:rPr>
              <w:tab/>
              <w:delText>22</w:delText>
            </w:r>
          </w:del>
        </w:p>
        <w:p w:rsidR="005303C5" w:rsidDel="00055CC7" w:rsidRDefault="005303C5">
          <w:pPr>
            <w:pStyle w:val="TDC3"/>
            <w:tabs>
              <w:tab w:val="left" w:pos="1320"/>
              <w:tab w:val="right" w:leader="dot" w:pos="8494"/>
            </w:tabs>
            <w:rPr>
              <w:del w:id="405" w:author="Campos Muñoz, Jesús" w:date="2013-06-27T13:49:00Z"/>
              <w:noProof/>
              <w:lang w:val="es-ES" w:eastAsia="es-ES" w:bidi="ar-SA"/>
            </w:rPr>
          </w:pPr>
          <w:del w:id="406" w:author="Campos Muñoz, Jesús" w:date="2013-06-27T13:49:00Z">
            <w:r w:rsidRPr="00055CC7" w:rsidDel="00055CC7">
              <w:rPr>
                <w:rPrChange w:id="407" w:author="Campos Muñoz, Jesús" w:date="2013-06-27T13:49:00Z">
                  <w:rPr>
                    <w:rStyle w:val="Hipervnculo"/>
                    <w:noProof/>
                  </w:rPr>
                </w:rPrChange>
              </w:rPr>
              <w:delText>3.2.11</w:delText>
            </w:r>
            <w:r w:rsidDel="00055CC7">
              <w:rPr>
                <w:noProof/>
                <w:lang w:val="es-ES" w:eastAsia="es-ES" w:bidi="ar-SA"/>
              </w:rPr>
              <w:tab/>
            </w:r>
            <w:r w:rsidRPr="00055CC7" w:rsidDel="00055CC7">
              <w:rPr>
                <w:rPrChange w:id="408" w:author="Campos Muñoz, Jesús" w:date="2013-06-27T13:49:00Z">
                  <w:rPr>
                    <w:rStyle w:val="Hipervnculo"/>
                    <w:noProof/>
                  </w:rPr>
                </w:rPrChange>
              </w:rPr>
              <w:delText>Documents relacionats amb una fitxa</w:delText>
            </w:r>
            <w:r w:rsidDel="00055CC7">
              <w:rPr>
                <w:noProof/>
                <w:webHidden/>
              </w:rPr>
              <w:tab/>
              <w:delText>24</w:delText>
            </w:r>
          </w:del>
        </w:p>
        <w:p w:rsidR="005303C5" w:rsidDel="00055CC7" w:rsidRDefault="005303C5">
          <w:pPr>
            <w:pStyle w:val="TDC3"/>
            <w:tabs>
              <w:tab w:val="left" w:pos="1320"/>
              <w:tab w:val="right" w:leader="dot" w:pos="8494"/>
            </w:tabs>
            <w:rPr>
              <w:del w:id="409" w:author="Campos Muñoz, Jesús" w:date="2013-06-27T13:49:00Z"/>
              <w:noProof/>
              <w:lang w:val="es-ES" w:eastAsia="es-ES" w:bidi="ar-SA"/>
            </w:rPr>
          </w:pPr>
          <w:del w:id="410" w:author="Campos Muñoz, Jesús" w:date="2013-06-27T13:49:00Z">
            <w:r w:rsidRPr="00055CC7" w:rsidDel="00055CC7">
              <w:rPr>
                <w:rPrChange w:id="411" w:author="Campos Muñoz, Jesús" w:date="2013-06-27T13:49:00Z">
                  <w:rPr>
                    <w:rStyle w:val="Hipervnculo"/>
                    <w:noProof/>
                  </w:rPr>
                </w:rPrChange>
              </w:rPr>
              <w:lastRenderedPageBreak/>
              <w:delText>3.2.12</w:delText>
            </w:r>
            <w:r w:rsidDel="00055CC7">
              <w:rPr>
                <w:noProof/>
                <w:lang w:val="es-ES" w:eastAsia="es-ES" w:bidi="ar-SA"/>
              </w:rPr>
              <w:tab/>
            </w:r>
            <w:r w:rsidRPr="00055CC7" w:rsidDel="00055CC7">
              <w:rPr>
                <w:rPrChange w:id="412" w:author="Campos Muñoz, Jesús" w:date="2013-06-27T13:49:00Z">
                  <w:rPr>
                    <w:rStyle w:val="Hipervnculo"/>
                    <w:noProof/>
                  </w:rPr>
                </w:rPrChange>
              </w:rPr>
              <w:delText>Imatges relacionades amb una fitxa</w:delText>
            </w:r>
            <w:r w:rsidDel="00055CC7">
              <w:rPr>
                <w:noProof/>
                <w:webHidden/>
              </w:rPr>
              <w:tab/>
              <w:delText>25</w:delText>
            </w:r>
          </w:del>
        </w:p>
        <w:p w:rsidR="005303C5" w:rsidDel="00055CC7" w:rsidRDefault="005303C5">
          <w:pPr>
            <w:pStyle w:val="TDC2"/>
            <w:tabs>
              <w:tab w:val="left" w:pos="880"/>
              <w:tab w:val="right" w:leader="dot" w:pos="8494"/>
            </w:tabs>
            <w:rPr>
              <w:del w:id="413" w:author="Campos Muñoz, Jesús" w:date="2013-06-27T13:49:00Z"/>
              <w:noProof/>
              <w:lang w:val="es-ES" w:eastAsia="es-ES" w:bidi="ar-SA"/>
            </w:rPr>
          </w:pPr>
          <w:del w:id="414" w:author="Campos Muñoz, Jesús" w:date="2013-06-27T13:49:00Z">
            <w:r w:rsidRPr="00055CC7" w:rsidDel="00055CC7">
              <w:rPr>
                <w:rPrChange w:id="415" w:author="Campos Muñoz, Jesús" w:date="2013-06-27T13:49:00Z">
                  <w:rPr>
                    <w:rStyle w:val="Hipervnculo"/>
                    <w:noProof/>
                  </w:rPr>
                </w:rPrChange>
              </w:rPr>
              <w:delText>3.3</w:delText>
            </w:r>
            <w:r w:rsidDel="00055CC7">
              <w:rPr>
                <w:noProof/>
                <w:lang w:val="es-ES" w:eastAsia="es-ES" w:bidi="ar-SA"/>
              </w:rPr>
              <w:tab/>
            </w:r>
            <w:r w:rsidRPr="00055CC7" w:rsidDel="00055CC7">
              <w:rPr>
                <w:rPrChange w:id="416" w:author="Campos Muñoz, Jesús" w:date="2013-06-27T13:49:00Z">
                  <w:rPr>
                    <w:rStyle w:val="Hipervnculo"/>
                    <w:noProof/>
                  </w:rPr>
                </w:rPrChange>
              </w:rPr>
              <w:delText>Mètodes amb paginació SQL</w:delText>
            </w:r>
            <w:r w:rsidDel="00055CC7">
              <w:rPr>
                <w:noProof/>
                <w:webHidden/>
              </w:rPr>
              <w:tab/>
              <w:delText>26</w:delText>
            </w:r>
          </w:del>
        </w:p>
        <w:p w:rsidR="005303C5" w:rsidDel="00055CC7" w:rsidRDefault="005303C5">
          <w:pPr>
            <w:pStyle w:val="TDC3"/>
            <w:tabs>
              <w:tab w:val="left" w:pos="1320"/>
              <w:tab w:val="right" w:leader="dot" w:pos="8494"/>
            </w:tabs>
            <w:rPr>
              <w:del w:id="417" w:author="Campos Muñoz, Jesús" w:date="2013-06-27T13:49:00Z"/>
              <w:noProof/>
              <w:lang w:val="es-ES" w:eastAsia="es-ES" w:bidi="ar-SA"/>
            </w:rPr>
          </w:pPr>
          <w:del w:id="418" w:author="Campos Muñoz, Jesús" w:date="2013-06-27T13:49:00Z">
            <w:r w:rsidRPr="00055CC7" w:rsidDel="00055CC7">
              <w:rPr>
                <w:rPrChange w:id="419" w:author="Campos Muñoz, Jesús" w:date="2013-06-27T13:49:00Z">
                  <w:rPr>
                    <w:rStyle w:val="Hipervnculo"/>
                    <w:noProof/>
                  </w:rPr>
                </w:rPrChange>
              </w:rPr>
              <w:delText>3.3.1</w:delText>
            </w:r>
            <w:r w:rsidDel="00055CC7">
              <w:rPr>
                <w:noProof/>
                <w:lang w:val="es-ES" w:eastAsia="es-ES" w:bidi="ar-SA"/>
              </w:rPr>
              <w:tab/>
            </w:r>
            <w:r w:rsidRPr="00055CC7" w:rsidDel="00055CC7">
              <w:rPr>
                <w:rPrChange w:id="420" w:author="Campos Muñoz, Jesús" w:date="2013-06-27T13:49:00Z">
                  <w:rPr>
                    <w:rStyle w:val="Hipervnculo"/>
                    <w:noProof/>
                  </w:rPr>
                </w:rPrChange>
              </w:rPr>
              <w:delText>Obtenir idiomes disponibles</w:delText>
            </w:r>
            <w:r w:rsidDel="00055CC7">
              <w:rPr>
                <w:noProof/>
                <w:webHidden/>
              </w:rPr>
              <w:tab/>
              <w:delText>26</w:delText>
            </w:r>
          </w:del>
        </w:p>
        <w:p w:rsidR="005303C5" w:rsidDel="00055CC7" w:rsidRDefault="005303C5">
          <w:pPr>
            <w:pStyle w:val="TDC3"/>
            <w:tabs>
              <w:tab w:val="left" w:pos="1320"/>
              <w:tab w:val="right" w:leader="dot" w:pos="8494"/>
            </w:tabs>
            <w:rPr>
              <w:del w:id="421" w:author="Campos Muñoz, Jesús" w:date="2013-06-27T13:49:00Z"/>
              <w:noProof/>
              <w:lang w:val="es-ES" w:eastAsia="es-ES" w:bidi="ar-SA"/>
            </w:rPr>
          </w:pPr>
          <w:del w:id="422" w:author="Campos Muñoz, Jesús" w:date="2013-06-27T13:49:00Z">
            <w:r w:rsidRPr="00055CC7" w:rsidDel="00055CC7">
              <w:rPr>
                <w:rPrChange w:id="423" w:author="Campos Muñoz, Jesús" w:date="2013-06-27T13:49:00Z">
                  <w:rPr>
                    <w:rStyle w:val="Hipervnculo"/>
                    <w:noProof/>
                  </w:rPr>
                </w:rPrChange>
              </w:rPr>
              <w:delText>3.3.2</w:delText>
            </w:r>
            <w:r w:rsidDel="00055CC7">
              <w:rPr>
                <w:noProof/>
                <w:lang w:val="es-ES" w:eastAsia="es-ES" w:bidi="ar-SA"/>
              </w:rPr>
              <w:tab/>
            </w:r>
            <w:r w:rsidRPr="00055CC7" w:rsidDel="00055CC7">
              <w:rPr>
                <w:rPrChange w:id="424" w:author="Campos Muñoz, Jesús" w:date="2013-06-27T13:49:00Z">
                  <w:rPr>
                    <w:rStyle w:val="Hipervnculo"/>
                    <w:noProof/>
                  </w:rPr>
                </w:rPrChange>
              </w:rPr>
              <w:delText>Agenda sencera</w:delText>
            </w:r>
            <w:r w:rsidDel="00055CC7">
              <w:rPr>
                <w:noProof/>
                <w:webHidden/>
              </w:rPr>
              <w:tab/>
              <w:delText>26</w:delText>
            </w:r>
          </w:del>
        </w:p>
        <w:p w:rsidR="005303C5" w:rsidDel="00055CC7" w:rsidRDefault="005303C5">
          <w:pPr>
            <w:pStyle w:val="TDC3"/>
            <w:tabs>
              <w:tab w:val="left" w:pos="1320"/>
              <w:tab w:val="right" w:leader="dot" w:pos="8494"/>
            </w:tabs>
            <w:rPr>
              <w:del w:id="425" w:author="Campos Muñoz, Jesús" w:date="2013-06-27T13:49:00Z"/>
              <w:noProof/>
              <w:lang w:val="es-ES" w:eastAsia="es-ES" w:bidi="ar-SA"/>
            </w:rPr>
          </w:pPr>
          <w:del w:id="426" w:author="Campos Muñoz, Jesús" w:date="2013-06-27T13:49:00Z">
            <w:r w:rsidRPr="00055CC7" w:rsidDel="00055CC7">
              <w:rPr>
                <w:rPrChange w:id="427" w:author="Campos Muñoz, Jesús" w:date="2013-06-27T13:49:00Z">
                  <w:rPr>
                    <w:rStyle w:val="Hipervnculo"/>
                    <w:noProof/>
                  </w:rPr>
                </w:rPrChange>
              </w:rPr>
              <w:delText>3.3.3</w:delText>
            </w:r>
            <w:r w:rsidDel="00055CC7">
              <w:rPr>
                <w:noProof/>
                <w:lang w:val="es-ES" w:eastAsia="es-ES" w:bidi="ar-SA"/>
              </w:rPr>
              <w:tab/>
            </w:r>
            <w:r w:rsidRPr="00055CC7" w:rsidDel="00055CC7">
              <w:rPr>
                <w:rPrChange w:id="428" w:author="Campos Muñoz, Jesús" w:date="2013-06-27T13:49:00Z">
                  <w:rPr>
                    <w:rStyle w:val="Hipervnculo"/>
                    <w:noProof/>
                  </w:rPr>
                </w:rPrChange>
              </w:rPr>
              <w:delText>Consultar els diferents tipus d’agenda</w:delText>
            </w:r>
            <w:r w:rsidDel="00055CC7">
              <w:rPr>
                <w:noProof/>
                <w:webHidden/>
              </w:rPr>
              <w:tab/>
              <w:delText>28</w:delText>
            </w:r>
          </w:del>
        </w:p>
        <w:p w:rsidR="005303C5" w:rsidDel="00055CC7" w:rsidRDefault="005303C5">
          <w:pPr>
            <w:pStyle w:val="TDC3"/>
            <w:tabs>
              <w:tab w:val="left" w:pos="1320"/>
              <w:tab w:val="right" w:leader="dot" w:pos="8494"/>
            </w:tabs>
            <w:rPr>
              <w:del w:id="429" w:author="Campos Muñoz, Jesús" w:date="2013-06-27T13:49:00Z"/>
              <w:noProof/>
              <w:lang w:val="es-ES" w:eastAsia="es-ES" w:bidi="ar-SA"/>
            </w:rPr>
          </w:pPr>
          <w:del w:id="430" w:author="Campos Muñoz, Jesús" w:date="2013-06-27T13:49:00Z">
            <w:r w:rsidRPr="00055CC7" w:rsidDel="00055CC7">
              <w:rPr>
                <w:rPrChange w:id="431" w:author="Campos Muñoz, Jesús" w:date="2013-06-27T13:49:00Z">
                  <w:rPr>
                    <w:rStyle w:val="Hipervnculo"/>
                    <w:noProof/>
                  </w:rPr>
                </w:rPrChange>
              </w:rPr>
              <w:delText>3.3.4</w:delText>
            </w:r>
            <w:r w:rsidDel="00055CC7">
              <w:rPr>
                <w:noProof/>
                <w:lang w:val="es-ES" w:eastAsia="es-ES" w:bidi="ar-SA"/>
              </w:rPr>
              <w:tab/>
            </w:r>
            <w:r w:rsidRPr="00055CC7" w:rsidDel="00055CC7">
              <w:rPr>
                <w:rPrChange w:id="432" w:author="Campos Muñoz, Jesús" w:date="2013-06-27T13:49:00Z">
                  <w:rPr>
                    <w:rStyle w:val="Hipervnculo"/>
                    <w:noProof/>
                  </w:rPr>
                </w:rPrChange>
              </w:rPr>
              <w:delText>Obtenir fitxes d’un cert tipus d’agenda</w:delText>
            </w:r>
            <w:r w:rsidDel="00055CC7">
              <w:rPr>
                <w:noProof/>
                <w:webHidden/>
              </w:rPr>
              <w:tab/>
              <w:delText>28</w:delText>
            </w:r>
          </w:del>
        </w:p>
        <w:p w:rsidR="005303C5" w:rsidDel="00055CC7" w:rsidRDefault="005303C5">
          <w:pPr>
            <w:pStyle w:val="TDC3"/>
            <w:tabs>
              <w:tab w:val="left" w:pos="1320"/>
              <w:tab w:val="right" w:leader="dot" w:pos="8494"/>
            </w:tabs>
            <w:rPr>
              <w:del w:id="433" w:author="Campos Muñoz, Jesús" w:date="2013-06-27T13:49:00Z"/>
              <w:noProof/>
              <w:lang w:val="es-ES" w:eastAsia="es-ES" w:bidi="ar-SA"/>
            </w:rPr>
          </w:pPr>
          <w:del w:id="434" w:author="Campos Muñoz, Jesús" w:date="2013-06-27T13:49:00Z">
            <w:r w:rsidRPr="00055CC7" w:rsidDel="00055CC7">
              <w:rPr>
                <w:rPrChange w:id="435" w:author="Campos Muñoz, Jesús" w:date="2013-06-27T13:49:00Z">
                  <w:rPr>
                    <w:rStyle w:val="Hipervnculo"/>
                    <w:noProof/>
                  </w:rPr>
                </w:rPrChange>
              </w:rPr>
              <w:delText>3.3.5</w:delText>
            </w:r>
            <w:r w:rsidDel="00055CC7">
              <w:rPr>
                <w:noProof/>
                <w:lang w:val="es-ES" w:eastAsia="es-ES" w:bidi="ar-SA"/>
              </w:rPr>
              <w:tab/>
            </w:r>
            <w:r w:rsidRPr="00055CC7" w:rsidDel="00055CC7">
              <w:rPr>
                <w:rPrChange w:id="436" w:author="Campos Muñoz, Jesús" w:date="2013-06-27T13:49:00Z">
                  <w:rPr>
                    <w:rStyle w:val="Hipervnculo"/>
                    <w:noProof/>
                  </w:rPr>
                </w:rPrChange>
              </w:rPr>
              <w:delText>Consultar categories d’un tipus d’agenda</w:delText>
            </w:r>
            <w:r w:rsidDel="00055CC7">
              <w:rPr>
                <w:noProof/>
                <w:webHidden/>
              </w:rPr>
              <w:tab/>
              <w:delText>31</w:delText>
            </w:r>
          </w:del>
        </w:p>
        <w:p w:rsidR="005303C5" w:rsidDel="00055CC7" w:rsidRDefault="005303C5">
          <w:pPr>
            <w:pStyle w:val="TDC3"/>
            <w:tabs>
              <w:tab w:val="left" w:pos="1320"/>
              <w:tab w:val="right" w:leader="dot" w:pos="8494"/>
            </w:tabs>
            <w:rPr>
              <w:del w:id="437" w:author="Campos Muñoz, Jesús" w:date="2013-06-27T13:49:00Z"/>
              <w:noProof/>
              <w:lang w:val="es-ES" w:eastAsia="es-ES" w:bidi="ar-SA"/>
            </w:rPr>
          </w:pPr>
          <w:del w:id="438" w:author="Campos Muñoz, Jesús" w:date="2013-06-27T13:49:00Z">
            <w:r w:rsidRPr="00055CC7" w:rsidDel="00055CC7">
              <w:rPr>
                <w:rPrChange w:id="439" w:author="Campos Muñoz, Jesús" w:date="2013-06-27T13:49:00Z">
                  <w:rPr>
                    <w:rStyle w:val="Hipervnculo"/>
                    <w:noProof/>
                  </w:rPr>
                </w:rPrChange>
              </w:rPr>
              <w:delText>3.3.6</w:delText>
            </w:r>
            <w:r w:rsidDel="00055CC7">
              <w:rPr>
                <w:noProof/>
                <w:lang w:val="es-ES" w:eastAsia="es-ES" w:bidi="ar-SA"/>
              </w:rPr>
              <w:tab/>
            </w:r>
            <w:r w:rsidRPr="00055CC7" w:rsidDel="00055CC7">
              <w:rPr>
                <w:rPrChange w:id="440" w:author="Campos Muñoz, Jesús" w:date="2013-06-27T13:49:00Z">
                  <w:rPr>
                    <w:rStyle w:val="Hipervnculo"/>
                    <w:noProof/>
                  </w:rPr>
                </w:rPrChange>
              </w:rPr>
              <w:delText>Obtenir fitxes d’una categoria</w:delText>
            </w:r>
            <w:r w:rsidDel="00055CC7">
              <w:rPr>
                <w:noProof/>
                <w:webHidden/>
              </w:rPr>
              <w:tab/>
              <w:delText>31</w:delText>
            </w:r>
          </w:del>
        </w:p>
        <w:p w:rsidR="005303C5" w:rsidDel="00055CC7" w:rsidRDefault="005303C5">
          <w:pPr>
            <w:pStyle w:val="TDC3"/>
            <w:tabs>
              <w:tab w:val="left" w:pos="1320"/>
              <w:tab w:val="right" w:leader="dot" w:pos="8494"/>
            </w:tabs>
            <w:rPr>
              <w:del w:id="441" w:author="Campos Muñoz, Jesús" w:date="2013-06-27T13:49:00Z"/>
              <w:noProof/>
              <w:lang w:val="es-ES" w:eastAsia="es-ES" w:bidi="ar-SA"/>
            </w:rPr>
          </w:pPr>
          <w:del w:id="442" w:author="Campos Muñoz, Jesús" w:date="2013-06-27T13:49:00Z">
            <w:r w:rsidRPr="00055CC7" w:rsidDel="00055CC7">
              <w:rPr>
                <w:rPrChange w:id="443" w:author="Campos Muñoz, Jesús" w:date="2013-06-27T13:49:00Z">
                  <w:rPr>
                    <w:rStyle w:val="Hipervnculo"/>
                    <w:noProof/>
                  </w:rPr>
                </w:rPrChange>
              </w:rPr>
              <w:delText>3.3.7</w:delText>
            </w:r>
            <w:r w:rsidDel="00055CC7">
              <w:rPr>
                <w:noProof/>
                <w:lang w:val="es-ES" w:eastAsia="es-ES" w:bidi="ar-SA"/>
              </w:rPr>
              <w:tab/>
            </w:r>
            <w:r w:rsidRPr="00055CC7" w:rsidDel="00055CC7">
              <w:rPr>
                <w:rPrChange w:id="444" w:author="Campos Muñoz, Jesús" w:date="2013-06-27T13:49:00Z">
                  <w:rPr>
                    <w:rStyle w:val="Hipervnculo"/>
                    <w:noProof/>
                  </w:rPr>
                </w:rPrChange>
              </w:rPr>
              <w:delText>Horari d’una fitxa</w:delText>
            </w:r>
            <w:r w:rsidDel="00055CC7">
              <w:rPr>
                <w:noProof/>
                <w:webHidden/>
              </w:rPr>
              <w:tab/>
              <w:delText>33</w:delText>
            </w:r>
          </w:del>
        </w:p>
        <w:p w:rsidR="005303C5" w:rsidDel="00055CC7" w:rsidRDefault="005303C5">
          <w:pPr>
            <w:pStyle w:val="TDC3"/>
            <w:tabs>
              <w:tab w:val="left" w:pos="1320"/>
              <w:tab w:val="right" w:leader="dot" w:pos="8494"/>
            </w:tabs>
            <w:rPr>
              <w:del w:id="445" w:author="Campos Muñoz, Jesús" w:date="2013-06-27T13:49:00Z"/>
              <w:noProof/>
              <w:lang w:val="es-ES" w:eastAsia="es-ES" w:bidi="ar-SA"/>
            </w:rPr>
          </w:pPr>
          <w:del w:id="446" w:author="Campos Muñoz, Jesús" w:date="2013-06-27T13:49:00Z">
            <w:r w:rsidRPr="00055CC7" w:rsidDel="00055CC7">
              <w:rPr>
                <w:rPrChange w:id="447" w:author="Campos Muñoz, Jesús" w:date="2013-06-27T13:49:00Z">
                  <w:rPr>
                    <w:rStyle w:val="Hipervnculo"/>
                    <w:noProof/>
                  </w:rPr>
                </w:rPrChange>
              </w:rPr>
              <w:delText>3.3.8</w:delText>
            </w:r>
            <w:r w:rsidDel="00055CC7">
              <w:rPr>
                <w:noProof/>
                <w:lang w:val="es-ES" w:eastAsia="es-ES" w:bidi="ar-SA"/>
              </w:rPr>
              <w:tab/>
            </w:r>
            <w:r w:rsidRPr="00055CC7" w:rsidDel="00055CC7">
              <w:rPr>
                <w:rPrChange w:id="448" w:author="Campos Muñoz, Jesús" w:date="2013-06-27T13:49:00Z">
                  <w:rPr>
                    <w:rStyle w:val="Hipervnculo"/>
                    <w:noProof/>
                  </w:rPr>
                </w:rPrChange>
              </w:rPr>
              <w:delText>Instal·lacions/Equipaments disponibles</w:delText>
            </w:r>
            <w:r w:rsidDel="00055CC7">
              <w:rPr>
                <w:noProof/>
                <w:webHidden/>
              </w:rPr>
              <w:tab/>
              <w:delText>34</w:delText>
            </w:r>
          </w:del>
        </w:p>
        <w:p w:rsidR="005303C5" w:rsidDel="00055CC7" w:rsidRDefault="005303C5">
          <w:pPr>
            <w:pStyle w:val="TDC3"/>
            <w:tabs>
              <w:tab w:val="left" w:pos="1320"/>
              <w:tab w:val="right" w:leader="dot" w:pos="8494"/>
            </w:tabs>
            <w:rPr>
              <w:del w:id="449" w:author="Campos Muñoz, Jesús" w:date="2013-06-27T13:49:00Z"/>
              <w:noProof/>
              <w:lang w:val="es-ES" w:eastAsia="es-ES" w:bidi="ar-SA"/>
            </w:rPr>
          </w:pPr>
          <w:del w:id="450" w:author="Campos Muñoz, Jesús" w:date="2013-06-27T13:49:00Z">
            <w:r w:rsidRPr="00055CC7" w:rsidDel="00055CC7">
              <w:rPr>
                <w:rPrChange w:id="451" w:author="Campos Muñoz, Jesús" w:date="2013-06-27T13:49:00Z">
                  <w:rPr>
                    <w:rStyle w:val="Hipervnculo"/>
                    <w:noProof/>
                  </w:rPr>
                </w:rPrChange>
              </w:rPr>
              <w:delText>3.3.9</w:delText>
            </w:r>
            <w:r w:rsidDel="00055CC7">
              <w:rPr>
                <w:noProof/>
                <w:lang w:val="es-ES" w:eastAsia="es-ES" w:bidi="ar-SA"/>
              </w:rPr>
              <w:tab/>
            </w:r>
            <w:r w:rsidRPr="00055CC7" w:rsidDel="00055CC7">
              <w:rPr>
                <w:rPrChange w:id="452" w:author="Campos Muñoz, Jesús" w:date="2013-06-27T13:49:00Z">
                  <w:rPr>
                    <w:rStyle w:val="Hipervnculo"/>
                    <w:noProof/>
                  </w:rPr>
                </w:rPrChange>
              </w:rPr>
              <w:delText>Equipaments d’un fitxa</w:delText>
            </w:r>
            <w:r w:rsidDel="00055CC7">
              <w:rPr>
                <w:noProof/>
                <w:webHidden/>
              </w:rPr>
              <w:tab/>
              <w:delText>35</w:delText>
            </w:r>
          </w:del>
        </w:p>
        <w:p w:rsidR="005303C5" w:rsidDel="00055CC7" w:rsidRDefault="005303C5">
          <w:pPr>
            <w:pStyle w:val="TDC3"/>
            <w:tabs>
              <w:tab w:val="left" w:pos="1320"/>
              <w:tab w:val="right" w:leader="dot" w:pos="8494"/>
            </w:tabs>
            <w:rPr>
              <w:del w:id="453" w:author="Campos Muñoz, Jesús" w:date="2013-06-27T13:49:00Z"/>
              <w:noProof/>
              <w:lang w:val="es-ES" w:eastAsia="es-ES" w:bidi="ar-SA"/>
            </w:rPr>
          </w:pPr>
          <w:del w:id="454" w:author="Campos Muñoz, Jesús" w:date="2013-06-27T13:49:00Z">
            <w:r w:rsidRPr="00055CC7" w:rsidDel="00055CC7">
              <w:rPr>
                <w:rPrChange w:id="455" w:author="Campos Muñoz, Jesús" w:date="2013-06-27T13:49:00Z">
                  <w:rPr>
                    <w:rStyle w:val="Hipervnculo"/>
                    <w:noProof/>
                  </w:rPr>
                </w:rPrChange>
              </w:rPr>
              <w:delText>3.3.10</w:delText>
            </w:r>
            <w:r w:rsidDel="00055CC7">
              <w:rPr>
                <w:noProof/>
                <w:lang w:val="es-ES" w:eastAsia="es-ES" w:bidi="ar-SA"/>
              </w:rPr>
              <w:tab/>
            </w:r>
            <w:r w:rsidRPr="00055CC7" w:rsidDel="00055CC7">
              <w:rPr>
                <w:rPrChange w:id="456" w:author="Campos Muñoz, Jesús" w:date="2013-06-27T13:49:00Z">
                  <w:rPr>
                    <w:rStyle w:val="Hipervnculo"/>
                    <w:noProof/>
                  </w:rPr>
                </w:rPrChange>
              </w:rPr>
              <w:delText>Fitxes d’un equipament</w:delText>
            </w:r>
            <w:r w:rsidDel="00055CC7">
              <w:rPr>
                <w:noProof/>
                <w:webHidden/>
              </w:rPr>
              <w:tab/>
              <w:delText>35</w:delText>
            </w:r>
          </w:del>
        </w:p>
        <w:p w:rsidR="005303C5" w:rsidDel="00055CC7" w:rsidRDefault="005303C5">
          <w:pPr>
            <w:pStyle w:val="TDC3"/>
            <w:tabs>
              <w:tab w:val="left" w:pos="1320"/>
              <w:tab w:val="right" w:leader="dot" w:pos="8494"/>
            </w:tabs>
            <w:rPr>
              <w:del w:id="457" w:author="Campos Muñoz, Jesús" w:date="2013-06-27T13:49:00Z"/>
              <w:noProof/>
              <w:lang w:val="es-ES" w:eastAsia="es-ES" w:bidi="ar-SA"/>
            </w:rPr>
          </w:pPr>
          <w:del w:id="458" w:author="Campos Muñoz, Jesús" w:date="2013-06-27T13:49:00Z">
            <w:r w:rsidRPr="00055CC7" w:rsidDel="00055CC7">
              <w:rPr>
                <w:rPrChange w:id="459" w:author="Campos Muñoz, Jesús" w:date="2013-06-27T13:49:00Z">
                  <w:rPr>
                    <w:rStyle w:val="Hipervnculo"/>
                    <w:noProof/>
                  </w:rPr>
                </w:rPrChange>
              </w:rPr>
              <w:delText>3.3.11</w:delText>
            </w:r>
            <w:r w:rsidDel="00055CC7">
              <w:rPr>
                <w:noProof/>
                <w:lang w:val="es-ES" w:eastAsia="es-ES" w:bidi="ar-SA"/>
              </w:rPr>
              <w:tab/>
            </w:r>
            <w:r w:rsidRPr="00055CC7" w:rsidDel="00055CC7">
              <w:rPr>
                <w:rPrChange w:id="460" w:author="Campos Muñoz, Jesús" w:date="2013-06-27T13:49:00Z">
                  <w:rPr>
                    <w:rStyle w:val="Hipervnculo"/>
                    <w:noProof/>
                  </w:rPr>
                </w:rPrChange>
              </w:rPr>
              <w:delText>Documents relacionats amb una fitxa</w:delText>
            </w:r>
            <w:r w:rsidDel="00055CC7">
              <w:rPr>
                <w:noProof/>
                <w:webHidden/>
              </w:rPr>
              <w:tab/>
              <w:delText>35</w:delText>
            </w:r>
          </w:del>
        </w:p>
        <w:p w:rsidR="005303C5" w:rsidDel="00055CC7" w:rsidRDefault="005303C5">
          <w:pPr>
            <w:pStyle w:val="TDC3"/>
            <w:tabs>
              <w:tab w:val="left" w:pos="1320"/>
              <w:tab w:val="right" w:leader="dot" w:pos="8494"/>
            </w:tabs>
            <w:rPr>
              <w:del w:id="461" w:author="Campos Muñoz, Jesús" w:date="2013-06-27T13:49:00Z"/>
              <w:noProof/>
              <w:lang w:val="es-ES" w:eastAsia="es-ES" w:bidi="ar-SA"/>
            </w:rPr>
          </w:pPr>
          <w:del w:id="462" w:author="Campos Muñoz, Jesús" w:date="2013-06-27T13:49:00Z">
            <w:r w:rsidRPr="00055CC7" w:rsidDel="00055CC7">
              <w:rPr>
                <w:rPrChange w:id="463" w:author="Campos Muñoz, Jesús" w:date="2013-06-27T13:49:00Z">
                  <w:rPr>
                    <w:rStyle w:val="Hipervnculo"/>
                    <w:noProof/>
                  </w:rPr>
                </w:rPrChange>
              </w:rPr>
              <w:delText>3.3.12</w:delText>
            </w:r>
            <w:r w:rsidDel="00055CC7">
              <w:rPr>
                <w:noProof/>
                <w:lang w:val="es-ES" w:eastAsia="es-ES" w:bidi="ar-SA"/>
              </w:rPr>
              <w:tab/>
            </w:r>
            <w:r w:rsidRPr="00055CC7" w:rsidDel="00055CC7">
              <w:rPr>
                <w:rPrChange w:id="464" w:author="Campos Muñoz, Jesús" w:date="2013-06-27T13:49:00Z">
                  <w:rPr>
                    <w:rStyle w:val="Hipervnculo"/>
                    <w:noProof/>
                  </w:rPr>
                </w:rPrChange>
              </w:rPr>
              <w:delText>Imatges relacionades amb una fitxa</w:delText>
            </w:r>
            <w:r w:rsidDel="00055CC7">
              <w:rPr>
                <w:noProof/>
                <w:webHidden/>
              </w:rPr>
              <w:tab/>
              <w:delText>35</w:delText>
            </w:r>
          </w:del>
        </w:p>
        <w:p w:rsidR="005303C5" w:rsidDel="00055CC7" w:rsidRDefault="005303C5">
          <w:pPr>
            <w:pStyle w:val="TDC1"/>
            <w:tabs>
              <w:tab w:val="left" w:pos="440"/>
              <w:tab w:val="right" w:leader="dot" w:pos="8494"/>
            </w:tabs>
            <w:rPr>
              <w:del w:id="465" w:author="Campos Muñoz, Jesús" w:date="2013-06-27T13:49:00Z"/>
              <w:rFonts w:asciiTheme="minorHAnsi" w:hAnsiTheme="minorHAnsi"/>
              <w:noProof/>
              <w:lang w:val="es-ES" w:eastAsia="es-ES" w:bidi="ar-SA"/>
            </w:rPr>
          </w:pPr>
          <w:del w:id="466" w:author="Campos Muñoz, Jesús" w:date="2013-06-27T13:49:00Z">
            <w:r w:rsidRPr="00055CC7" w:rsidDel="00055CC7">
              <w:rPr>
                <w:rPrChange w:id="467" w:author="Campos Muñoz, Jesús" w:date="2013-06-27T13:49:00Z">
                  <w:rPr>
                    <w:rStyle w:val="Hipervnculo"/>
                    <w:noProof/>
                  </w:rPr>
                </w:rPrChange>
              </w:rPr>
              <w:delText>4</w:delText>
            </w:r>
            <w:r w:rsidDel="00055CC7">
              <w:rPr>
                <w:rFonts w:asciiTheme="minorHAnsi" w:hAnsiTheme="minorHAnsi"/>
                <w:noProof/>
                <w:lang w:val="es-ES" w:eastAsia="es-ES" w:bidi="ar-SA"/>
              </w:rPr>
              <w:tab/>
            </w:r>
            <w:r w:rsidRPr="00055CC7" w:rsidDel="00055CC7">
              <w:rPr>
                <w:rPrChange w:id="468" w:author="Campos Muñoz, Jesús" w:date="2013-06-27T13:49:00Z">
                  <w:rPr>
                    <w:rStyle w:val="Hipervnculo"/>
                    <w:noProof/>
                  </w:rPr>
                </w:rPrChange>
              </w:rPr>
              <w:delText>Annex A: Inclusió de dates en les consultes</w:delText>
            </w:r>
            <w:r w:rsidDel="00055CC7">
              <w:rPr>
                <w:noProof/>
                <w:webHidden/>
              </w:rPr>
              <w:tab/>
              <w:delText>36</w:delText>
            </w:r>
          </w:del>
        </w:p>
        <w:p w:rsidR="005303C5" w:rsidDel="00055CC7" w:rsidRDefault="005303C5">
          <w:pPr>
            <w:pStyle w:val="TDC1"/>
            <w:tabs>
              <w:tab w:val="left" w:pos="440"/>
              <w:tab w:val="right" w:leader="dot" w:pos="8494"/>
            </w:tabs>
            <w:rPr>
              <w:del w:id="469" w:author="Campos Muñoz, Jesús" w:date="2013-06-27T13:49:00Z"/>
              <w:rFonts w:asciiTheme="minorHAnsi" w:hAnsiTheme="minorHAnsi"/>
              <w:noProof/>
              <w:lang w:val="es-ES" w:eastAsia="es-ES" w:bidi="ar-SA"/>
            </w:rPr>
          </w:pPr>
          <w:del w:id="470" w:author="Campos Muñoz, Jesús" w:date="2013-06-27T13:49:00Z">
            <w:r w:rsidRPr="00055CC7" w:rsidDel="00055CC7">
              <w:rPr>
                <w:rPrChange w:id="471" w:author="Campos Muñoz, Jesús" w:date="2013-06-27T13:49:00Z">
                  <w:rPr>
                    <w:rStyle w:val="Hipervnculo"/>
                    <w:noProof/>
                  </w:rPr>
                </w:rPrChange>
              </w:rPr>
              <w:delText>5</w:delText>
            </w:r>
            <w:r w:rsidDel="00055CC7">
              <w:rPr>
                <w:rFonts w:asciiTheme="minorHAnsi" w:hAnsiTheme="minorHAnsi"/>
                <w:noProof/>
                <w:lang w:val="es-ES" w:eastAsia="es-ES" w:bidi="ar-SA"/>
              </w:rPr>
              <w:tab/>
            </w:r>
            <w:r w:rsidRPr="00055CC7" w:rsidDel="00055CC7">
              <w:rPr>
                <w:rPrChange w:id="472" w:author="Campos Muñoz, Jesús" w:date="2013-06-27T13:49:00Z">
                  <w:rPr>
                    <w:rStyle w:val="Hipervnculo"/>
                    <w:noProof/>
                  </w:rPr>
                </w:rPrChange>
              </w:rPr>
              <w:delText>Annex B: Situacions d’èxit i d’error</w:delText>
            </w:r>
            <w:r w:rsidDel="00055CC7">
              <w:rPr>
                <w:noProof/>
                <w:webHidden/>
              </w:rPr>
              <w:tab/>
              <w:delText>37</w:delText>
            </w:r>
          </w:del>
        </w:p>
        <w:p w:rsidR="00970630" w:rsidRPr="007753C2" w:rsidRDefault="001D1F34" w:rsidP="00970630">
          <w:pPr>
            <w:rPr>
              <w:rFonts w:cstheme="minorHAnsi"/>
              <w:noProof/>
            </w:rPr>
          </w:pPr>
          <w:r>
            <w:rPr>
              <w:rFonts w:cstheme="minorHAnsi"/>
              <w:noProof/>
            </w:rPr>
            <w:fldChar w:fldCharType="end"/>
          </w:r>
        </w:p>
      </w:sdtContent>
    </w:sdt>
    <w:p w:rsidR="001D1F34" w:rsidRDefault="001D1F34" w:rsidP="00970630">
      <w:pPr>
        <w:jc w:val="left"/>
        <w:rPr>
          <w:rFonts w:cstheme="minorHAnsi"/>
          <w:noProof/>
        </w:rPr>
      </w:pPr>
    </w:p>
    <w:p w:rsidR="001D1F34" w:rsidRDefault="001D1F34" w:rsidP="00970630">
      <w:pPr>
        <w:jc w:val="left"/>
        <w:rPr>
          <w:rFonts w:cstheme="minorHAnsi"/>
          <w:noProof/>
        </w:rPr>
      </w:pPr>
    </w:p>
    <w:p w:rsidR="001D1F34" w:rsidRDefault="001D1F34">
      <w:pPr>
        <w:jc w:val="left"/>
        <w:rPr>
          <w:rFonts w:cstheme="minorHAnsi"/>
          <w:noProof/>
        </w:rPr>
      </w:pPr>
    </w:p>
    <w:p w:rsidR="001D1F34" w:rsidRDefault="001D1F34">
      <w:pPr>
        <w:jc w:val="left"/>
        <w:rPr>
          <w:rFonts w:cstheme="minorHAnsi"/>
          <w:noProof/>
        </w:rPr>
      </w:pPr>
      <w:r>
        <w:rPr>
          <w:rFonts w:cstheme="minorHAnsi"/>
          <w:noProof/>
        </w:rPr>
        <w:br w:type="page"/>
      </w:r>
    </w:p>
    <w:p w:rsidR="00733C30" w:rsidRPr="007753C2" w:rsidRDefault="00733C30" w:rsidP="00733C30">
      <w:pPr>
        <w:pStyle w:val="TtulodeTDC"/>
        <w:rPr>
          <w:noProof/>
        </w:rPr>
      </w:pPr>
      <w:r w:rsidRPr="007753C2">
        <w:rPr>
          <w:noProof/>
        </w:rPr>
        <w:lastRenderedPageBreak/>
        <w:t xml:space="preserve">Taula de </w:t>
      </w:r>
      <w:r>
        <w:rPr>
          <w:noProof/>
        </w:rPr>
        <w:t>Figures</w:t>
      </w:r>
    </w:p>
    <w:p w:rsidR="003D341F" w:rsidRDefault="004429F4">
      <w:pPr>
        <w:pStyle w:val="Tabladeilustraciones"/>
        <w:tabs>
          <w:tab w:val="right" w:leader="dot" w:pos="8494"/>
        </w:tabs>
        <w:rPr>
          <w:ins w:id="473" w:author="Campos Muñoz, Jesús" w:date="2013-07-01T13:41:00Z"/>
          <w:noProof/>
          <w:lang w:val="es-ES" w:eastAsia="es-ES" w:bidi="ar-SA"/>
        </w:rPr>
      </w:pPr>
      <w:r>
        <w:rPr>
          <w:rFonts w:cstheme="minorHAnsi"/>
          <w:noProof/>
        </w:rPr>
        <w:fldChar w:fldCharType="begin"/>
      </w:r>
      <w:r>
        <w:rPr>
          <w:rFonts w:cstheme="minorHAnsi"/>
          <w:noProof/>
        </w:rPr>
        <w:instrText xml:space="preserve"> TOC \h \z \c "Figura" </w:instrText>
      </w:r>
      <w:r>
        <w:rPr>
          <w:rFonts w:cstheme="minorHAnsi"/>
          <w:noProof/>
        </w:rPr>
        <w:fldChar w:fldCharType="separate"/>
      </w:r>
      <w:ins w:id="474" w:author="Campos Muñoz, Jesús" w:date="2013-07-01T13:41:00Z">
        <w:r w:rsidR="003D341F" w:rsidRPr="00962561">
          <w:rPr>
            <w:rStyle w:val="Hipervnculo"/>
            <w:noProof/>
          </w:rPr>
          <w:fldChar w:fldCharType="begin"/>
        </w:r>
        <w:r w:rsidR="003D341F" w:rsidRPr="00962561">
          <w:rPr>
            <w:rStyle w:val="Hipervnculo"/>
            <w:noProof/>
          </w:rPr>
          <w:instrText xml:space="preserve"> </w:instrText>
        </w:r>
        <w:r w:rsidR="003D341F">
          <w:rPr>
            <w:noProof/>
          </w:rPr>
          <w:instrText>HYPERLINK \l "_Toc360449426"</w:instrText>
        </w:r>
        <w:r w:rsidR="003D341F" w:rsidRPr="00962561">
          <w:rPr>
            <w:rStyle w:val="Hipervnculo"/>
            <w:noProof/>
          </w:rPr>
          <w:instrText xml:space="preserve"> </w:instrText>
        </w:r>
        <w:r w:rsidR="003D341F" w:rsidRPr="00962561">
          <w:rPr>
            <w:rStyle w:val="Hipervnculo"/>
            <w:noProof/>
          </w:rPr>
          <w:fldChar w:fldCharType="separate"/>
        </w:r>
        <w:r w:rsidR="003D341F" w:rsidRPr="00962561">
          <w:rPr>
            <w:rStyle w:val="Hipervnculo"/>
            <w:noProof/>
          </w:rPr>
          <w:t>Figura 1: Mètode per obtenir idiomes disponibles.</w:t>
        </w:r>
        <w:r w:rsidR="003D341F">
          <w:rPr>
            <w:noProof/>
            <w:webHidden/>
          </w:rPr>
          <w:tab/>
        </w:r>
        <w:r w:rsidR="003D341F">
          <w:rPr>
            <w:noProof/>
            <w:webHidden/>
          </w:rPr>
          <w:fldChar w:fldCharType="begin"/>
        </w:r>
        <w:r w:rsidR="003D341F">
          <w:rPr>
            <w:noProof/>
            <w:webHidden/>
          </w:rPr>
          <w:instrText xml:space="preserve"> PAGEREF _Toc360449426 \h </w:instrText>
        </w:r>
      </w:ins>
      <w:r w:rsidR="003D341F">
        <w:rPr>
          <w:noProof/>
          <w:webHidden/>
        </w:rPr>
      </w:r>
      <w:r w:rsidR="003D341F">
        <w:rPr>
          <w:noProof/>
          <w:webHidden/>
        </w:rPr>
        <w:fldChar w:fldCharType="separate"/>
      </w:r>
      <w:ins w:id="475" w:author="Campos Muñoz, Jesús" w:date="2013-07-05T14:29:00Z">
        <w:r w:rsidR="00BF3893">
          <w:rPr>
            <w:noProof/>
            <w:webHidden/>
          </w:rPr>
          <w:t>18</w:t>
        </w:r>
      </w:ins>
      <w:ins w:id="476" w:author="Campos Muñoz, Jesús" w:date="2013-07-01T13:41:00Z">
        <w:r w:rsidR="003D341F">
          <w:rPr>
            <w:noProof/>
            <w:webHidden/>
          </w:rPr>
          <w:fldChar w:fldCharType="end"/>
        </w:r>
        <w:r w:rsidR="003D341F" w:rsidRPr="00962561">
          <w:rPr>
            <w:rStyle w:val="Hipervnculo"/>
            <w:noProof/>
          </w:rPr>
          <w:fldChar w:fldCharType="end"/>
        </w:r>
      </w:ins>
    </w:p>
    <w:p w:rsidR="003D341F" w:rsidRDefault="003D341F">
      <w:pPr>
        <w:pStyle w:val="Tabladeilustraciones"/>
        <w:tabs>
          <w:tab w:val="right" w:leader="dot" w:pos="8494"/>
        </w:tabs>
        <w:rPr>
          <w:ins w:id="477" w:author="Campos Muñoz, Jesús" w:date="2013-07-01T13:41:00Z"/>
          <w:noProof/>
          <w:lang w:val="es-ES" w:eastAsia="es-ES" w:bidi="ar-SA"/>
        </w:rPr>
      </w:pPr>
      <w:ins w:id="478" w:author="Campos Muñoz, Jesús" w:date="2013-07-01T13:41:00Z">
        <w:r w:rsidRPr="00962561">
          <w:rPr>
            <w:rStyle w:val="Hipervnculo"/>
            <w:noProof/>
          </w:rPr>
          <w:fldChar w:fldCharType="begin"/>
        </w:r>
        <w:r w:rsidRPr="00962561">
          <w:rPr>
            <w:rStyle w:val="Hipervnculo"/>
            <w:noProof/>
          </w:rPr>
          <w:instrText xml:space="preserve"> </w:instrText>
        </w:r>
        <w:r>
          <w:rPr>
            <w:noProof/>
          </w:rPr>
          <w:instrText>HYPERLINK \l "_Toc360449427"</w:instrText>
        </w:r>
        <w:r w:rsidRPr="00962561">
          <w:rPr>
            <w:rStyle w:val="Hipervnculo"/>
            <w:noProof/>
          </w:rPr>
          <w:instrText xml:space="preserve"> </w:instrText>
        </w:r>
        <w:r w:rsidRPr="00962561">
          <w:rPr>
            <w:rStyle w:val="Hipervnculo"/>
            <w:noProof/>
          </w:rPr>
          <w:fldChar w:fldCharType="separate"/>
        </w:r>
        <w:r w:rsidRPr="00962561">
          <w:rPr>
            <w:rStyle w:val="Hipervnculo"/>
            <w:noProof/>
          </w:rPr>
          <w:t>Figura 2: Mètodes per obtenir l’agenda sencera.</w:t>
        </w:r>
        <w:r>
          <w:rPr>
            <w:noProof/>
            <w:webHidden/>
          </w:rPr>
          <w:tab/>
        </w:r>
        <w:r>
          <w:rPr>
            <w:noProof/>
            <w:webHidden/>
          </w:rPr>
          <w:fldChar w:fldCharType="begin"/>
        </w:r>
        <w:r>
          <w:rPr>
            <w:noProof/>
            <w:webHidden/>
          </w:rPr>
          <w:instrText xml:space="preserve"> PAGEREF _Toc360449427 \h </w:instrText>
        </w:r>
      </w:ins>
      <w:r>
        <w:rPr>
          <w:noProof/>
          <w:webHidden/>
        </w:rPr>
      </w:r>
      <w:r>
        <w:rPr>
          <w:noProof/>
          <w:webHidden/>
        </w:rPr>
        <w:fldChar w:fldCharType="separate"/>
      </w:r>
      <w:ins w:id="479" w:author="Campos Muñoz, Jesús" w:date="2013-07-05T14:29:00Z">
        <w:r w:rsidR="00BF3893">
          <w:rPr>
            <w:noProof/>
            <w:webHidden/>
          </w:rPr>
          <w:t>18</w:t>
        </w:r>
      </w:ins>
      <w:ins w:id="480" w:author="Campos Muñoz, Jesús" w:date="2013-07-01T13:41:00Z">
        <w:r>
          <w:rPr>
            <w:noProof/>
            <w:webHidden/>
          </w:rPr>
          <w:fldChar w:fldCharType="end"/>
        </w:r>
        <w:r w:rsidRPr="00962561">
          <w:rPr>
            <w:rStyle w:val="Hipervnculo"/>
            <w:noProof/>
          </w:rPr>
          <w:fldChar w:fldCharType="end"/>
        </w:r>
      </w:ins>
    </w:p>
    <w:p w:rsidR="003D341F" w:rsidRDefault="003D341F">
      <w:pPr>
        <w:pStyle w:val="Tabladeilustraciones"/>
        <w:tabs>
          <w:tab w:val="right" w:leader="dot" w:pos="8494"/>
        </w:tabs>
        <w:rPr>
          <w:ins w:id="481" w:author="Campos Muñoz, Jesús" w:date="2013-07-01T13:41:00Z"/>
          <w:noProof/>
          <w:lang w:val="es-ES" w:eastAsia="es-ES" w:bidi="ar-SA"/>
        </w:rPr>
      </w:pPr>
      <w:ins w:id="482" w:author="Campos Muñoz, Jesús" w:date="2013-07-01T13:41:00Z">
        <w:r w:rsidRPr="00962561">
          <w:rPr>
            <w:rStyle w:val="Hipervnculo"/>
            <w:noProof/>
          </w:rPr>
          <w:fldChar w:fldCharType="begin"/>
        </w:r>
        <w:r w:rsidRPr="00962561">
          <w:rPr>
            <w:rStyle w:val="Hipervnculo"/>
            <w:noProof/>
          </w:rPr>
          <w:instrText xml:space="preserve"> </w:instrText>
        </w:r>
        <w:r>
          <w:rPr>
            <w:noProof/>
          </w:rPr>
          <w:instrText>HYPERLINK \l "_Toc360449428"</w:instrText>
        </w:r>
        <w:r w:rsidRPr="00962561">
          <w:rPr>
            <w:rStyle w:val="Hipervnculo"/>
            <w:noProof/>
          </w:rPr>
          <w:instrText xml:space="preserve"> </w:instrText>
        </w:r>
        <w:r w:rsidRPr="00962561">
          <w:rPr>
            <w:rStyle w:val="Hipervnculo"/>
            <w:noProof/>
          </w:rPr>
          <w:fldChar w:fldCharType="separate"/>
        </w:r>
        <w:r w:rsidRPr="00962561">
          <w:rPr>
            <w:rStyle w:val="Hipervnculo"/>
            <w:noProof/>
          </w:rPr>
          <w:t>Figura 3: Mètode per obtenir els diferents tipus d’agenda.</w:t>
        </w:r>
        <w:r>
          <w:rPr>
            <w:noProof/>
            <w:webHidden/>
          </w:rPr>
          <w:tab/>
        </w:r>
        <w:r>
          <w:rPr>
            <w:noProof/>
            <w:webHidden/>
          </w:rPr>
          <w:fldChar w:fldCharType="begin"/>
        </w:r>
        <w:r>
          <w:rPr>
            <w:noProof/>
            <w:webHidden/>
          </w:rPr>
          <w:instrText xml:space="preserve"> PAGEREF _Toc360449428 \h </w:instrText>
        </w:r>
      </w:ins>
      <w:r>
        <w:rPr>
          <w:noProof/>
          <w:webHidden/>
        </w:rPr>
      </w:r>
      <w:r>
        <w:rPr>
          <w:noProof/>
          <w:webHidden/>
        </w:rPr>
        <w:fldChar w:fldCharType="separate"/>
      </w:r>
      <w:ins w:id="483" w:author="Campos Muñoz, Jesús" w:date="2013-07-05T14:29:00Z">
        <w:r w:rsidR="00BF3893">
          <w:rPr>
            <w:noProof/>
            <w:webHidden/>
          </w:rPr>
          <w:t>20</w:t>
        </w:r>
      </w:ins>
      <w:ins w:id="484" w:author="Campos Muñoz, Jesús" w:date="2013-07-01T13:41:00Z">
        <w:r>
          <w:rPr>
            <w:noProof/>
            <w:webHidden/>
          </w:rPr>
          <w:fldChar w:fldCharType="end"/>
        </w:r>
        <w:r w:rsidRPr="00962561">
          <w:rPr>
            <w:rStyle w:val="Hipervnculo"/>
            <w:noProof/>
          </w:rPr>
          <w:fldChar w:fldCharType="end"/>
        </w:r>
      </w:ins>
    </w:p>
    <w:p w:rsidR="003D341F" w:rsidRDefault="003D341F">
      <w:pPr>
        <w:pStyle w:val="Tabladeilustraciones"/>
        <w:tabs>
          <w:tab w:val="right" w:leader="dot" w:pos="8494"/>
        </w:tabs>
        <w:rPr>
          <w:ins w:id="485" w:author="Campos Muñoz, Jesús" w:date="2013-07-01T13:41:00Z"/>
          <w:noProof/>
          <w:lang w:val="es-ES" w:eastAsia="es-ES" w:bidi="ar-SA"/>
        </w:rPr>
      </w:pPr>
      <w:ins w:id="486" w:author="Campos Muñoz, Jesús" w:date="2013-07-01T13:41:00Z">
        <w:r w:rsidRPr="00962561">
          <w:rPr>
            <w:rStyle w:val="Hipervnculo"/>
            <w:noProof/>
          </w:rPr>
          <w:fldChar w:fldCharType="begin"/>
        </w:r>
        <w:r w:rsidRPr="00962561">
          <w:rPr>
            <w:rStyle w:val="Hipervnculo"/>
            <w:noProof/>
          </w:rPr>
          <w:instrText xml:space="preserve"> </w:instrText>
        </w:r>
        <w:r>
          <w:rPr>
            <w:noProof/>
          </w:rPr>
          <w:instrText>HYPERLINK \l "_Toc360449429"</w:instrText>
        </w:r>
        <w:r w:rsidRPr="00962561">
          <w:rPr>
            <w:rStyle w:val="Hipervnculo"/>
            <w:noProof/>
          </w:rPr>
          <w:instrText xml:space="preserve"> </w:instrText>
        </w:r>
        <w:r w:rsidRPr="00962561">
          <w:rPr>
            <w:rStyle w:val="Hipervnculo"/>
            <w:noProof/>
          </w:rPr>
          <w:fldChar w:fldCharType="separate"/>
        </w:r>
        <w:r w:rsidRPr="00962561">
          <w:rPr>
            <w:rStyle w:val="Hipervnculo"/>
            <w:noProof/>
          </w:rPr>
          <w:t>Figura 4: Mètodes per obtenir totes les fitxes d’un cert tipus d’agenda.</w:t>
        </w:r>
        <w:r>
          <w:rPr>
            <w:noProof/>
            <w:webHidden/>
          </w:rPr>
          <w:tab/>
        </w:r>
        <w:r>
          <w:rPr>
            <w:noProof/>
            <w:webHidden/>
          </w:rPr>
          <w:fldChar w:fldCharType="begin"/>
        </w:r>
        <w:r>
          <w:rPr>
            <w:noProof/>
            <w:webHidden/>
          </w:rPr>
          <w:instrText xml:space="preserve"> PAGEREF _Toc360449429 \h </w:instrText>
        </w:r>
      </w:ins>
      <w:r>
        <w:rPr>
          <w:noProof/>
          <w:webHidden/>
        </w:rPr>
      </w:r>
      <w:r>
        <w:rPr>
          <w:noProof/>
          <w:webHidden/>
        </w:rPr>
        <w:fldChar w:fldCharType="separate"/>
      </w:r>
      <w:ins w:id="487" w:author="Campos Muñoz, Jesús" w:date="2013-07-05T14:29:00Z">
        <w:r w:rsidR="00BF3893">
          <w:rPr>
            <w:noProof/>
            <w:webHidden/>
          </w:rPr>
          <w:t>20</w:t>
        </w:r>
      </w:ins>
      <w:ins w:id="488" w:author="Campos Muñoz, Jesús" w:date="2013-07-01T13:41:00Z">
        <w:r>
          <w:rPr>
            <w:noProof/>
            <w:webHidden/>
          </w:rPr>
          <w:fldChar w:fldCharType="end"/>
        </w:r>
        <w:r w:rsidRPr="00962561">
          <w:rPr>
            <w:rStyle w:val="Hipervnculo"/>
            <w:noProof/>
          </w:rPr>
          <w:fldChar w:fldCharType="end"/>
        </w:r>
      </w:ins>
    </w:p>
    <w:p w:rsidR="003D341F" w:rsidRDefault="003D341F">
      <w:pPr>
        <w:pStyle w:val="Tabladeilustraciones"/>
        <w:tabs>
          <w:tab w:val="right" w:leader="dot" w:pos="8494"/>
        </w:tabs>
        <w:rPr>
          <w:ins w:id="489" w:author="Campos Muñoz, Jesús" w:date="2013-07-01T13:41:00Z"/>
          <w:noProof/>
          <w:lang w:val="es-ES" w:eastAsia="es-ES" w:bidi="ar-SA"/>
        </w:rPr>
      </w:pPr>
      <w:ins w:id="490" w:author="Campos Muñoz, Jesús" w:date="2013-07-01T13:41:00Z">
        <w:r w:rsidRPr="00962561">
          <w:rPr>
            <w:rStyle w:val="Hipervnculo"/>
            <w:noProof/>
          </w:rPr>
          <w:fldChar w:fldCharType="begin"/>
        </w:r>
        <w:r w:rsidRPr="00962561">
          <w:rPr>
            <w:rStyle w:val="Hipervnculo"/>
            <w:noProof/>
          </w:rPr>
          <w:instrText xml:space="preserve"> </w:instrText>
        </w:r>
        <w:r>
          <w:rPr>
            <w:noProof/>
          </w:rPr>
          <w:instrText>HYPERLINK \l "_Toc360449430"</w:instrText>
        </w:r>
        <w:r w:rsidRPr="00962561">
          <w:rPr>
            <w:rStyle w:val="Hipervnculo"/>
            <w:noProof/>
          </w:rPr>
          <w:instrText xml:space="preserve"> </w:instrText>
        </w:r>
        <w:r w:rsidRPr="00962561">
          <w:rPr>
            <w:rStyle w:val="Hipervnculo"/>
            <w:noProof/>
          </w:rPr>
          <w:fldChar w:fldCharType="separate"/>
        </w:r>
        <w:r w:rsidRPr="00962561">
          <w:rPr>
            <w:rStyle w:val="Hipervnculo"/>
            <w:noProof/>
          </w:rPr>
          <w:t>Figura 5: Mètode per obtenir les diferents categories existents en un tipus d’agenda.</w:t>
        </w:r>
        <w:r>
          <w:rPr>
            <w:noProof/>
            <w:webHidden/>
          </w:rPr>
          <w:tab/>
        </w:r>
        <w:r>
          <w:rPr>
            <w:noProof/>
            <w:webHidden/>
          </w:rPr>
          <w:fldChar w:fldCharType="begin"/>
        </w:r>
        <w:r>
          <w:rPr>
            <w:noProof/>
            <w:webHidden/>
          </w:rPr>
          <w:instrText xml:space="preserve"> PAGEREF _Toc360449430 \h </w:instrText>
        </w:r>
      </w:ins>
      <w:r>
        <w:rPr>
          <w:noProof/>
          <w:webHidden/>
        </w:rPr>
      </w:r>
      <w:r>
        <w:rPr>
          <w:noProof/>
          <w:webHidden/>
        </w:rPr>
        <w:fldChar w:fldCharType="separate"/>
      </w:r>
      <w:ins w:id="491" w:author="Campos Muñoz, Jesús" w:date="2013-07-05T14:29:00Z">
        <w:r w:rsidR="00BF3893">
          <w:rPr>
            <w:noProof/>
            <w:webHidden/>
          </w:rPr>
          <w:t>21</w:t>
        </w:r>
      </w:ins>
      <w:ins w:id="492" w:author="Campos Muñoz, Jesús" w:date="2013-07-01T13:41:00Z">
        <w:r>
          <w:rPr>
            <w:noProof/>
            <w:webHidden/>
          </w:rPr>
          <w:fldChar w:fldCharType="end"/>
        </w:r>
        <w:r w:rsidRPr="00962561">
          <w:rPr>
            <w:rStyle w:val="Hipervnculo"/>
            <w:noProof/>
          </w:rPr>
          <w:fldChar w:fldCharType="end"/>
        </w:r>
      </w:ins>
    </w:p>
    <w:p w:rsidR="003D341F" w:rsidRDefault="003D341F">
      <w:pPr>
        <w:pStyle w:val="Tabladeilustraciones"/>
        <w:tabs>
          <w:tab w:val="right" w:leader="dot" w:pos="8494"/>
        </w:tabs>
        <w:rPr>
          <w:ins w:id="493" w:author="Campos Muñoz, Jesús" w:date="2013-07-01T13:41:00Z"/>
          <w:noProof/>
          <w:lang w:val="es-ES" w:eastAsia="es-ES" w:bidi="ar-SA"/>
        </w:rPr>
      </w:pPr>
      <w:ins w:id="494" w:author="Campos Muñoz, Jesús" w:date="2013-07-01T13:41:00Z">
        <w:r w:rsidRPr="00962561">
          <w:rPr>
            <w:rStyle w:val="Hipervnculo"/>
            <w:noProof/>
          </w:rPr>
          <w:fldChar w:fldCharType="begin"/>
        </w:r>
        <w:r w:rsidRPr="00962561">
          <w:rPr>
            <w:rStyle w:val="Hipervnculo"/>
            <w:noProof/>
          </w:rPr>
          <w:instrText xml:space="preserve"> </w:instrText>
        </w:r>
        <w:r>
          <w:rPr>
            <w:noProof/>
          </w:rPr>
          <w:instrText>HYPERLINK \l "_Toc360449431"</w:instrText>
        </w:r>
        <w:r w:rsidRPr="00962561">
          <w:rPr>
            <w:rStyle w:val="Hipervnculo"/>
            <w:noProof/>
          </w:rPr>
          <w:instrText xml:space="preserve"> </w:instrText>
        </w:r>
        <w:r w:rsidRPr="00962561">
          <w:rPr>
            <w:rStyle w:val="Hipervnculo"/>
            <w:noProof/>
          </w:rPr>
          <w:fldChar w:fldCharType="separate"/>
        </w:r>
        <w:r w:rsidRPr="00962561">
          <w:rPr>
            <w:rStyle w:val="Hipervnculo"/>
            <w:noProof/>
          </w:rPr>
          <w:t>Figura 6: Mètodes per obtenir totes les fitxes d’una certa categoria d’agenda.</w:t>
        </w:r>
        <w:r>
          <w:rPr>
            <w:noProof/>
            <w:webHidden/>
          </w:rPr>
          <w:tab/>
        </w:r>
        <w:r>
          <w:rPr>
            <w:noProof/>
            <w:webHidden/>
          </w:rPr>
          <w:fldChar w:fldCharType="begin"/>
        </w:r>
        <w:r>
          <w:rPr>
            <w:noProof/>
            <w:webHidden/>
          </w:rPr>
          <w:instrText xml:space="preserve"> PAGEREF _Toc360449431 \h </w:instrText>
        </w:r>
      </w:ins>
      <w:r>
        <w:rPr>
          <w:noProof/>
          <w:webHidden/>
        </w:rPr>
      </w:r>
      <w:r>
        <w:rPr>
          <w:noProof/>
          <w:webHidden/>
        </w:rPr>
        <w:fldChar w:fldCharType="separate"/>
      </w:r>
      <w:ins w:id="495" w:author="Campos Muñoz, Jesús" w:date="2013-07-05T14:29:00Z">
        <w:r w:rsidR="00BF3893">
          <w:rPr>
            <w:noProof/>
            <w:webHidden/>
          </w:rPr>
          <w:t>22</w:t>
        </w:r>
      </w:ins>
      <w:ins w:id="496" w:author="Campos Muñoz, Jesús" w:date="2013-07-01T13:41:00Z">
        <w:r>
          <w:rPr>
            <w:noProof/>
            <w:webHidden/>
          </w:rPr>
          <w:fldChar w:fldCharType="end"/>
        </w:r>
        <w:r w:rsidRPr="00962561">
          <w:rPr>
            <w:rStyle w:val="Hipervnculo"/>
            <w:noProof/>
          </w:rPr>
          <w:fldChar w:fldCharType="end"/>
        </w:r>
      </w:ins>
    </w:p>
    <w:p w:rsidR="003D341F" w:rsidRDefault="003D341F">
      <w:pPr>
        <w:pStyle w:val="Tabladeilustraciones"/>
        <w:tabs>
          <w:tab w:val="right" w:leader="dot" w:pos="8494"/>
        </w:tabs>
        <w:rPr>
          <w:ins w:id="497" w:author="Campos Muñoz, Jesús" w:date="2013-07-01T13:41:00Z"/>
          <w:noProof/>
          <w:lang w:val="es-ES" w:eastAsia="es-ES" w:bidi="ar-SA"/>
        </w:rPr>
      </w:pPr>
      <w:ins w:id="498" w:author="Campos Muñoz, Jesús" w:date="2013-07-01T13:41:00Z">
        <w:r w:rsidRPr="00962561">
          <w:rPr>
            <w:rStyle w:val="Hipervnculo"/>
            <w:noProof/>
          </w:rPr>
          <w:fldChar w:fldCharType="begin"/>
        </w:r>
        <w:r w:rsidRPr="00962561">
          <w:rPr>
            <w:rStyle w:val="Hipervnculo"/>
            <w:noProof/>
          </w:rPr>
          <w:instrText xml:space="preserve"> </w:instrText>
        </w:r>
        <w:r>
          <w:rPr>
            <w:noProof/>
          </w:rPr>
          <w:instrText>HYPERLINK \l "_Toc360449432"</w:instrText>
        </w:r>
        <w:r w:rsidRPr="00962561">
          <w:rPr>
            <w:rStyle w:val="Hipervnculo"/>
            <w:noProof/>
          </w:rPr>
          <w:instrText xml:space="preserve"> </w:instrText>
        </w:r>
        <w:r w:rsidRPr="00962561">
          <w:rPr>
            <w:rStyle w:val="Hipervnculo"/>
            <w:noProof/>
          </w:rPr>
          <w:fldChar w:fldCharType="separate"/>
        </w:r>
        <w:r w:rsidRPr="00962561">
          <w:rPr>
            <w:rStyle w:val="Hipervnculo"/>
            <w:noProof/>
          </w:rPr>
          <w:t>Figura 7: Mètode per obtenir les dades relatives a l’horari de la celebració d’una activitat.</w:t>
        </w:r>
        <w:r>
          <w:rPr>
            <w:noProof/>
            <w:webHidden/>
          </w:rPr>
          <w:tab/>
        </w:r>
        <w:r>
          <w:rPr>
            <w:noProof/>
            <w:webHidden/>
          </w:rPr>
          <w:fldChar w:fldCharType="begin"/>
        </w:r>
        <w:r>
          <w:rPr>
            <w:noProof/>
            <w:webHidden/>
          </w:rPr>
          <w:instrText xml:space="preserve"> PAGEREF _Toc360449432 \h </w:instrText>
        </w:r>
      </w:ins>
      <w:r>
        <w:rPr>
          <w:noProof/>
          <w:webHidden/>
        </w:rPr>
      </w:r>
      <w:r>
        <w:rPr>
          <w:noProof/>
          <w:webHidden/>
        </w:rPr>
        <w:fldChar w:fldCharType="separate"/>
      </w:r>
      <w:ins w:id="499" w:author="Campos Muñoz, Jesús" w:date="2013-07-05T14:29:00Z">
        <w:r w:rsidR="00BF3893">
          <w:rPr>
            <w:noProof/>
            <w:webHidden/>
          </w:rPr>
          <w:t>23</w:t>
        </w:r>
      </w:ins>
      <w:ins w:id="500" w:author="Campos Muñoz, Jesús" w:date="2013-07-01T13:41:00Z">
        <w:r>
          <w:rPr>
            <w:noProof/>
            <w:webHidden/>
          </w:rPr>
          <w:fldChar w:fldCharType="end"/>
        </w:r>
        <w:r w:rsidRPr="00962561">
          <w:rPr>
            <w:rStyle w:val="Hipervnculo"/>
            <w:noProof/>
          </w:rPr>
          <w:fldChar w:fldCharType="end"/>
        </w:r>
      </w:ins>
    </w:p>
    <w:p w:rsidR="003D341F" w:rsidRDefault="003D341F">
      <w:pPr>
        <w:pStyle w:val="Tabladeilustraciones"/>
        <w:tabs>
          <w:tab w:val="right" w:leader="dot" w:pos="8494"/>
        </w:tabs>
        <w:rPr>
          <w:ins w:id="501" w:author="Campos Muñoz, Jesús" w:date="2013-07-01T13:41:00Z"/>
          <w:noProof/>
          <w:lang w:val="es-ES" w:eastAsia="es-ES" w:bidi="ar-SA"/>
        </w:rPr>
      </w:pPr>
      <w:ins w:id="502" w:author="Campos Muñoz, Jesús" w:date="2013-07-01T13:41:00Z">
        <w:r w:rsidRPr="00962561">
          <w:rPr>
            <w:rStyle w:val="Hipervnculo"/>
            <w:noProof/>
          </w:rPr>
          <w:fldChar w:fldCharType="begin"/>
        </w:r>
        <w:r w:rsidRPr="00962561">
          <w:rPr>
            <w:rStyle w:val="Hipervnculo"/>
            <w:noProof/>
          </w:rPr>
          <w:instrText xml:space="preserve"> </w:instrText>
        </w:r>
        <w:r>
          <w:rPr>
            <w:noProof/>
          </w:rPr>
          <w:instrText>HYPERLINK \l "_Toc360449433"</w:instrText>
        </w:r>
        <w:r w:rsidRPr="00962561">
          <w:rPr>
            <w:rStyle w:val="Hipervnculo"/>
            <w:noProof/>
          </w:rPr>
          <w:instrText xml:space="preserve"> </w:instrText>
        </w:r>
        <w:r w:rsidRPr="00962561">
          <w:rPr>
            <w:rStyle w:val="Hipervnculo"/>
            <w:noProof/>
          </w:rPr>
          <w:fldChar w:fldCharType="separate"/>
        </w:r>
        <w:r w:rsidRPr="00962561">
          <w:rPr>
            <w:rStyle w:val="Hipervnculo"/>
            <w:noProof/>
          </w:rPr>
          <w:t>Figura 8: Mètode per obtenir les dades bàsiques d’una fitxa activitat.</w:t>
        </w:r>
        <w:r>
          <w:rPr>
            <w:noProof/>
            <w:webHidden/>
          </w:rPr>
          <w:tab/>
        </w:r>
        <w:r>
          <w:rPr>
            <w:noProof/>
            <w:webHidden/>
          </w:rPr>
          <w:fldChar w:fldCharType="begin"/>
        </w:r>
        <w:r>
          <w:rPr>
            <w:noProof/>
            <w:webHidden/>
          </w:rPr>
          <w:instrText xml:space="preserve"> PAGEREF _Toc360449433 \h </w:instrText>
        </w:r>
      </w:ins>
      <w:r>
        <w:rPr>
          <w:noProof/>
          <w:webHidden/>
        </w:rPr>
      </w:r>
      <w:r>
        <w:rPr>
          <w:noProof/>
          <w:webHidden/>
        </w:rPr>
        <w:fldChar w:fldCharType="separate"/>
      </w:r>
      <w:ins w:id="503" w:author="Campos Muñoz, Jesús" w:date="2013-07-05T14:29:00Z">
        <w:r w:rsidR="00BF3893">
          <w:rPr>
            <w:noProof/>
            <w:webHidden/>
          </w:rPr>
          <w:t>23</w:t>
        </w:r>
      </w:ins>
      <w:ins w:id="504" w:author="Campos Muñoz, Jesús" w:date="2013-07-01T13:41:00Z">
        <w:r>
          <w:rPr>
            <w:noProof/>
            <w:webHidden/>
          </w:rPr>
          <w:fldChar w:fldCharType="end"/>
        </w:r>
        <w:r w:rsidRPr="00962561">
          <w:rPr>
            <w:rStyle w:val="Hipervnculo"/>
            <w:noProof/>
          </w:rPr>
          <w:fldChar w:fldCharType="end"/>
        </w:r>
      </w:ins>
    </w:p>
    <w:p w:rsidR="003D341F" w:rsidRDefault="003D341F">
      <w:pPr>
        <w:pStyle w:val="Tabladeilustraciones"/>
        <w:tabs>
          <w:tab w:val="right" w:leader="dot" w:pos="8494"/>
        </w:tabs>
        <w:rPr>
          <w:ins w:id="505" w:author="Campos Muñoz, Jesús" w:date="2013-07-01T13:41:00Z"/>
          <w:noProof/>
          <w:lang w:val="es-ES" w:eastAsia="es-ES" w:bidi="ar-SA"/>
        </w:rPr>
      </w:pPr>
      <w:ins w:id="506" w:author="Campos Muñoz, Jesús" w:date="2013-07-01T13:41:00Z">
        <w:r w:rsidRPr="00962561">
          <w:rPr>
            <w:rStyle w:val="Hipervnculo"/>
            <w:noProof/>
          </w:rPr>
          <w:fldChar w:fldCharType="begin"/>
        </w:r>
        <w:r w:rsidRPr="00962561">
          <w:rPr>
            <w:rStyle w:val="Hipervnculo"/>
            <w:noProof/>
          </w:rPr>
          <w:instrText xml:space="preserve"> </w:instrText>
        </w:r>
        <w:r>
          <w:rPr>
            <w:noProof/>
          </w:rPr>
          <w:instrText>HYPERLINK \l "_Toc360449434"</w:instrText>
        </w:r>
        <w:r w:rsidRPr="00962561">
          <w:rPr>
            <w:rStyle w:val="Hipervnculo"/>
            <w:noProof/>
          </w:rPr>
          <w:instrText xml:space="preserve"> </w:instrText>
        </w:r>
        <w:r w:rsidRPr="00962561">
          <w:rPr>
            <w:rStyle w:val="Hipervnculo"/>
            <w:noProof/>
          </w:rPr>
          <w:fldChar w:fldCharType="separate"/>
        </w:r>
        <w:r w:rsidRPr="00962561">
          <w:rPr>
            <w:rStyle w:val="Hipervnculo"/>
            <w:noProof/>
          </w:rPr>
          <w:t>Figura 9: Mètode per obtenir les dades bàsiques d’una fitxa equipament.</w:t>
        </w:r>
        <w:r>
          <w:rPr>
            <w:noProof/>
            <w:webHidden/>
          </w:rPr>
          <w:tab/>
        </w:r>
        <w:r>
          <w:rPr>
            <w:noProof/>
            <w:webHidden/>
          </w:rPr>
          <w:fldChar w:fldCharType="begin"/>
        </w:r>
        <w:r>
          <w:rPr>
            <w:noProof/>
            <w:webHidden/>
          </w:rPr>
          <w:instrText xml:space="preserve"> PAGEREF _Toc360449434 \h </w:instrText>
        </w:r>
      </w:ins>
      <w:r>
        <w:rPr>
          <w:noProof/>
          <w:webHidden/>
        </w:rPr>
      </w:r>
      <w:r>
        <w:rPr>
          <w:noProof/>
          <w:webHidden/>
        </w:rPr>
        <w:fldChar w:fldCharType="separate"/>
      </w:r>
      <w:ins w:id="507" w:author="Campos Muñoz, Jesús" w:date="2013-07-05T14:29:00Z">
        <w:r w:rsidR="00BF3893">
          <w:rPr>
            <w:noProof/>
            <w:webHidden/>
          </w:rPr>
          <w:t>24</w:t>
        </w:r>
      </w:ins>
      <w:ins w:id="508" w:author="Campos Muñoz, Jesús" w:date="2013-07-01T13:41:00Z">
        <w:r>
          <w:rPr>
            <w:noProof/>
            <w:webHidden/>
          </w:rPr>
          <w:fldChar w:fldCharType="end"/>
        </w:r>
        <w:r w:rsidRPr="00962561">
          <w:rPr>
            <w:rStyle w:val="Hipervnculo"/>
            <w:noProof/>
          </w:rPr>
          <w:fldChar w:fldCharType="end"/>
        </w:r>
      </w:ins>
    </w:p>
    <w:p w:rsidR="003D341F" w:rsidRDefault="003D341F">
      <w:pPr>
        <w:pStyle w:val="Tabladeilustraciones"/>
        <w:tabs>
          <w:tab w:val="right" w:leader="dot" w:pos="8494"/>
        </w:tabs>
        <w:rPr>
          <w:ins w:id="509" w:author="Campos Muñoz, Jesús" w:date="2013-07-01T13:41:00Z"/>
          <w:noProof/>
          <w:lang w:val="es-ES" w:eastAsia="es-ES" w:bidi="ar-SA"/>
        </w:rPr>
      </w:pPr>
      <w:ins w:id="510" w:author="Campos Muñoz, Jesús" w:date="2013-07-01T13:41:00Z">
        <w:r w:rsidRPr="00962561">
          <w:rPr>
            <w:rStyle w:val="Hipervnculo"/>
            <w:noProof/>
          </w:rPr>
          <w:fldChar w:fldCharType="begin"/>
        </w:r>
        <w:r w:rsidRPr="00962561">
          <w:rPr>
            <w:rStyle w:val="Hipervnculo"/>
            <w:noProof/>
          </w:rPr>
          <w:instrText xml:space="preserve"> </w:instrText>
        </w:r>
        <w:r>
          <w:rPr>
            <w:noProof/>
          </w:rPr>
          <w:instrText>HYPERLINK \l "_Toc360449435"</w:instrText>
        </w:r>
        <w:r w:rsidRPr="00962561">
          <w:rPr>
            <w:rStyle w:val="Hipervnculo"/>
            <w:noProof/>
          </w:rPr>
          <w:instrText xml:space="preserve"> </w:instrText>
        </w:r>
        <w:r w:rsidRPr="00962561">
          <w:rPr>
            <w:rStyle w:val="Hipervnculo"/>
            <w:noProof/>
          </w:rPr>
          <w:fldChar w:fldCharType="separate"/>
        </w:r>
        <w:r w:rsidRPr="00962561">
          <w:rPr>
            <w:rStyle w:val="Hipervnculo"/>
            <w:noProof/>
          </w:rPr>
          <w:t>Figura 10: Mètode per obtenir els equipaments que poden acollir activitats.</w:t>
        </w:r>
        <w:r>
          <w:rPr>
            <w:noProof/>
            <w:webHidden/>
          </w:rPr>
          <w:tab/>
        </w:r>
        <w:r>
          <w:rPr>
            <w:noProof/>
            <w:webHidden/>
          </w:rPr>
          <w:fldChar w:fldCharType="begin"/>
        </w:r>
        <w:r>
          <w:rPr>
            <w:noProof/>
            <w:webHidden/>
          </w:rPr>
          <w:instrText xml:space="preserve"> PAGEREF _Toc360449435 \h </w:instrText>
        </w:r>
      </w:ins>
      <w:r>
        <w:rPr>
          <w:noProof/>
          <w:webHidden/>
        </w:rPr>
      </w:r>
      <w:r>
        <w:rPr>
          <w:noProof/>
          <w:webHidden/>
        </w:rPr>
        <w:fldChar w:fldCharType="separate"/>
      </w:r>
      <w:ins w:id="511" w:author="Campos Muñoz, Jesús" w:date="2013-07-05T14:29:00Z">
        <w:r w:rsidR="00BF3893">
          <w:rPr>
            <w:noProof/>
            <w:webHidden/>
          </w:rPr>
          <w:t>24</w:t>
        </w:r>
      </w:ins>
      <w:ins w:id="512" w:author="Campos Muñoz, Jesús" w:date="2013-07-01T13:41:00Z">
        <w:r>
          <w:rPr>
            <w:noProof/>
            <w:webHidden/>
          </w:rPr>
          <w:fldChar w:fldCharType="end"/>
        </w:r>
        <w:r w:rsidRPr="00962561">
          <w:rPr>
            <w:rStyle w:val="Hipervnculo"/>
            <w:noProof/>
          </w:rPr>
          <w:fldChar w:fldCharType="end"/>
        </w:r>
      </w:ins>
    </w:p>
    <w:p w:rsidR="003D341F" w:rsidRDefault="003D341F">
      <w:pPr>
        <w:pStyle w:val="Tabladeilustraciones"/>
        <w:tabs>
          <w:tab w:val="right" w:leader="dot" w:pos="8494"/>
        </w:tabs>
        <w:rPr>
          <w:ins w:id="513" w:author="Campos Muñoz, Jesús" w:date="2013-07-01T13:41:00Z"/>
          <w:noProof/>
          <w:lang w:val="es-ES" w:eastAsia="es-ES" w:bidi="ar-SA"/>
        </w:rPr>
      </w:pPr>
      <w:ins w:id="514" w:author="Campos Muñoz, Jesús" w:date="2013-07-01T13:41:00Z">
        <w:r w:rsidRPr="00962561">
          <w:rPr>
            <w:rStyle w:val="Hipervnculo"/>
            <w:noProof/>
          </w:rPr>
          <w:fldChar w:fldCharType="begin"/>
        </w:r>
        <w:r w:rsidRPr="00962561">
          <w:rPr>
            <w:rStyle w:val="Hipervnculo"/>
            <w:noProof/>
          </w:rPr>
          <w:instrText xml:space="preserve"> </w:instrText>
        </w:r>
        <w:r>
          <w:rPr>
            <w:noProof/>
          </w:rPr>
          <w:instrText>HYPERLINK \l "_Toc360449436"</w:instrText>
        </w:r>
        <w:r w:rsidRPr="00962561">
          <w:rPr>
            <w:rStyle w:val="Hipervnculo"/>
            <w:noProof/>
          </w:rPr>
          <w:instrText xml:space="preserve"> </w:instrText>
        </w:r>
        <w:r w:rsidRPr="00962561">
          <w:rPr>
            <w:rStyle w:val="Hipervnculo"/>
            <w:noProof/>
          </w:rPr>
          <w:fldChar w:fldCharType="separate"/>
        </w:r>
        <w:r w:rsidRPr="00962561">
          <w:rPr>
            <w:rStyle w:val="Hipervnculo"/>
            <w:noProof/>
          </w:rPr>
          <w:t>Figura 11: Mètode per obtenir els equipaments en el que tindrà lloc una activitat.</w:t>
        </w:r>
        <w:r>
          <w:rPr>
            <w:noProof/>
            <w:webHidden/>
          </w:rPr>
          <w:tab/>
        </w:r>
        <w:r>
          <w:rPr>
            <w:noProof/>
            <w:webHidden/>
          </w:rPr>
          <w:fldChar w:fldCharType="begin"/>
        </w:r>
        <w:r>
          <w:rPr>
            <w:noProof/>
            <w:webHidden/>
          </w:rPr>
          <w:instrText xml:space="preserve"> PAGEREF _Toc360449436 \h </w:instrText>
        </w:r>
      </w:ins>
      <w:r>
        <w:rPr>
          <w:noProof/>
          <w:webHidden/>
        </w:rPr>
      </w:r>
      <w:r>
        <w:rPr>
          <w:noProof/>
          <w:webHidden/>
        </w:rPr>
        <w:fldChar w:fldCharType="separate"/>
      </w:r>
      <w:ins w:id="515" w:author="Campos Muñoz, Jesús" w:date="2013-07-05T14:29:00Z">
        <w:r w:rsidR="00BF3893">
          <w:rPr>
            <w:noProof/>
            <w:webHidden/>
          </w:rPr>
          <w:t>25</w:t>
        </w:r>
      </w:ins>
      <w:ins w:id="516" w:author="Campos Muñoz, Jesús" w:date="2013-07-01T13:41:00Z">
        <w:r>
          <w:rPr>
            <w:noProof/>
            <w:webHidden/>
          </w:rPr>
          <w:fldChar w:fldCharType="end"/>
        </w:r>
        <w:r w:rsidRPr="00962561">
          <w:rPr>
            <w:rStyle w:val="Hipervnculo"/>
            <w:noProof/>
          </w:rPr>
          <w:fldChar w:fldCharType="end"/>
        </w:r>
      </w:ins>
    </w:p>
    <w:p w:rsidR="003D341F" w:rsidRDefault="003D341F">
      <w:pPr>
        <w:pStyle w:val="Tabladeilustraciones"/>
        <w:tabs>
          <w:tab w:val="right" w:leader="dot" w:pos="8494"/>
        </w:tabs>
        <w:rPr>
          <w:ins w:id="517" w:author="Campos Muñoz, Jesús" w:date="2013-07-01T13:41:00Z"/>
          <w:noProof/>
          <w:lang w:val="es-ES" w:eastAsia="es-ES" w:bidi="ar-SA"/>
        </w:rPr>
      </w:pPr>
      <w:ins w:id="518" w:author="Campos Muñoz, Jesús" w:date="2013-07-01T13:41:00Z">
        <w:r w:rsidRPr="00962561">
          <w:rPr>
            <w:rStyle w:val="Hipervnculo"/>
            <w:noProof/>
          </w:rPr>
          <w:fldChar w:fldCharType="begin"/>
        </w:r>
        <w:r w:rsidRPr="00962561">
          <w:rPr>
            <w:rStyle w:val="Hipervnculo"/>
            <w:noProof/>
          </w:rPr>
          <w:instrText xml:space="preserve"> </w:instrText>
        </w:r>
        <w:r>
          <w:rPr>
            <w:noProof/>
          </w:rPr>
          <w:instrText>HYPERLINK \l "_Toc360449437"</w:instrText>
        </w:r>
        <w:r w:rsidRPr="00962561">
          <w:rPr>
            <w:rStyle w:val="Hipervnculo"/>
            <w:noProof/>
          </w:rPr>
          <w:instrText xml:space="preserve"> </w:instrText>
        </w:r>
        <w:r w:rsidRPr="00962561">
          <w:rPr>
            <w:rStyle w:val="Hipervnculo"/>
            <w:noProof/>
          </w:rPr>
          <w:fldChar w:fldCharType="separate"/>
        </w:r>
        <w:r w:rsidRPr="00962561">
          <w:rPr>
            <w:rStyle w:val="Hipervnculo"/>
            <w:noProof/>
          </w:rPr>
          <w:t>Figura 13: Mètode per obtenir els recursos de tipus document relacionats amb una fitxa.</w:t>
        </w:r>
        <w:r>
          <w:rPr>
            <w:noProof/>
            <w:webHidden/>
          </w:rPr>
          <w:tab/>
        </w:r>
        <w:r>
          <w:rPr>
            <w:noProof/>
            <w:webHidden/>
          </w:rPr>
          <w:fldChar w:fldCharType="begin"/>
        </w:r>
        <w:r>
          <w:rPr>
            <w:noProof/>
            <w:webHidden/>
          </w:rPr>
          <w:instrText xml:space="preserve"> PAGEREF _Toc360449437 \h </w:instrText>
        </w:r>
      </w:ins>
      <w:r>
        <w:rPr>
          <w:noProof/>
          <w:webHidden/>
        </w:rPr>
      </w:r>
      <w:r>
        <w:rPr>
          <w:noProof/>
          <w:webHidden/>
        </w:rPr>
        <w:fldChar w:fldCharType="separate"/>
      </w:r>
      <w:ins w:id="519" w:author="Campos Muñoz, Jesús" w:date="2013-07-05T14:29:00Z">
        <w:r w:rsidR="00BF3893">
          <w:rPr>
            <w:noProof/>
            <w:webHidden/>
          </w:rPr>
          <w:t>27</w:t>
        </w:r>
      </w:ins>
      <w:ins w:id="520" w:author="Campos Muñoz, Jesús" w:date="2013-07-01T13:41:00Z">
        <w:r>
          <w:rPr>
            <w:noProof/>
            <w:webHidden/>
          </w:rPr>
          <w:fldChar w:fldCharType="end"/>
        </w:r>
        <w:r w:rsidRPr="00962561">
          <w:rPr>
            <w:rStyle w:val="Hipervnculo"/>
            <w:noProof/>
          </w:rPr>
          <w:fldChar w:fldCharType="end"/>
        </w:r>
      </w:ins>
    </w:p>
    <w:p w:rsidR="003D341F" w:rsidRDefault="003D341F">
      <w:pPr>
        <w:pStyle w:val="Tabladeilustraciones"/>
        <w:tabs>
          <w:tab w:val="right" w:leader="dot" w:pos="8494"/>
        </w:tabs>
        <w:rPr>
          <w:ins w:id="521" w:author="Campos Muñoz, Jesús" w:date="2013-07-01T13:41:00Z"/>
          <w:noProof/>
          <w:lang w:val="es-ES" w:eastAsia="es-ES" w:bidi="ar-SA"/>
        </w:rPr>
      </w:pPr>
      <w:ins w:id="522" w:author="Campos Muñoz, Jesús" w:date="2013-07-01T13:41:00Z">
        <w:r w:rsidRPr="00962561">
          <w:rPr>
            <w:rStyle w:val="Hipervnculo"/>
            <w:noProof/>
          </w:rPr>
          <w:fldChar w:fldCharType="begin"/>
        </w:r>
        <w:r w:rsidRPr="00962561">
          <w:rPr>
            <w:rStyle w:val="Hipervnculo"/>
            <w:noProof/>
          </w:rPr>
          <w:instrText xml:space="preserve"> </w:instrText>
        </w:r>
        <w:r>
          <w:rPr>
            <w:noProof/>
          </w:rPr>
          <w:instrText>HYPERLINK \l "_Toc360449438"</w:instrText>
        </w:r>
        <w:r w:rsidRPr="00962561">
          <w:rPr>
            <w:rStyle w:val="Hipervnculo"/>
            <w:noProof/>
          </w:rPr>
          <w:instrText xml:space="preserve"> </w:instrText>
        </w:r>
        <w:r w:rsidRPr="00962561">
          <w:rPr>
            <w:rStyle w:val="Hipervnculo"/>
            <w:noProof/>
          </w:rPr>
          <w:fldChar w:fldCharType="separate"/>
        </w:r>
        <w:r w:rsidRPr="00962561">
          <w:rPr>
            <w:rStyle w:val="Hipervnculo"/>
            <w:noProof/>
          </w:rPr>
          <w:t>Figura 14: Mètode per obtenir els recursos de tipus document relacionats amb una fitxa.</w:t>
        </w:r>
        <w:r>
          <w:rPr>
            <w:noProof/>
            <w:webHidden/>
          </w:rPr>
          <w:tab/>
        </w:r>
        <w:r>
          <w:rPr>
            <w:noProof/>
            <w:webHidden/>
          </w:rPr>
          <w:fldChar w:fldCharType="begin"/>
        </w:r>
        <w:r>
          <w:rPr>
            <w:noProof/>
            <w:webHidden/>
          </w:rPr>
          <w:instrText xml:space="preserve"> PAGEREF _Toc360449438 \h </w:instrText>
        </w:r>
      </w:ins>
      <w:r>
        <w:rPr>
          <w:noProof/>
          <w:webHidden/>
        </w:rPr>
      </w:r>
      <w:r>
        <w:rPr>
          <w:noProof/>
          <w:webHidden/>
        </w:rPr>
        <w:fldChar w:fldCharType="separate"/>
      </w:r>
      <w:ins w:id="523" w:author="Campos Muñoz, Jesús" w:date="2013-07-05T14:29:00Z">
        <w:r w:rsidR="00BF3893">
          <w:rPr>
            <w:noProof/>
            <w:webHidden/>
          </w:rPr>
          <w:t>27</w:t>
        </w:r>
      </w:ins>
      <w:ins w:id="524" w:author="Campos Muñoz, Jesús" w:date="2013-07-01T13:41:00Z">
        <w:r>
          <w:rPr>
            <w:noProof/>
            <w:webHidden/>
          </w:rPr>
          <w:fldChar w:fldCharType="end"/>
        </w:r>
        <w:r w:rsidRPr="00962561">
          <w:rPr>
            <w:rStyle w:val="Hipervnculo"/>
            <w:noProof/>
          </w:rPr>
          <w:fldChar w:fldCharType="end"/>
        </w:r>
      </w:ins>
    </w:p>
    <w:p w:rsidR="003D341F" w:rsidRDefault="003D341F">
      <w:pPr>
        <w:pStyle w:val="Tabladeilustraciones"/>
        <w:tabs>
          <w:tab w:val="right" w:leader="dot" w:pos="8494"/>
        </w:tabs>
        <w:rPr>
          <w:ins w:id="525" w:author="Campos Muñoz, Jesús" w:date="2013-07-01T13:41:00Z"/>
          <w:noProof/>
          <w:lang w:val="es-ES" w:eastAsia="es-ES" w:bidi="ar-SA"/>
        </w:rPr>
      </w:pPr>
      <w:ins w:id="526" w:author="Campos Muñoz, Jesús" w:date="2013-07-01T13:41:00Z">
        <w:r w:rsidRPr="00962561">
          <w:rPr>
            <w:rStyle w:val="Hipervnculo"/>
            <w:noProof/>
          </w:rPr>
          <w:fldChar w:fldCharType="begin"/>
        </w:r>
        <w:r w:rsidRPr="00962561">
          <w:rPr>
            <w:rStyle w:val="Hipervnculo"/>
            <w:noProof/>
          </w:rPr>
          <w:instrText xml:space="preserve"> </w:instrText>
        </w:r>
        <w:r>
          <w:rPr>
            <w:noProof/>
          </w:rPr>
          <w:instrText>HYPERLINK \l "_Toc360449439"</w:instrText>
        </w:r>
        <w:r w:rsidRPr="00962561">
          <w:rPr>
            <w:rStyle w:val="Hipervnculo"/>
            <w:noProof/>
          </w:rPr>
          <w:instrText xml:space="preserve"> </w:instrText>
        </w:r>
        <w:r w:rsidRPr="00962561">
          <w:rPr>
            <w:rStyle w:val="Hipervnculo"/>
            <w:noProof/>
          </w:rPr>
          <w:fldChar w:fldCharType="separate"/>
        </w:r>
        <w:r w:rsidRPr="00962561">
          <w:rPr>
            <w:rStyle w:val="Hipervnculo"/>
            <w:noProof/>
          </w:rPr>
          <w:t>Figura 15: Mètodes per obtenir el recompte de l’agenda sencera.</w:t>
        </w:r>
        <w:r>
          <w:rPr>
            <w:noProof/>
            <w:webHidden/>
          </w:rPr>
          <w:tab/>
        </w:r>
        <w:r>
          <w:rPr>
            <w:noProof/>
            <w:webHidden/>
          </w:rPr>
          <w:fldChar w:fldCharType="begin"/>
        </w:r>
        <w:r>
          <w:rPr>
            <w:noProof/>
            <w:webHidden/>
          </w:rPr>
          <w:instrText xml:space="preserve"> PAGEREF _Toc360449439 \h </w:instrText>
        </w:r>
      </w:ins>
      <w:r>
        <w:rPr>
          <w:noProof/>
          <w:webHidden/>
        </w:rPr>
      </w:r>
      <w:r>
        <w:rPr>
          <w:noProof/>
          <w:webHidden/>
        </w:rPr>
        <w:fldChar w:fldCharType="separate"/>
      </w:r>
      <w:ins w:id="527" w:author="Campos Muñoz, Jesús" w:date="2013-07-05T14:29:00Z">
        <w:r w:rsidR="00BF3893">
          <w:rPr>
            <w:noProof/>
            <w:webHidden/>
          </w:rPr>
          <w:t>28</w:t>
        </w:r>
      </w:ins>
      <w:ins w:id="528" w:author="Campos Muñoz, Jesús" w:date="2013-07-01T13:41:00Z">
        <w:r>
          <w:rPr>
            <w:noProof/>
            <w:webHidden/>
          </w:rPr>
          <w:fldChar w:fldCharType="end"/>
        </w:r>
        <w:r w:rsidRPr="00962561">
          <w:rPr>
            <w:rStyle w:val="Hipervnculo"/>
            <w:noProof/>
          </w:rPr>
          <w:fldChar w:fldCharType="end"/>
        </w:r>
      </w:ins>
    </w:p>
    <w:p w:rsidR="003D341F" w:rsidRDefault="003D341F">
      <w:pPr>
        <w:pStyle w:val="Tabladeilustraciones"/>
        <w:tabs>
          <w:tab w:val="right" w:leader="dot" w:pos="8494"/>
        </w:tabs>
        <w:rPr>
          <w:ins w:id="529" w:author="Campos Muñoz, Jesús" w:date="2013-07-01T13:41:00Z"/>
          <w:noProof/>
          <w:lang w:val="es-ES" w:eastAsia="es-ES" w:bidi="ar-SA"/>
        </w:rPr>
      </w:pPr>
      <w:ins w:id="530" w:author="Campos Muñoz, Jesús" w:date="2013-07-01T13:41:00Z">
        <w:r w:rsidRPr="00962561">
          <w:rPr>
            <w:rStyle w:val="Hipervnculo"/>
            <w:noProof/>
          </w:rPr>
          <w:fldChar w:fldCharType="begin"/>
        </w:r>
        <w:r w:rsidRPr="00962561">
          <w:rPr>
            <w:rStyle w:val="Hipervnculo"/>
            <w:noProof/>
          </w:rPr>
          <w:instrText xml:space="preserve"> </w:instrText>
        </w:r>
        <w:r>
          <w:rPr>
            <w:noProof/>
          </w:rPr>
          <w:instrText>HYPERLINK \l "_Toc360449440"</w:instrText>
        </w:r>
        <w:r w:rsidRPr="00962561">
          <w:rPr>
            <w:rStyle w:val="Hipervnculo"/>
            <w:noProof/>
          </w:rPr>
          <w:instrText xml:space="preserve"> </w:instrText>
        </w:r>
        <w:r w:rsidRPr="00962561">
          <w:rPr>
            <w:rStyle w:val="Hipervnculo"/>
            <w:noProof/>
          </w:rPr>
          <w:fldChar w:fldCharType="separate"/>
        </w:r>
        <w:r w:rsidRPr="00962561">
          <w:rPr>
            <w:rStyle w:val="Hipervnculo"/>
            <w:noProof/>
          </w:rPr>
          <w:t>Figura 16: Mètodes per obtenir el contingut de l’agenda sencera amb paginació SQL.</w:t>
        </w:r>
        <w:r>
          <w:rPr>
            <w:noProof/>
            <w:webHidden/>
          </w:rPr>
          <w:tab/>
        </w:r>
        <w:r>
          <w:rPr>
            <w:noProof/>
            <w:webHidden/>
          </w:rPr>
          <w:fldChar w:fldCharType="begin"/>
        </w:r>
        <w:r>
          <w:rPr>
            <w:noProof/>
            <w:webHidden/>
          </w:rPr>
          <w:instrText xml:space="preserve"> PAGEREF _Toc360449440 \h </w:instrText>
        </w:r>
      </w:ins>
      <w:r>
        <w:rPr>
          <w:noProof/>
          <w:webHidden/>
        </w:rPr>
      </w:r>
      <w:r>
        <w:rPr>
          <w:noProof/>
          <w:webHidden/>
        </w:rPr>
        <w:fldChar w:fldCharType="separate"/>
      </w:r>
      <w:ins w:id="531" w:author="Campos Muñoz, Jesús" w:date="2013-07-05T14:29:00Z">
        <w:r w:rsidR="00BF3893">
          <w:rPr>
            <w:noProof/>
            <w:webHidden/>
          </w:rPr>
          <w:t>29</w:t>
        </w:r>
      </w:ins>
      <w:ins w:id="532" w:author="Campos Muñoz, Jesús" w:date="2013-07-01T13:41:00Z">
        <w:r>
          <w:rPr>
            <w:noProof/>
            <w:webHidden/>
          </w:rPr>
          <w:fldChar w:fldCharType="end"/>
        </w:r>
        <w:r w:rsidRPr="00962561">
          <w:rPr>
            <w:rStyle w:val="Hipervnculo"/>
            <w:noProof/>
          </w:rPr>
          <w:fldChar w:fldCharType="end"/>
        </w:r>
      </w:ins>
    </w:p>
    <w:p w:rsidR="003D341F" w:rsidRDefault="003D341F">
      <w:pPr>
        <w:pStyle w:val="Tabladeilustraciones"/>
        <w:tabs>
          <w:tab w:val="right" w:leader="dot" w:pos="8494"/>
        </w:tabs>
        <w:rPr>
          <w:ins w:id="533" w:author="Campos Muñoz, Jesús" w:date="2013-07-01T13:41:00Z"/>
          <w:noProof/>
          <w:lang w:val="es-ES" w:eastAsia="es-ES" w:bidi="ar-SA"/>
        </w:rPr>
      </w:pPr>
      <w:ins w:id="534" w:author="Campos Muñoz, Jesús" w:date="2013-07-01T13:41:00Z">
        <w:r w:rsidRPr="00962561">
          <w:rPr>
            <w:rStyle w:val="Hipervnculo"/>
            <w:noProof/>
          </w:rPr>
          <w:fldChar w:fldCharType="begin"/>
        </w:r>
        <w:r w:rsidRPr="00962561">
          <w:rPr>
            <w:rStyle w:val="Hipervnculo"/>
            <w:noProof/>
          </w:rPr>
          <w:instrText xml:space="preserve"> </w:instrText>
        </w:r>
        <w:r>
          <w:rPr>
            <w:noProof/>
          </w:rPr>
          <w:instrText>HYPERLINK \l "_Toc360449441"</w:instrText>
        </w:r>
        <w:r w:rsidRPr="00962561">
          <w:rPr>
            <w:rStyle w:val="Hipervnculo"/>
            <w:noProof/>
          </w:rPr>
          <w:instrText xml:space="preserve"> </w:instrText>
        </w:r>
        <w:r w:rsidRPr="00962561">
          <w:rPr>
            <w:rStyle w:val="Hipervnculo"/>
            <w:noProof/>
          </w:rPr>
          <w:fldChar w:fldCharType="separate"/>
        </w:r>
        <w:r w:rsidRPr="00962561">
          <w:rPr>
            <w:rStyle w:val="Hipervnculo"/>
            <w:noProof/>
          </w:rPr>
          <w:t>Figura 17: Mètodes per obtenir el recompte de les fitxes d’un tipus d’agenda.</w:t>
        </w:r>
        <w:r>
          <w:rPr>
            <w:noProof/>
            <w:webHidden/>
          </w:rPr>
          <w:tab/>
        </w:r>
        <w:r>
          <w:rPr>
            <w:noProof/>
            <w:webHidden/>
          </w:rPr>
          <w:fldChar w:fldCharType="begin"/>
        </w:r>
        <w:r>
          <w:rPr>
            <w:noProof/>
            <w:webHidden/>
          </w:rPr>
          <w:instrText xml:space="preserve"> PAGEREF _Toc360449441 \h </w:instrText>
        </w:r>
      </w:ins>
      <w:r>
        <w:rPr>
          <w:noProof/>
          <w:webHidden/>
        </w:rPr>
      </w:r>
      <w:r>
        <w:rPr>
          <w:noProof/>
          <w:webHidden/>
        </w:rPr>
        <w:fldChar w:fldCharType="separate"/>
      </w:r>
      <w:ins w:id="535" w:author="Campos Muñoz, Jesús" w:date="2013-07-05T14:29:00Z">
        <w:r w:rsidR="00BF3893">
          <w:rPr>
            <w:noProof/>
            <w:webHidden/>
          </w:rPr>
          <w:t>31</w:t>
        </w:r>
      </w:ins>
      <w:ins w:id="536" w:author="Campos Muñoz, Jesús" w:date="2013-07-01T13:41:00Z">
        <w:r>
          <w:rPr>
            <w:noProof/>
            <w:webHidden/>
          </w:rPr>
          <w:fldChar w:fldCharType="end"/>
        </w:r>
        <w:r w:rsidRPr="00962561">
          <w:rPr>
            <w:rStyle w:val="Hipervnculo"/>
            <w:noProof/>
          </w:rPr>
          <w:fldChar w:fldCharType="end"/>
        </w:r>
      </w:ins>
    </w:p>
    <w:p w:rsidR="003D341F" w:rsidRDefault="003D341F">
      <w:pPr>
        <w:pStyle w:val="Tabladeilustraciones"/>
        <w:tabs>
          <w:tab w:val="right" w:leader="dot" w:pos="8494"/>
        </w:tabs>
        <w:rPr>
          <w:ins w:id="537" w:author="Campos Muñoz, Jesús" w:date="2013-07-01T13:41:00Z"/>
          <w:noProof/>
          <w:lang w:val="es-ES" w:eastAsia="es-ES" w:bidi="ar-SA"/>
        </w:rPr>
      </w:pPr>
      <w:ins w:id="538" w:author="Campos Muñoz, Jesús" w:date="2013-07-01T13:41:00Z">
        <w:r w:rsidRPr="00962561">
          <w:rPr>
            <w:rStyle w:val="Hipervnculo"/>
            <w:noProof/>
          </w:rPr>
          <w:fldChar w:fldCharType="begin"/>
        </w:r>
        <w:r w:rsidRPr="00962561">
          <w:rPr>
            <w:rStyle w:val="Hipervnculo"/>
            <w:noProof/>
          </w:rPr>
          <w:instrText xml:space="preserve"> </w:instrText>
        </w:r>
        <w:r>
          <w:rPr>
            <w:noProof/>
          </w:rPr>
          <w:instrText>HYPERLINK \l "_Toc360449442"</w:instrText>
        </w:r>
        <w:r w:rsidRPr="00962561">
          <w:rPr>
            <w:rStyle w:val="Hipervnculo"/>
            <w:noProof/>
          </w:rPr>
          <w:instrText xml:space="preserve"> </w:instrText>
        </w:r>
        <w:r w:rsidRPr="00962561">
          <w:rPr>
            <w:rStyle w:val="Hipervnculo"/>
            <w:noProof/>
          </w:rPr>
          <w:fldChar w:fldCharType="separate"/>
        </w:r>
        <w:r w:rsidRPr="00962561">
          <w:rPr>
            <w:rStyle w:val="Hipervnculo"/>
            <w:noProof/>
          </w:rPr>
          <w:t>Figura 18: Mètodes per obtenir les fitxes d’un tipus d’agenda amb paginació SQL.</w:t>
        </w:r>
        <w:r>
          <w:rPr>
            <w:noProof/>
            <w:webHidden/>
          </w:rPr>
          <w:tab/>
        </w:r>
        <w:r>
          <w:rPr>
            <w:noProof/>
            <w:webHidden/>
          </w:rPr>
          <w:fldChar w:fldCharType="begin"/>
        </w:r>
        <w:r>
          <w:rPr>
            <w:noProof/>
            <w:webHidden/>
          </w:rPr>
          <w:instrText xml:space="preserve"> PAGEREF _Toc360449442 \h </w:instrText>
        </w:r>
      </w:ins>
      <w:r>
        <w:rPr>
          <w:noProof/>
          <w:webHidden/>
        </w:rPr>
      </w:r>
      <w:r>
        <w:rPr>
          <w:noProof/>
          <w:webHidden/>
        </w:rPr>
        <w:fldChar w:fldCharType="separate"/>
      </w:r>
      <w:ins w:id="539" w:author="Campos Muñoz, Jesús" w:date="2013-07-05T14:29:00Z">
        <w:r w:rsidR="00BF3893">
          <w:rPr>
            <w:noProof/>
            <w:webHidden/>
          </w:rPr>
          <w:t>32</w:t>
        </w:r>
      </w:ins>
      <w:ins w:id="540" w:author="Campos Muñoz, Jesús" w:date="2013-07-01T13:41:00Z">
        <w:r>
          <w:rPr>
            <w:noProof/>
            <w:webHidden/>
          </w:rPr>
          <w:fldChar w:fldCharType="end"/>
        </w:r>
        <w:r w:rsidRPr="00962561">
          <w:rPr>
            <w:rStyle w:val="Hipervnculo"/>
            <w:noProof/>
          </w:rPr>
          <w:fldChar w:fldCharType="end"/>
        </w:r>
      </w:ins>
    </w:p>
    <w:p w:rsidR="003D341F" w:rsidRDefault="003D341F">
      <w:pPr>
        <w:pStyle w:val="Tabladeilustraciones"/>
        <w:tabs>
          <w:tab w:val="right" w:leader="dot" w:pos="8494"/>
        </w:tabs>
        <w:rPr>
          <w:ins w:id="541" w:author="Campos Muñoz, Jesús" w:date="2013-07-01T13:41:00Z"/>
          <w:noProof/>
          <w:lang w:val="es-ES" w:eastAsia="es-ES" w:bidi="ar-SA"/>
        </w:rPr>
      </w:pPr>
      <w:ins w:id="542" w:author="Campos Muñoz, Jesús" w:date="2013-07-01T13:41:00Z">
        <w:r w:rsidRPr="00962561">
          <w:rPr>
            <w:rStyle w:val="Hipervnculo"/>
            <w:noProof/>
          </w:rPr>
          <w:fldChar w:fldCharType="begin"/>
        </w:r>
        <w:r w:rsidRPr="00962561">
          <w:rPr>
            <w:rStyle w:val="Hipervnculo"/>
            <w:noProof/>
          </w:rPr>
          <w:instrText xml:space="preserve"> </w:instrText>
        </w:r>
        <w:r>
          <w:rPr>
            <w:noProof/>
          </w:rPr>
          <w:instrText>HYPERLINK \l "_Toc360449443"</w:instrText>
        </w:r>
        <w:r w:rsidRPr="00962561">
          <w:rPr>
            <w:rStyle w:val="Hipervnculo"/>
            <w:noProof/>
          </w:rPr>
          <w:instrText xml:space="preserve"> </w:instrText>
        </w:r>
        <w:r w:rsidRPr="00962561">
          <w:rPr>
            <w:rStyle w:val="Hipervnculo"/>
            <w:noProof/>
          </w:rPr>
          <w:fldChar w:fldCharType="separate"/>
        </w:r>
        <w:r w:rsidRPr="00962561">
          <w:rPr>
            <w:rStyle w:val="Hipervnculo"/>
            <w:noProof/>
          </w:rPr>
          <w:t>Figura 19: Mètodes per obtenir el recompte de les fitxes d’una categoria d’agenda.</w:t>
        </w:r>
        <w:r>
          <w:rPr>
            <w:noProof/>
            <w:webHidden/>
          </w:rPr>
          <w:tab/>
        </w:r>
        <w:r>
          <w:rPr>
            <w:noProof/>
            <w:webHidden/>
          </w:rPr>
          <w:fldChar w:fldCharType="begin"/>
        </w:r>
        <w:r>
          <w:rPr>
            <w:noProof/>
            <w:webHidden/>
          </w:rPr>
          <w:instrText xml:space="preserve"> PAGEREF _Toc360449443 \h </w:instrText>
        </w:r>
      </w:ins>
      <w:r>
        <w:rPr>
          <w:noProof/>
          <w:webHidden/>
        </w:rPr>
      </w:r>
      <w:r>
        <w:rPr>
          <w:noProof/>
          <w:webHidden/>
        </w:rPr>
        <w:fldChar w:fldCharType="separate"/>
      </w:r>
      <w:ins w:id="543" w:author="Campos Muñoz, Jesús" w:date="2013-07-05T14:29:00Z">
        <w:r w:rsidR="00BF3893">
          <w:rPr>
            <w:noProof/>
            <w:webHidden/>
          </w:rPr>
          <w:t>33</w:t>
        </w:r>
      </w:ins>
      <w:ins w:id="544" w:author="Campos Muñoz, Jesús" w:date="2013-07-01T13:41:00Z">
        <w:r>
          <w:rPr>
            <w:noProof/>
            <w:webHidden/>
          </w:rPr>
          <w:fldChar w:fldCharType="end"/>
        </w:r>
        <w:r w:rsidRPr="00962561">
          <w:rPr>
            <w:rStyle w:val="Hipervnculo"/>
            <w:noProof/>
          </w:rPr>
          <w:fldChar w:fldCharType="end"/>
        </w:r>
      </w:ins>
    </w:p>
    <w:p w:rsidR="003D341F" w:rsidRDefault="003D341F">
      <w:pPr>
        <w:pStyle w:val="Tabladeilustraciones"/>
        <w:tabs>
          <w:tab w:val="right" w:leader="dot" w:pos="8494"/>
        </w:tabs>
        <w:rPr>
          <w:ins w:id="545" w:author="Campos Muñoz, Jesús" w:date="2013-07-01T13:41:00Z"/>
          <w:noProof/>
          <w:lang w:val="es-ES" w:eastAsia="es-ES" w:bidi="ar-SA"/>
        </w:rPr>
      </w:pPr>
      <w:ins w:id="546" w:author="Campos Muñoz, Jesús" w:date="2013-07-01T13:41:00Z">
        <w:r w:rsidRPr="00962561">
          <w:rPr>
            <w:rStyle w:val="Hipervnculo"/>
            <w:noProof/>
          </w:rPr>
          <w:fldChar w:fldCharType="begin"/>
        </w:r>
        <w:r w:rsidRPr="00962561">
          <w:rPr>
            <w:rStyle w:val="Hipervnculo"/>
            <w:noProof/>
          </w:rPr>
          <w:instrText xml:space="preserve"> </w:instrText>
        </w:r>
        <w:r>
          <w:rPr>
            <w:noProof/>
          </w:rPr>
          <w:instrText>HYPERLINK \l "_Toc360449444"</w:instrText>
        </w:r>
        <w:r w:rsidRPr="00962561">
          <w:rPr>
            <w:rStyle w:val="Hipervnculo"/>
            <w:noProof/>
          </w:rPr>
          <w:instrText xml:space="preserve"> </w:instrText>
        </w:r>
        <w:r w:rsidRPr="00962561">
          <w:rPr>
            <w:rStyle w:val="Hipervnculo"/>
            <w:noProof/>
          </w:rPr>
          <w:fldChar w:fldCharType="separate"/>
        </w:r>
        <w:r w:rsidRPr="00962561">
          <w:rPr>
            <w:rStyle w:val="Hipervnculo"/>
            <w:noProof/>
          </w:rPr>
          <w:t>Figura 20: Mètodes per obtenir les fitxes d’una categoria d’agenda amb paginació SQL.</w:t>
        </w:r>
        <w:r>
          <w:rPr>
            <w:noProof/>
            <w:webHidden/>
          </w:rPr>
          <w:tab/>
        </w:r>
        <w:r>
          <w:rPr>
            <w:noProof/>
            <w:webHidden/>
          </w:rPr>
          <w:fldChar w:fldCharType="begin"/>
        </w:r>
        <w:r>
          <w:rPr>
            <w:noProof/>
            <w:webHidden/>
          </w:rPr>
          <w:instrText xml:space="preserve"> PAGEREF _Toc360449444 \h </w:instrText>
        </w:r>
      </w:ins>
      <w:r>
        <w:rPr>
          <w:noProof/>
          <w:webHidden/>
        </w:rPr>
      </w:r>
      <w:r>
        <w:rPr>
          <w:noProof/>
          <w:webHidden/>
        </w:rPr>
        <w:fldChar w:fldCharType="separate"/>
      </w:r>
      <w:ins w:id="547" w:author="Campos Muñoz, Jesús" w:date="2013-07-05T14:29:00Z">
        <w:r w:rsidR="00BF3893">
          <w:rPr>
            <w:noProof/>
            <w:webHidden/>
          </w:rPr>
          <w:t>35</w:t>
        </w:r>
      </w:ins>
      <w:ins w:id="548" w:author="Campos Muñoz, Jesús" w:date="2013-07-01T13:41:00Z">
        <w:r>
          <w:rPr>
            <w:noProof/>
            <w:webHidden/>
          </w:rPr>
          <w:fldChar w:fldCharType="end"/>
        </w:r>
        <w:r w:rsidRPr="00962561">
          <w:rPr>
            <w:rStyle w:val="Hipervnculo"/>
            <w:noProof/>
          </w:rPr>
          <w:fldChar w:fldCharType="end"/>
        </w:r>
      </w:ins>
    </w:p>
    <w:p w:rsidR="003D341F" w:rsidRDefault="003D341F">
      <w:pPr>
        <w:pStyle w:val="Tabladeilustraciones"/>
        <w:tabs>
          <w:tab w:val="right" w:leader="dot" w:pos="8494"/>
        </w:tabs>
        <w:rPr>
          <w:ins w:id="549" w:author="Campos Muñoz, Jesús" w:date="2013-07-01T13:41:00Z"/>
          <w:noProof/>
          <w:lang w:val="es-ES" w:eastAsia="es-ES" w:bidi="ar-SA"/>
        </w:rPr>
      </w:pPr>
      <w:ins w:id="550" w:author="Campos Muñoz, Jesús" w:date="2013-07-01T13:41:00Z">
        <w:r w:rsidRPr="00962561">
          <w:rPr>
            <w:rStyle w:val="Hipervnculo"/>
            <w:noProof/>
          </w:rPr>
          <w:fldChar w:fldCharType="begin"/>
        </w:r>
        <w:r w:rsidRPr="00962561">
          <w:rPr>
            <w:rStyle w:val="Hipervnculo"/>
            <w:noProof/>
          </w:rPr>
          <w:instrText xml:space="preserve"> </w:instrText>
        </w:r>
        <w:r>
          <w:rPr>
            <w:noProof/>
          </w:rPr>
          <w:instrText>HYPERLINK \l "_Toc360449445"</w:instrText>
        </w:r>
        <w:r w:rsidRPr="00962561">
          <w:rPr>
            <w:rStyle w:val="Hipervnculo"/>
            <w:noProof/>
          </w:rPr>
          <w:instrText xml:space="preserve"> </w:instrText>
        </w:r>
        <w:r w:rsidRPr="00962561">
          <w:rPr>
            <w:rStyle w:val="Hipervnculo"/>
            <w:noProof/>
          </w:rPr>
          <w:fldChar w:fldCharType="separate"/>
        </w:r>
        <w:r w:rsidRPr="00962561">
          <w:rPr>
            <w:rStyle w:val="Hipervnculo"/>
            <w:noProof/>
          </w:rPr>
          <w:t>Figura 21: Mètodes per obtenir el recompte dels equipaments disponibles.</w:t>
        </w:r>
        <w:r>
          <w:rPr>
            <w:noProof/>
            <w:webHidden/>
          </w:rPr>
          <w:tab/>
        </w:r>
        <w:r>
          <w:rPr>
            <w:noProof/>
            <w:webHidden/>
          </w:rPr>
          <w:fldChar w:fldCharType="begin"/>
        </w:r>
        <w:r>
          <w:rPr>
            <w:noProof/>
            <w:webHidden/>
          </w:rPr>
          <w:instrText xml:space="preserve"> PAGEREF _Toc360449445 \h </w:instrText>
        </w:r>
      </w:ins>
      <w:r>
        <w:rPr>
          <w:noProof/>
          <w:webHidden/>
        </w:rPr>
      </w:r>
      <w:r>
        <w:rPr>
          <w:noProof/>
          <w:webHidden/>
        </w:rPr>
        <w:fldChar w:fldCharType="separate"/>
      </w:r>
      <w:ins w:id="551" w:author="Campos Muñoz, Jesús" w:date="2013-07-05T14:29:00Z">
        <w:r w:rsidR="00BF3893">
          <w:rPr>
            <w:noProof/>
            <w:webHidden/>
          </w:rPr>
          <w:t>36</w:t>
        </w:r>
      </w:ins>
      <w:ins w:id="552" w:author="Campos Muñoz, Jesús" w:date="2013-07-01T13:41:00Z">
        <w:r>
          <w:rPr>
            <w:noProof/>
            <w:webHidden/>
          </w:rPr>
          <w:fldChar w:fldCharType="end"/>
        </w:r>
        <w:r w:rsidRPr="00962561">
          <w:rPr>
            <w:rStyle w:val="Hipervnculo"/>
            <w:noProof/>
          </w:rPr>
          <w:fldChar w:fldCharType="end"/>
        </w:r>
      </w:ins>
    </w:p>
    <w:p w:rsidR="003D341F" w:rsidRDefault="003D341F">
      <w:pPr>
        <w:pStyle w:val="Tabladeilustraciones"/>
        <w:tabs>
          <w:tab w:val="right" w:leader="dot" w:pos="8494"/>
        </w:tabs>
        <w:rPr>
          <w:ins w:id="553" w:author="Campos Muñoz, Jesús" w:date="2013-07-01T13:41:00Z"/>
          <w:noProof/>
          <w:lang w:val="es-ES" w:eastAsia="es-ES" w:bidi="ar-SA"/>
        </w:rPr>
      </w:pPr>
      <w:ins w:id="554" w:author="Campos Muñoz, Jesús" w:date="2013-07-01T13:41:00Z">
        <w:r w:rsidRPr="00962561">
          <w:rPr>
            <w:rStyle w:val="Hipervnculo"/>
            <w:noProof/>
          </w:rPr>
          <w:fldChar w:fldCharType="begin"/>
        </w:r>
        <w:r w:rsidRPr="00962561">
          <w:rPr>
            <w:rStyle w:val="Hipervnculo"/>
            <w:noProof/>
          </w:rPr>
          <w:instrText xml:space="preserve"> </w:instrText>
        </w:r>
        <w:r>
          <w:rPr>
            <w:noProof/>
          </w:rPr>
          <w:instrText>HYPERLINK \l "_Toc360449446"</w:instrText>
        </w:r>
        <w:r w:rsidRPr="00962561">
          <w:rPr>
            <w:rStyle w:val="Hipervnculo"/>
            <w:noProof/>
          </w:rPr>
          <w:instrText xml:space="preserve"> </w:instrText>
        </w:r>
        <w:r w:rsidRPr="00962561">
          <w:rPr>
            <w:rStyle w:val="Hipervnculo"/>
            <w:noProof/>
          </w:rPr>
          <w:fldChar w:fldCharType="separate"/>
        </w:r>
        <w:r w:rsidRPr="00962561">
          <w:rPr>
            <w:rStyle w:val="Hipervnculo"/>
            <w:noProof/>
          </w:rPr>
          <w:t>Figura 22: Mètodes per obtenir els equipaments disponibles amb paginació SQL.</w:t>
        </w:r>
        <w:r>
          <w:rPr>
            <w:noProof/>
            <w:webHidden/>
          </w:rPr>
          <w:tab/>
        </w:r>
        <w:r>
          <w:rPr>
            <w:noProof/>
            <w:webHidden/>
          </w:rPr>
          <w:fldChar w:fldCharType="begin"/>
        </w:r>
        <w:r>
          <w:rPr>
            <w:noProof/>
            <w:webHidden/>
          </w:rPr>
          <w:instrText xml:space="preserve"> PAGEREF _Toc360449446 \h </w:instrText>
        </w:r>
      </w:ins>
      <w:r>
        <w:rPr>
          <w:noProof/>
          <w:webHidden/>
        </w:rPr>
      </w:r>
      <w:r>
        <w:rPr>
          <w:noProof/>
          <w:webHidden/>
        </w:rPr>
        <w:fldChar w:fldCharType="separate"/>
      </w:r>
      <w:ins w:id="555" w:author="Campos Muñoz, Jesús" w:date="2013-07-05T14:29:00Z">
        <w:r w:rsidR="00BF3893">
          <w:rPr>
            <w:noProof/>
            <w:webHidden/>
          </w:rPr>
          <w:t>37</w:t>
        </w:r>
      </w:ins>
      <w:ins w:id="556" w:author="Campos Muñoz, Jesús" w:date="2013-07-01T13:41:00Z">
        <w:r>
          <w:rPr>
            <w:noProof/>
            <w:webHidden/>
          </w:rPr>
          <w:fldChar w:fldCharType="end"/>
        </w:r>
        <w:r w:rsidRPr="00962561">
          <w:rPr>
            <w:rStyle w:val="Hipervnculo"/>
            <w:noProof/>
          </w:rPr>
          <w:fldChar w:fldCharType="end"/>
        </w:r>
      </w:ins>
    </w:p>
    <w:p w:rsidR="008B15CB" w:rsidDel="00055CC7" w:rsidRDefault="008B15CB">
      <w:pPr>
        <w:pStyle w:val="Tabladeilustraciones"/>
        <w:tabs>
          <w:tab w:val="right" w:leader="dot" w:pos="8494"/>
        </w:tabs>
        <w:rPr>
          <w:del w:id="557" w:author="Campos Muñoz, Jesús" w:date="2013-06-27T13:49:00Z"/>
          <w:noProof/>
          <w:lang w:val="es-ES" w:eastAsia="es-ES" w:bidi="ar-SA"/>
        </w:rPr>
      </w:pPr>
      <w:del w:id="558" w:author="Campos Muñoz, Jesús" w:date="2013-06-27T13:49:00Z">
        <w:r w:rsidRPr="00055CC7" w:rsidDel="00055CC7">
          <w:rPr>
            <w:rPrChange w:id="559" w:author="Campos Muñoz, Jesús" w:date="2013-06-27T13:49:00Z">
              <w:rPr>
                <w:rStyle w:val="Hipervnculo"/>
                <w:noProof/>
              </w:rPr>
            </w:rPrChange>
          </w:rPr>
          <w:delText>Figura 1: Mètode per obtenir idiomes disponibles.</w:delText>
        </w:r>
        <w:r w:rsidDel="00055CC7">
          <w:rPr>
            <w:noProof/>
            <w:webHidden/>
          </w:rPr>
          <w:tab/>
          <w:delText>16</w:delText>
        </w:r>
      </w:del>
    </w:p>
    <w:p w:rsidR="008B15CB" w:rsidDel="00055CC7" w:rsidRDefault="008B15CB">
      <w:pPr>
        <w:pStyle w:val="Tabladeilustraciones"/>
        <w:tabs>
          <w:tab w:val="right" w:leader="dot" w:pos="8494"/>
        </w:tabs>
        <w:rPr>
          <w:del w:id="560" w:author="Campos Muñoz, Jesús" w:date="2013-06-27T13:49:00Z"/>
          <w:noProof/>
          <w:lang w:val="es-ES" w:eastAsia="es-ES" w:bidi="ar-SA"/>
        </w:rPr>
      </w:pPr>
      <w:del w:id="561" w:author="Campos Muñoz, Jesús" w:date="2013-06-27T13:49:00Z">
        <w:r w:rsidRPr="00055CC7" w:rsidDel="00055CC7">
          <w:rPr>
            <w:rPrChange w:id="562" w:author="Campos Muñoz, Jesús" w:date="2013-06-27T13:49:00Z">
              <w:rPr>
                <w:rStyle w:val="Hipervnculo"/>
                <w:noProof/>
              </w:rPr>
            </w:rPrChange>
          </w:rPr>
          <w:delText>Figura 2: Mètodes per obtenir l’agenda sencera.</w:delText>
        </w:r>
        <w:r w:rsidDel="00055CC7">
          <w:rPr>
            <w:noProof/>
            <w:webHidden/>
          </w:rPr>
          <w:tab/>
          <w:delText>16</w:delText>
        </w:r>
      </w:del>
    </w:p>
    <w:p w:rsidR="008B15CB" w:rsidDel="00055CC7" w:rsidRDefault="008B15CB">
      <w:pPr>
        <w:pStyle w:val="Tabladeilustraciones"/>
        <w:tabs>
          <w:tab w:val="right" w:leader="dot" w:pos="8494"/>
        </w:tabs>
        <w:rPr>
          <w:del w:id="563" w:author="Campos Muñoz, Jesús" w:date="2013-06-27T13:49:00Z"/>
          <w:noProof/>
          <w:lang w:val="es-ES" w:eastAsia="es-ES" w:bidi="ar-SA"/>
        </w:rPr>
      </w:pPr>
      <w:del w:id="564" w:author="Campos Muñoz, Jesús" w:date="2013-06-27T13:49:00Z">
        <w:r w:rsidRPr="00055CC7" w:rsidDel="00055CC7">
          <w:rPr>
            <w:rPrChange w:id="565" w:author="Campos Muñoz, Jesús" w:date="2013-06-27T13:49:00Z">
              <w:rPr>
                <w:rStyle w:val="Hipervnculo"/>
                <w:noProof/>
              </w:rPr>
            </w:rPrChange>
          </w:rPr>
          <w:delText>Figura 3: Mètode per obtenir els diferents tipus d’agenda.</w:delText>
        </w:r>
        <w:r w:rsidDel="00055CC7">
          <w:rPr>
            <w:noProof/>
            <w:webHidden/>
          </w:rPr>
          <w:tab/>
          <w:delText>18</w:delText>
        </w:r>
      </w:del>
    </w:p>
    <w:p w:rsidR="008B15CB" w:rsidDel="00055CC7" w:rsidRDefault="008B15CB">
      <w:pPr>
        <w:pStyle w:val="Tabladeilustraciones"/>
        <w:tabs>
          <w:tab w:val="right" w:leader="dot" w:pos="8494"/>
        </w:tabs>
        <w:rPr>
          <w:del w:id="566" w:author="Campos Muñoz, Jesús" w:date="2013-06-27T13:49:00Z"/>
          <w:noProof/>
          <w:lang w:val="es-ES" w:eastAsia="es-ES" w:bidi="ar-SA"/>
        </w:rPr>
      </w:pPr>
      <w:del w:id="567" w:author="Campos Muñoz, Jesús" w:date="2013-06-27T13:49:00Z">
        <w:r w:rsidRPr="00055CC7" w:rsidDel="00055CC7">
          <w:rPr>
            <w:rPrChange w:id="568" w:author="Campos Muñoz, Jesús" w:date="2013-06-27T13:49:00Z">
              <w:rPr>
                <w:rStyle w:val="Hipervnculo"/>
                <w:noProof/>
              </w:rPr>
            </w:rPrChange>
          </w:rPr>
          <w:delText>Figura 4: Mètodes per obtenir totes les fitxes d’un cert tipus d’agenda.</w:delText>
        </w:r>
        <w:r w:rsidDel="00055CC7">
          <w:rPr>
            <w:noProof/>
            <w:webHidden/>
          </w:rPr>
          <w:tab/>
          <w:delText>18</w:delText>
        </w:r>
      </w:del>
    </w:p>
    <w:p w:rsidR="008B15CB" w:rsidDel="00055CC7" w:rsidRDefault="008B15CB">
      <w:pPr>
        <w:pStyle w:val="Tabladeilustraciones"/>
        <w:tabs>
          <w:tab w:val="right" w:leader="dot" w:pos="8494"/>
        </w:tabs>
        <w:rPr>
          <w:del w:id="569" w:author="Campos Muñoz, Jesús" w:date="2013-06-27T13:49:00Z"/>
          <w:noProof/>
          <w:lang w:val="es-ES" w:eastAsia="es-ES" w:bidi="ar-SA"/>
        </w:rPr>
      </w:pPr>
      <w:del w:id="570" w:author="Campos Muñoz, Jesús" w:date="2013-06-27T13:49:00Z">
        <w:r w:rsidRPr="00055CC7" w:rsidDel="00055CC7">
          <w:rPr>
            <w:rPrChange w:id="571" w:author="Campos Muñoz, Jesús" w:date="2013-06-27T13:49:00Z">
              <w:rPr>
                <w:rStyle w:val="Hipervnculo"/>
                <w:noProof/>
              </w:rPr>
            </w:rPrChange>
          </w:rPr>
          <w:delText>Figura 5: Mètode per obtenir les diferents categories existents en un tipus d’agenda.</w:delText>
        </w:r>
        <w:r w:rsidDel="00055CC7">
          <w:rPr>
            <w:noProof/>
            <w:webHidden/>
          </w:rPr>
          <w:tab/>
          <w:delText>19</w:delText>
        </w:r>
      </w:del>
    </w:p>
    <w:p w:rsidR="008B15CB" w:rsidDel="00055CC7" w:rsidRDefault="008B15CB">
      <w:pPr>
        <w:pStyle w:val="Tabladeilustraciones"/>
        <w:tabs>
          <w:tab w:val="right" w:leader="dot" w:pos="8494"/>
        </w:tabs>
        <w:rPr>
          <w:del w:id="572" w:author="Campos Muñoz, Jesús" w:date="2013-06-27T13:49:00Z"/>
          <w:noProof/>
          <w:lang w:val="es-ES" w:eastAsia="es-ES" w:bidi="ar-SA"/>
        </w:rPr>
      </w:pPr>
      <w:del w:id="573" w:author="Campos Muñoz, Jesús" w:date="2013-06-27T13:49:00Z">
        <w:r w:rsidRPr="00055CC7" w:rsidDel="00055CC7">
          <w:rPr>
            <w:rPrChange w:id="574" w:author="Campos Muñoz, Jesús" w:date="2013-06-27T13:49:00Z">
              <w:rPr>
                <w:rStyle w:val="Hipervnculo"/>
                <w:noProof/>
              </w:rPr>
            </w:rPrChange>
          </w:rPr>
          <w:delText>Figura 6: Mètodes per obtenir totes les fitxes d’una certa categoria d’agenda.</w:delText>
        </w:r>
        <w:r w:rsidDel="00055CC7">
          <w:rPr>
            <w:noProof/>
            <w:webHidden/>
          </w:rPr>
          <w:tab/>
          <w:delText>20</w:delText>
        </w:r>
      </w:del>
    </w:p>
    <w:p w:rsidR="008B15CB" w:rsidDel="00055CC7" w:rsidRDefault="008B15CB">
      <w:pPr>
        <w:pStyle w:val="Tabladeilustraciones"/>
        <w:tabs>
          <w:tab w:val="right" w:leader="dot" w:pos="8494"/>
        </w:tabs>
        <w:rPr>
          <w:del w:id="575" w:author="Campos Muñoz, Jesús" w:date="2013-06-27T13:49:00Z"/>
          <w:noProof/>
          <w:lang w:val="es-ES" w:eastAsia="es-ES" w:bidi="ar-SA"/>
        </w:rPr>
      </w:pPr>
      <w:del w:id="576" w:author="Campos Muñoz, Jesús" w:date="2013-06-27T13:49:00Z">
        <w:r w:rsidRPr="00055CC7" w:rsidDel="00055CC7">
          <w:rPr>
            <w:rPrChange w:id="577" w:author="Campos Muñoz, Jesús" w:date="2013-06-27T13:49:00Z">
              <w:rPr>
                <w:rStyle w:val="Hipervnculo"/>
                <w:noProof/>
              </w:rPr>
            </w:rPrChange>
          </w:rPr>
          <w:delText>Figura 7: Mètode per obtenir les dades relatives a l’horari de la celebració d’una activitat.</w:delText>
        </w:r>
        <w:r w:rsidDel="00055CC7">
          <w:rPr>
            <w:noProof/>
            <w:webHidden/>
          </w:rPr>
          <w:tab/>
          <w:delText>21</w:delText>
        </w:r>
      </w:del>
    </w:p>
    <w:p w:rsidR="008B15CB" w:rsidDel="00055CC7" w:rsidRDefault="008B15CB">
      <w:pPr>
        <w:pStyle w:val="Tabladeilustraciones"/>
        <w:tabs>
          <w:tab w:val="right" w:leader="dot" w:pos="8494"/>
        </w:tabs>
        <w:rPr>
          <w:del w:id="578" w:author="Campos Muñoz, Jesús" w:date="2013-06-27T13:49:00Z"/>
          <w:noProof/>
          <w:lang w:val="es-ES" w:eastAsia="es-ES" w:bidi="ar-SA"/>
        </w:rPr>
      </w:pPr>
      <w:del w:id="579" w:author="Campos Muñoz, Jesús" w:date="2013-06-27T13:49:00Z">
        <w:r w:rsidRPr="00055CC7" w:rsidDel="00055CC7">
          <w:rPr>
            <w:rPrChange w:id="580" w:author="Campos Muñoz, Jesús" w:date="2013-06-27T13:49:00Z">
              <w:rPr>
                <w:rStyle w:val="Hipervnculo"/>
                <w:noProof/>
              </w:rPr>
            </w:rPrChange>
          </w:rPr>
          <w:delText>Figura 8: Mètode per obtenir els equipaments que poden acollir activitats.</w:delText>
        </w:r>
        <w:r w:rsidDel="00055CC7">
          <w:rPr>
            <w:noProof/>
            <w:webHidden/>
          </w:rPr>
          <w:tab/>
          <w:delText>21</w:delText>
        </w:r>
      </w:del>
    </w:p>
    <w:p w:rsidR="008B15CB" w:rsidDel="00055CC7" w:rsidRDefault="008B15CB">
      <w:pPr>
        <w:pStyle w:val="Tabladeilustraciones"/>
        <w:tabs>
          <w:tab w:val="right" w:leader="dot" w:pos="8494"/>
        </w:tabs>
        <w:rPr>
          <w:del w:id="581" w:author="Campos Muñoz, Jesús" w:date="2013-06-27T13:49:00Z"/>
          <w:noProof/>
          <w:lang w:val="es-ES" w:eastAsia="es-ES" w:bidi="ar-SA"/>
        </w:rPr>
      </w:pPr>
      <w:del w:id="582" w:author="Campos Muñoz, Jesús" w:date="2013-06-27T13:49:00Z">
        <w:r w:rsidRPr="00055CC7" w:rsidDel="00055CC7">
          <w:rPr>
            <w:rPrChange w:id="583" w:author="Campos Muñoz, Jesús" w:date="2013-06-27T13:49:00Z">
              <w:rPr>
                <w:rStyle w:val="Hipervnculo"/>
                <w:noProof/>
              </w:rPr>
            </w:rPrChange>
          </w:rPr>
          <w:delText>Figura 9: Mètode per obtenir els equipaments en el que tindrà lloc una activitat.</w:delText>
        </w:r>
        <w:r w:rsidDel="00055CC7">
          <w:rPr>
            <w:noProof/>
            <w:webHidden/>
          </w:rPr>
          <w:tab/>
          <w:delText>22</w:delText>
        </w:r>
      </w:del>
    </w:p>
    <w:p w:rsidR="008B15CB" w:rsidDel="00055CC7" w:rsidRDefault="008B15CB">
      <w:pPr>
        <w:pStyle w:val="Tabladeilustraciones"/>
        <w:tabs>
          <w:tab w:val="right" w:leader="dot" w:pos="8494"/>
        </w:tabs>
        <w:rPr>
          <w:del w:id="584" w:author="Campos Muñoz, Jesús" w:date="2013-06-27T13:49:00Z"/>
          <w:noProof/>
          <w:lang w:val="es-ES" w:eastAsia="es-ES" w:bidi="ar-SA"/>
        </w:rPr>
      </w:pPr>
      <w:del w:id="585" w:author="Campos Muñoz, Jesús" w:date="2013-06-27T13:49:00Z">
        <w:r w:rsidRPr="00055CC7" w:rsidDel="00055CC7">
          <w:rPr>
            <w:rPrChange w:id="586" w:author="Campos Muñoz, Jesús" w:date="2013-06-27T13:49:00Z">
              <w:rPr>
                <w:rStyle w:val="Hipervnculo"/>
                <w:noProof/>
              </w:rPr>
            </w:rPrChange>
          </w:rPr>
          <w:delText>Figura 10: Mètode per obtenir les fitxes d’un equipament cercant pel nom.</w:delText>
        </w:r>
        <w:r w:rsidDel="00055CC7">
          <w:rPr>
            <w:noProof/>
            <w:webHidden/>
          </w:rPr>
          <w:tab/>
          <w:delText>22</w:delText>
        </w:r>
      </w:del>
    </w:p>
    <w:p w:rsidR="008B15CB" w:rsidDel="00055CC7" w:rsidRDefault="008B15CB">
      <w:pPr>
        <w:pStyle w:val="Tabladeilustraciones"/>
        <w:tabs>
          <w:tab w:val="right" w:leader="dot" w:pos="8494"/>
        </w:tabs>
        <w:rPr>
          <w:del w:id="587" w:author="Campos Muñoz, Jesús" w:date="2013-06-27T13:49:00Z"/>
          <w:noProof/>
          <w:lang w:val="es-ES" w:eastAsia="es-ES" w:bidi="ar-SA"/>
        </w:rPr>
      </w:pPr>
      <w:del w:id="588" w:author="Campos Muñoz, Jesús" w:date="2013-06-27T13:49:00Z">
        <w:r w:rsidRPr="00055CC7" w:rsidDel="00055CC7">
          <w:rPr>
            <w:rPrChange w:id="589" w:author="Campos Muñoz, Jesús" w:date="2013-06-27T13:49:00Z">
              <w:rPr>
                <w:rStyle w:val="Hipervnculo"/>
                <w:noProof/>
              </w:rPr>
            </w:rPrChange>
          </w:rPr>
          <w:delText>Figura 11: Mètode per obtenir les fitxes d’un equipament cercant per l’identificador.</w:delText>
        </w:r>
        <w:r w:rsidDel="00055CC7">
          <w:rPr>
            <w:noProof/>
            <w:webHidden/>
          </w:rPr>
          <w:tab/>
          <w:delText>23</w:delText>
        </w:r>
      </w:del>
    </w:p>
    <w:p w:rsidR="008B15CB" w:rsidDel="00055CC7" w:rsidRDefault="008B15CB">
      <w:pPr>
        <w:pStyle w:val="Tabladeilustraciones"/>
        <w:tabs>
          <w:tab w:val="right" w:leader="dot" w:pos="8494"/>
        </w:tabs>
        <w:rPr>
          <w:del w:id="590" w:author="Campos Muñoz, Jesús" w:date="2013-06-27T13:49:00Z"/>
          <w:noProof/>
          <w:lang w:val="es-ES" w:eastAsia="es-ES" w:bidi="ar-SA"/>
        </w:rPr>
      </w:pPr>
      <w:del w:id="591" w:author="Campos Muñoz, Jesús" w:date="2013-06-27T13:49:00Z">
        <w:r w:rsidRPr="00055CC7" w:rsidDel="00055CC7">
          <w:rPr>
            <w:rPrChange w:id="592" w:author="Campos Muñoz, Jesús" w:date="2013-06-27T13:49:00Z">
              <w:rPr>
                <w:rStyle w:val="Hipervnculo"/>
                <w:noProof/>
              </w:rPr>
            </w:rPrChange>
          </w:rPr>
          <w:delText>Figura 12: Mètode per obtenir els recursos de tipus document relacionats amb una fitxa.</w:delText>
        </w:r>
        <w:r w:rsidDel="00055CC7">
          <w:rPr>
            <w:noProof/>
            <w:webHidden/>
          </w:rPr>
          <w:tab/>
          <w:delText>24</w:delText>
        </w:r>
      </w:del>
    </w:p>
    <w:p w:rsidR="008B15CB" w:rsidDel="00055CC7" w:rsidRDefault="008B15CB">
      <w:pPr>
        <w:pStyle w:val="Tabladeilustraciones"/>
        <w:tabs>
          <w:tab w:val="right" w:leader="dot" w:pos="8494"/>
        </w:tabs>
        <w:rPr>
          <w:del w:id="593" w:author="Campos Muñoz, Jesús" w:date="2013-06-27T13:49:00Z"/>
          <w:noProof/>
          <w:lang w:val="es-ES" w:eastAsia="es-ES" w:bidi="ar-SA"/>
        </w:rPr>
      </w:pPr>
      <w:del w:id="594" w:author="Campos Muñoz, Jesús" w:date="2013-06-27T13:49:00Z">
        <w:r w:rsidRPr="00055CC7" w:rsidDel="00055CC7">
          <w:rPr>
            <w:rPrChange w:id="595" w:author="Campos Muñoz, Jesús" w:date="2013-06-27T13:49:00Z">
              <w:rPr>
                <w:rStyle w:val="Hipervnculo"/>
                <w:noProof/>
              </w:rPr>
            </w:rPrChange>
          </w:rPr>
          <w:delText>Figura 12: Mètode per obtenir els recursos de tipus document relacionats amb una fitxa.</w:delText>
        </w:r>
        <w:r w:rsidDel="00055CC7">
          <w:rPr>
            <w:noProof/>
            <w:webHidden/>
          </w:rPr>
          <w:tab/>
          <w:delText>25</w:delText>
        </w:r>
      </w:del>
    </w:p>
    <w:p w:rsidR="008B15CB" w:rsidDel="00055CC7" w:rsidRDefault="008B15CB">
      <w:pPr>
        <w:pStyle w:val="Tabladeilustraciones"/>
        <w:tabs>
          <w:tab w:val="right" w:leader="dot" w:pos="8494"/>
        </w:tabs>
        <w:rPr>
          <w:del w:id="596" w:author="Campos Muñoz, Jesús" w:date="2013-06-27T13:49:00Z"/>
          <w:noProof/>
          <w:lang w:val="es-ES" w:eastAsia="es-ES" w:bidi="ar-SA"/>
        </w:rPr>
      </w:pPr>
      <w:del w:id="597" w:author="Campos Muñoz, Jesús" w:date="2013-06-27T13:49:00Z">
        <w:r w:rsidRPr="00055CC7" w:rsidDel="00055CC7">
          <w:rPr>
            <w:rPrChange w:id="598" w:author="Campos Muñoz, Jesús" w:date="2013-06-27T13:49:00Z">
              <w:rPr>
                <w:rStyle w:val="Hipervnculo"/>
                <w:noProof/>
              </w:rPr>
            </w:rPrChange>
          </w:rPr>
          <w:delText>Figura 14: Mètodes per obtenir el recompte de l’agenda sencera.</w:delText>
        </w:r>
        <w:r w:rsidDel="00055CC7">
          <w:rPr>
            <w:noProof/>
            <w:webHidden/>
          </w:rPr>
          <w:tab/>
          <w:delText>26</w:delText>
        </w:r>
      </w:del>
    </w:p>
    <w:p w:rsidR="008B15CB" w:rsidDel="00055CC7" w:rsidRDefault="008B15CB">
      <w:pPr>
        <w:pStyle w:val="Tabladeilustraciones"/>
        <w:tabs>
          <w:tab w:val="right" w:leader="dot" w:pos="8494"/>
        </w:tabs>
        <w:rPr>
          <w:del w:id="599" w:author="Campos Muñoz, Jesús" w:date="2013-06-27T13:49:00Z"/>
          <w:noProof/>
          <w:lang w:val="es-ES" w:eastAsia="es-ES" w:bidi="ar-SA"/>
        </w:rPr>
      </w:pPr>
      <w:del w:id="600" w:author="Campos Muñoz, Jesús" w:date="2013-06-27T13:49:00Z">
        <w:r w:rsidRPr="00055CC7" w:rsidDel="00055CC7">
          <w:rPr>
            <w:rPrChange w:id="601" w:author="Campos Muñoz, Jesús" w:date="2013-06-27T13:49:00Z">
              <w:rPr>
                <w:rStyle w:val="Hipervnculo"/>
                <w:noProof/>
              </w:rPr>
            </w:rPrChange>
          </w:rPr>
          <w:delText>Figura 15: Mètodes per obtenir el contingut de l’agenda sencera amb paginació SQL.</w:delText>
        </w:r>
        <w:r w:rsidDel="00055CC7">
          <w:rPr>
            <w:noProof/>
            <w:webHidden/>
          </w:rPr>
          <w:tab/>
          <w:delText>27</w:delText>
        </w:r>
      </w:del>
    </w:p>
    <w:p w:rsidR="008B15CB" w:rsidDel="00055CC7" w:rsidRDefault="008B15CB">
      <w:pPr>
        <w:pStyle w:val="Tabladeilustraciones"/>
        <w:tabs>
          <w:tab w:val="right" w:leader="dot" w:pos="8494"/>
        </w:tabs>
        <w:rPr>
          <w:del w:id="602" w:author="Campos Muñoz, Jesús" w:date="2013-06-27T13:49:00Z"/>
          <w:noProof/>
          <w:lang w:val="es-ES" w:eastAsia="es-ES" w:bidi="ar-SA"/>
        </w:rPr>
      </w:pPr>
      <w:del w:id="603" w:author="Campos Muñoz, Jesús" w:date="2013-06-27T13:49:00Z">
        <w:r w:rsidRPr="00055CC7" w:rsidDel="00055CC7">
          <w:rPr>
            <w:rPrChange w:id="604" w:author="Campos Muñoz, Jesús" w:date="2013-06-27T13:49:00Z">
              <w:rPr>
                <w:rStyle w:val="Hipervnculo"/>
                <w:noProof/>
              </w:rPr>
            </w:rPrChange>
          </w:rPr>
          <w:delText>Figura 16: Mètodes per obtenir el recompte de les fitxes d’un tipus d’agenda.</w:delText>
        </w:r>
        <w:r w:rsidDel="00055CC7">
          <w:rPr>
            <w:noProof/>
            <w:webHidden/>
          </w:rPr>
          <w:tab/>
          <w:delText>28</w:delText>
        </w:r>
      </w:del>
    </w:p>
    <w:p w:rsidR="008B15CB" w:rsidDel="00055CC7" w:rsidRDefault="008B15CB">
      <w:pPr>
        <w:pStyle w:val="Tabladeilustraciones"/>
        <w:tabs>
          <w:tab w:val="right" w:leader="dot" w:pos="8494"/>
        </w:tabs>
        <w:rPr>
          <w:del w:id="605" w:author="Campos Muñoz, Jesús" w:date="2013-06-27T13:49:00Z"/>
          <w:noProof/>
          <w:lang w:val="es-ES" w:eastAsia="es-ES" w:bidi="ar-SA"/>
        </w:rPr>
      </w:pPr>
      <w:del w:id="606" w:author="Campos Muñoz, Jesús" w:date="2013-06-27T13:49:00Z">
        <w:r w:rsidRPr="00055CC7" w:rsidDel="00055CC7">
          <w:rPr>
            <w:rPrChange w:id="607" w:author="Campos Muñoz, Jesús" w:date="2013-06-27T13:49:00Z">
              <w:rPr>
                <w:rStyle w:val="Hipervnculo"/>
                <w:noProof/>
              </w:rPr>
            </w:rPrChange>
          </w:rPr>
          <w:delText>Figura 17: Mètodes per obtenir les fitxes d’un tipus d’agenda amb paginació SQL.</w:delText>
        </w:r>
        <w:r w:rsidDel="00055CC7">
          <w:rPr>
            <w:noProof/>
            <w:webHidden/>
          </w:rPr>
          <w:tab/>
          <w:delText>30</w:delText>
        </w:r>
      </w:del>
    </w:p>
    <w:p w:rsidR="008B15CB" w:rsidDel="00055CC7" w:rsidRDefault="008B15CB">
      <w:pPr>
        <w:pStyle w:val="Tabladeilustraciones"/>
        <w:tabs>
          <w:tab w:val="right" w:leader="dot" w:pos="8494"/>
        </w:tabs>
        <w:rPr>
          <w:del w:id="608" w:author="Campos Muñoz, Jesús" w:date="2013-06-27T13:49:00Z"/>
          <w:noProof/>
          <w:lang w:val="es-ES" w:eastAsia="es-ES" w:bidi="ar-SA"/>
        </w:rPr>
      </w:pPr>
      <w:del w:id="609" w:author="Campos Muñoz, Jesús" w:date="2013-06-27T13:49:00Z">
        <w:r w:rsidRPr="00055CC7" w:rsidDel="00055CC7">
          <w:rPr>
            <w:rPrChange w:id="610" w:author="Campos Muñoz, Jesús" w:date="2013-06-27T13:49:00Z">
              <w:rPr>
                <w:rStyle w:val="Hipervnculo"/>
                <w:noProof/>
              </w:rPr>
            </w:rPrChange>
          </w:rPr>
          <w:delText>Figura 18: Mètodes per obtenir el recompte de les fitxes d’una categoria d’agenda.</w:delText>
        </w:r>
        <w:r w:rsidDel="00055CC7">
          <w:rPr>
            <w:noProof/>
            <w:webHidden/>
          </w:rPr>
          <w:tab/>
          <w:delText>31</w:delText>
        </w:r>
      </w:del>
    </w:p>
    <w:p w:rsidR="008B15CB" w:rsidDel="00055CC7" w:rsidRDefault="008B15CB">
      <w:pPr>
        <w:pStyle w:val="Tabladeilustraciones"/>
        <w:tabs>
          <w:tab w:val="right" w:leader="dot" w:pos="8494"/>
        </w:tabs>
        <w:rPr>
          <w:del w:id="611" w:author="Campos Muñoz, Jesús" w:date="2013-06-27T13:49:00Z"/>
          <w:noProof/>
          <w:lang w:val="es-ES" w:eastAsia="es-ES" w:bidi="ar-SA"/>
        </w:rPr>
      </w:pPr>
      <w:del w:id="612" w:author="Campos Muñoz, Jesús" w:date="2013-06-27T13:49:00Z">
        <w:r w:rsidRPr="00055CC7" w:rsidDel="00055CC7">
          <w:rPr>
            <w:rPrChange w:id="613" w:author="Campos Muñoz, Jesús" w:date="2013-06-27T13:49:00Z">
              <w:rPr>
                <w:rStyle w:val="Hipervnculo"/>
                <w:noProof/>
              </w:rPr>
            </w:rPrChange>
          </w:rPr>
          <w:delText>Figura 19: Mètodes per obtenir les fitxes d’una categoria d’agenda amb paginació SQL.</w:delText>
        </w:r>
        <w:r w:rsidDel="00055CC7">
          <w:rPr>
            <w:noProof/>
            <w:webHidden/>
          </w:rPr>
          <w:tab/>
          <w:delText>32</w:delText>
        </w:r>
      </w:del>
    </w:p>
    <w:p w:rsidR="008B15CB" w:rsidDel="00055CC7" w:rsidRDefault="008B15CB">
      <w:pPr>
        <w:pStyle w:val="Tabladeilustraciones"/>
        <w:tabs>
          <w:tab w:val="right" w:leader="dot" w:pos="8494"/>
        </w:tabs>
        <w:rPr>
          <w:del w:id="614" w:author="Campos Muñoz, Jesús" w:date="2013-06-27T13:49:00Z"/>
          <w:noProof/>
          <w:lang w:val="es-ES" w:eastAsia="es-ES" w:bidi="ar-SA"/>
        </w:rPr>
      </w:pPr>
      <w:del w:id="615" w:author="Campos Muñoz, Jesús" w:date="2013-06-27T13:49:00Z">
        <w:r w:rsidRPr="00055CC7" w:rsidDel="00055CC7">
          <w:rPr>
            <w:rPrChange w:id="616" w:author="Campos Muñoz, Jesús" w:date="2013-06-27T13:49:00Z">
              <w:rPr>
                <w:rStyle w:val="Hipervnculo"/>
                <w:noProof/>
              </w:rPr>
            </w:rPrChange>
          </w:rPr>
          <w:delText>Figura 20: Mètodes per obtenir el recompte dels equipaments disponibles.</w:delText>
        </w:r>
        <w:r w:rsidDel="00055CC7">
          <w:rPr>
            <w:noProof/>
            <w:webHidden/>
          </w:rPr>
          <w:tab/>
          <w:delText>34</w:delText>
        </w:r>
      </w:del>
    </w:p>
    <w:p w:rsidR="008B15CB" w:rsidDel="00055CC7" w:rsidRDefault="008B15CB">
      <w:pPr>
        <w:pStyle w:val="Tabladeilustraciones"/>
        <w:tabs>
          <w:tab w:val="right" w:leader="dot" w:pos="8494"/>
        </w:tabs>
        <w:rPr>
          <w:del w:id="617" w:author="Campos Muñoz, Jesús" w:date="2013-06-27T13:49:00Z"/>
          <w:noProof/>
          <w:lang w:val="es-ES" w:eastAsia="es-ES" w:bidi="ar-SA"/>
        </w:rPr>
      </w:pPr>
      <w:del w:id="618" w:author="Campos Muñoz, Jesús" w:date="2013-06-27T13:49:00Z">
        <w:r w:rsidRPr="00055CC7" w:rsidDel="00055CC7">
          <w:rPr>
            <w:rPrChange w:id="619" w:author="Campos Muñoz, Jesús" w:date="2013-06-27T13:49:00Z">
              <w:rPr>
                <w:rStyle w:val="Hipervnculo"/>
                <w:noProof/>
              </w:rPr>
            </w:rPrChange>
          </w:rPr>
          <w:delText>Figura 21: Mètodes per obtenir els equipaments disponibles amb paginació SQL.</w:delText>
        </w:r>
        <w:r w:rsidDel="00055CC7">
          <w:rPr>
            <w:noProof/>
            <w:webHidden/>
          </w:rPr>
          <w:tab/>
          <w:delText>34</w:delText>
        </w:r>
      </w:del>
    </w:p>
    <w:p w:rsidR="004429F4" w:rsidRDefault="004429F4" w:rsidP="00970630">
      <w:pPr>
        <w:jc w:val="left"/>
        <w:rPr>
          <w:rFonts w:cstheme="minorHAnsi"/>
          <w:noProof/>
        </w:rPr>
      </w:pPr>
      <w:r>
        <w:rPr>
          <w:rFonts w:cstheme="minorHAnsi"/>
          <w:noProof/>
        </w:rPr>
        <w:lastRenderedPageBreak/>
        <w:fldChar w:fldCharType="end"/>
      </w:r>
    </w:p>
    <w:p w:rsidR="00223E72" w:rsidRDefault="00223E72">
      <w:pPr>
        <w:jc w:val="left"/>
        <w:rPr>
          <w:rFonts w:cstheme="minorHAnsi"/>
          <w:noProof/>
        </w:rPr>
      </w:pPr>
      <w:r>
        <w:rPr>
          <w:rFonts w:cstheme="minorHAnsi"/>
          <w:noProof/>
        </w:rPr>
        <w:br w:type="page"/>
      </w:r>
    </w:p>
    <w:p w:rsidR="00970630" w:rsidRPr="007753C2" w:rsidRDefault="00970630" w:rsidP="00970630">
      <w:pPr>
        <w:jc w:val="left"/>
        <w:rPr>
          <w:rFonts w:ascii="Arial" w:eastAsiaTheme="majorEastAsia" w:hAnsi="Arial" w:cs="Arial"/>
          <w:b/>
          <w:bCs/>
          <w:noProof/>
          <w:sz w:val="24"/>
          <w:szCs w:val="24"/>
        </w:rPr>
      </w:pPr>
      <w:r w:rsidRPr="007753C2">
        <w:rPr>
          <w:rFonts w:cstheme="minorHAnsi"/>
          <w:noProof/>
        </w:rPr>
        <w:lastRenderedPageBreak/>
        <w:br w:type="page"/>
      </w:r>
    </w:p>
    <w:p w:rsidR="00704C1E" w:rsidRDefault="00704C1E" w:rsidP="00704C1E">
      <w:pPr>
        <w:pStyle w:val="Ttulo1"/>
        <w:rPr>
          <w:ins w:id="620" w:author="Campos Muñoz, Jesús" w:date="2013-07-01T13:40:00Z"/>
        </w:rPr>
        <w:sectPr w:rsidR="00704C1E" w:rsidSect="001D1F34">
          <w:footerReference w:type="default" r:id="rId9"/>
          <w:pgSz w:w="11906" w:h="16838"/>
          <w:pgMar w:top="1417" w:right="1701" w:bottom="1417" w:left="1701" w:header="708" w:footer="708" w:gutter="0"/>
          <w:cols w:space="708"/>
          <w:titlePg/>
          <w:docGrid w:linePitch="360"/>
        </w:sectPr>
      </w:pPr>
    </w:p>
    <w:p w:rsidR="00970630" w:rsidRPr="007753C2" w:rsidRDefault="00970630">
      <w:pPr>
        <w:pStyle w:val="Ttulo1"/>
      </w:pPr>
      <w:bookmarkStart w:id="622" w:name="_Toc360797820"/>
      <w:r w:rsidRPr="007753C2">
        <w:lastRenderedPageBreak/>
        <w:t>Introducció</w:t>
      </w:r>
      <w:bookmarkEnd w:id="622"/>
    </w:p>
    <w:p w:rsidR="00970630" w:rsidRPr="007753C2" w:rsidRDefault="00970630" w:rsidP="00970630">
      <w:r w:rsidRPr="007753C2">
        <w:t>En el seu afany per fomentar la participació ciutadana a Santa Coloma de Gramenet l’Ajuntament proposa realitzar un “Concurs de programació d’aplicacions mòbils”. Aquestes aplicacions hauran d’ajustar-se a unes normes mínimes d’ergonomia, usabilitat i de disseny.</w:t>
      </w:r>
    </w:p>
    <w:p w:rsidR="00970630" w:rsidRPr="007753C2" w:rsidRDefault="00970630" w:rsidP="00970630">
      <w:r w:rsidRPr="007753C2">
        <w:t>D’altra banda, aquestes aplicacions hauran d’estar referides estrictament a Santa Coloma de Gramenet. Això vol dir que el contingut de l’aplicació (a què fa referencia, publicitat, informació que ofereix, etc...) tingui relació únicament amb aspectes de la ciutadania tal i com passa en el web municipal. Per això, l’Ajuntament ha de posar a disposició dels desenvolupadors que prenguin part en el concurs un</w:t>
      </w:r>
      <w:del w:id="623" w:author="Campos Muñoz, Jesús" w:date="2013-07-01T09:32:00Z">
        <w:r w:rsidRPr="007753C2" w:rsidDel="00AD7A1A">
          <w:delText>a</w:delText>
        </w:r>
      </w:del>
      <w:r w:rsidRPr="007753C2">
        <w:t xml:space="preserve"> seguit de dades per tal que l’aplicació compleixi amb els requisits.</w:t>
      </w:r>
    </w:p>
    <w:p w:rsidR="00970630" w:rsidRDefault="00970630" w:rsidP="00970630">
      <w:pPr>
        <w:pStyle w:val="Ttulo2"/>
      </w:pPr>
      <w:bookmarkStart w:id="624" w:name="_Toc360797821"/>
      <w:r w:rsidRPr="007753C2">
        <w:t>Finalitat del document</w:t>
      </w:r>
      <w:bookmarkEnd w:id="624"/>
    </w:p>
    <w:p w:rsidR="00460911" w:rsidRDefault="00460911" w:rsidP="00460911">
      <w:r w:rsidRPr="007753C2">
        <w:t xml:space="preserve">Aquest document té com a finalitat </w:t>
      </w:r>
      <w:r>
        <w:t>descriure les estructures i mètodes que es faran servir en els serveis web</w:t>
      </w:r>
      <w:r w:rsidRPr="007753C2">
        <w:t xml:space="preserve"> </w:t>
      </w:r>
      <w:r>
        <w:t>per tal de poder establir una comunicació entre les aplicacions mòbils i les bases de dades de l’Ajuntament.</w:t>
      </w:r>
    </w:p>
    <w:p w:rsidR="00460911" w:rsidRDefault="00460911" w:rsidP="00460911">
      <w:r>
        <w:t xml:space="preserve">Les estructures són els </w:t>
      </w:r>
      <w:r w:rsidR="00B7421C">
        <w:t xml:space="preserve">contenidors de dades o classes </w:t>
      </w:r>
      <w:r>
        <w:t xml:space="preserve">on s’emmagatzema el resultat de la consulta SQL realitzada pel mètode cridat per l’aplicació mòbil. Aquest contenidors de dades que conformen la resposta a enviar a l’aplicació estaran compostos per altres tipus de contenidors. Així la resposta estarà formada per un contenidor amb </w:t>
      </w:r>
      <w:del w:id="625" w:author="Campos Muñoz, Jesús" w:date="2013-07-01T09:37:00Z">
        <w:r w:rsidDel="00D475F8">
          <w:delText xml:space="preserve">els resultats </w:delText>
        </w:r>
      </w:del>
      <w:ins w:id="626" w:author="Campos Muñoz, Jesús" w:date="2013-07-01T09:37:00Z">
        <w:r w:rsidR="00D475F8">
          <w:t xml:space="preserve">les dades </w:t>
        </w:r>
      </w:ins>
      <w:r>
        <w:t>demana</w:t>
      </w:r>
      <w:del w:id="627" w:author="Campos Muñoz, Jesús" w:date="2013-07-01T09:37:00Z">
        <w:r w:rsidDel="00D475F8">
          <w:delText>ts</w:delText>
        </w:r>
      </w:del>
      <w:ins w:id="628" w:author="Campos Muñoz, Jesús" w:date="2013-07-01T09:37:00Z">
        <w:r w:rsidR="00D475F8">
          <w:t>des</w:t>
        </w:r>
      </w:ins>
      <w:r>
        <w:t xml:space="preserve"> al servei web i un altre contenidor amb les indicacions corresponents al total de resultats obtinguts, com s’ha esdevingut l’operació, si ha hagut error o no i una breu descripció. </w:t>
      </w:r>
    </w:p>
    <w:p w:rsidR="00460911" w:rsidRPr="00644345" w:rsidRDefault="00460911" w:rsidP="007A054E">
      <w:r>
        <w:t xml:space="preserve">Els mètodes són les crides que realitza l’aplicació mòbil a un ordinador ubicat a la direcció </w:t>
      </w:r>
      <w:ins w:id="629" w:author="Campos Muñoz, Jesús" w:date="2013-06-28T14:00:00Z">
        <w:r w:rsidR="0027113E">
          <w:fldChar w:fldCharType="begin"/>
        </w:r>
        <w:r w:rsidR="0027113E">
          <w:instrText xml:space="preserve"> HYPERLINK "http://195.235.66.115:10001/WSApp/WSApp/AppColoma.asmx" \t "_blank" </w:instrText>
        </w:r>
        <w:r w:rsidR="0027113E">
          <w:fldChar w:fldCharType="separate"/>
        </w:r>
        <w:r w:rsidR="0027113E">
          <w:rPr>
            <w:rStyle w:val="Hipervnculo"/>
          </w:rPr>
          <w:t>http://195.235.66.115:10001/WSApp/WSApp/AppColoma.asmx</w:t>
        </w:r>
        <w:r w:rsidR="0027113E">
          <w:fldChar w:fldCharType="end"/>
        </w:r>
      </w:ins>
      <w:del w:id="630" w:author="Campos Muñoz, Jesús" w:date="2013-06-28T14:00:00Z">
        <w:r w:rsidDel="0027113E">
          <w:delText>(“</w:delText>
        </w:r>
        <w:r w:rsidR="00E74EA6" w:rsidDel="0027113E">
          <w:delText>REV_</w:delText>
        </w:r>
        <w:r w:rsidDel="0027113E">
          <w:delText xml:space="preserve">SEÑALAR LA DIRECCIÓN CORRECTA DE LA MÁQUINA”) </w:delText>
        </w:r>
      </w:del>
      <w:ins w:id="631" w:author="Campos Muñoz, Jesús" w:date="2013-06-28T14:00:00Z">
        <w:r w:rsidR="0027113E">
          <w:t xml:space="preserve"> </w:t>
        </w:r>
      </w:ins>
      <w:r>
        <w:t xml:space="preserve">per tal d’obtenir les dades que necessita. L’aplicació podrà disposar de les dades ofertes pels mètodes </w:t>
      </w:r>
      <w:del w:id="632" w:author="Campos Muñoz, Jesús" w:date="2013-06-25T09:24:00Z">
        <w:r w:rsidDel="00651011">
          <w:delText>els qual</w:delText>
        </w:r>
      </w:del>
      <w:ins w:id="633" w:author="Campos Muñoz, Jesús" w:date="2013-06-25T09:24:00Z">
        <w:r w:rsidR="00651011">
          <w:t>que</w:t>
        </w:r>
      </w:ins>
      <w:r>
        <w:t xml:space="preserve"> es descriuen a</w:t>
      </w:r>
      <w:ins w:id="634" w:author="Campos Muñoz, Jesús" w:date="2013-06-25T09:24:00Z">
        <w:r w:rsidR="00651011">
          <w:t>ls apartats</w:t>
        </w:r>
      </w:ins>
      <w:del w:id="635" w:author="Campos Muñoz, Jesús" w:date="2013-06-25T09:25:00Z">
        <w:r w:rsidDel="00651011">
          <w:delText xml:space="preserve"> </w:delText>
        </w:r>
      </w:del>
      <w:ins w:id="636" w:author="Campos Muñoz, Jesús" w:date="2013-06-25T09:25:00Z">
        <w:r w:rsidR="00651011">
          <w:t xml:space="preserve"> </w:t>
        </w:r>
        <w:r w:rsidR="00651011" w:rsidRPr="00651011">
          <w:rPr>
            <w:b/>
            <w:rPrChange w:id="637" w:author="Campos Muñoz, Jesús" w:date="2013-06-25T09:25:00Z">
              <w:rPr>
                <w:rFonts w:eastAsiaTheme="majorEastAsia" w:cstheme="minorHAnsi"/>
                <w:b/>
                <w:bCs/>
                <w:sz w:val="36"/>
                <w:szCs w:val="36"/>
              </w:rPr>
            </w:rPrChange>
          </w:rPr>
          <w:fldChar w:fldCharType="begin"/>
        </w:r>
        <w:r w:rsidR="00651011" w:rsidRPr="00651011">
          <w:rPr>
            <w:b/>
            <w:rPrChange w:id="638" w:author="Campos Muñoz, Jesús" w:date="2013-06-25T09:25:00Z">
              <w:rPr>
                <w:rFonts w:eastAsiaTheme="majorEastAsia" w:cstheme="minorHAnsi"/>
                <w:b/>
                <w:bCs/>
                <w:sz w:val="36"/>
                <w:szCs w:val="36"/>
              </w:rPr>
            </w:rPrChange>
          </w:rPr>
          <w:instrText xml:space="preserve"> REF _Ref359915654 \r \h </w:instrText>
        </w:r>
      </w:ins>
      <w:r w:rsidR="00651011">
        <w:rPr>
          <w:b/>
        </w:rPr>
        <w:instrText xml:space="preserve"> \* MERGEFORMAT </w:instrText>
      </w:r>
      <w:r w:rsidR="00651011" w:rsidRPr="00651011">
        <w:rPr>
          <w:b/>
          <w:rPrChange w:id="639" w:author="Campos Muñoz, Jesús" w:date="2013-06-25T09:25:00Z">
            <w:rPr>
              <w:b/>
            </w:rPr>
          </w:rPrChange>
        </w:rPr>
      </w:r>
      <w:r w:rsidR="00651011" w:rsidRPr="00651011">
        <w:rPr>
          <w:b/>
          <w:rPrChange w:id="640" w:author="Campos Muñoz, Jesús" w:date="2013-06-25T09:25:00Z">
            <w:rPr>
              <w:rFonts w:eastAsiaTheme="majorEastAsia" w:cstheme="minorHAnsi"/>
              <w:b/>
              <w:bCs/>
              <w:sz w:val="36"/>
              <w:szCs w:val="36"/>
            </w:rPr>
          </w:rPrChange>
        </w:rPr>
        <w:fldChar w:fldCharType="separate"/>
      </w:r>
      <w:ins w:id="641" w:author="Campos Muñoz, Jesús" w:date="2013-07-05T14:29:00Z">
        <w:r w:rsidR="00BF3893">
          <w:rPr>
            <w:b/>
          </w:rPr>
          <w:t>3.2</w:t>
        </w:r>
      </w:ins>
      <w:ins w:id="642" w:author="Campos Muñoz, Jesús" w:date="2013-06-25T09:25:00Z">
        <w:r w:rsidR="00651011" w:rsidRPr="00651011">
          <w:rPr>
            <w:b/>
            <w:rPrChange w:id="643" w:author="Campos Muñoz, Jesús" w:date="2013-06-25T09:25:00Z">
              <w:rPr>
                <w:rFonts w:eastAsiaTheme="majorEastAsia" w:cstheme="minorHAnsi"/>
                <w:b/>
                <w:bCs/>
                <w:sz w:val="36"/>
                <w:szCs w:val="36"/>
              </w:rPr>
            </w:rPrChange>
          </w:rPr>
          <w:fldChar w:fldCharType="end"/>
        </w:r>
        <w:r w:rsidR="00651011" w:rsidRPr="00651011">
          <w:rPr>
            <w:b/>
            <w:rPrChange w:id="644" w:author="Campos Muñoz, Jesús" w:date="2013-06-25T09:25:00Z">
              <w:rPr>
                <w:rFonts w:eastAsiaTheme="majorEastAsia" w:cstheme="minorHAnsi"/>
                <w:b/>
                <w:bCs/>
                <w:sz w:val="36"/>
                <w:szCs w:val="36"/>
              </w:rPr>
            </w:rPrChange>
          </w:rPr>
          <w:t xml:space="preserve"> </w:t>
        </w:r>
        <w:r w:rsidR="00651011" w:rsidRPr="00651011">
          <w:rPr>
            <w:b/>
            <w:rPrChange w:id="645" w:author="Campos Muñoz, Jesús" w:date="2013-06-25T09:25:00Z">
              <w:rPr>
                <w:rFonts w:eastAsiaTheme="majorEastAsia" w:cstheme="minorHAnsi"/>
                <w:b/>
                <w:bCs/>
                <w:sz w:val="36"/>
                <w:szCs w:val="36"/>
              </w:rPr>
            </w:rPrChange>
          </w:rPr>
          <w:fldChar w:fldCharType="begin"/>
        </w:r>
        <w:r w:rsidR="00651011" w:rsidRPr="00651011">
          <w:rPr>
            <w:b/>
            <w:rPrChange w:id="646" w:author="Campos Muñoz, Jesús" w:date="2013-06-25T09:25:00Z">
              <w:rPr>
                <w:rFonts w:eastAsiaTheme="majorEastAsia" w:cstheme="minorHAnsi"/>
                <w:b/>
                <w:bCs/>
                <w:sz w:val="36"/>
                <w:szCs w:val="36"/>
              </w:rPr>
            </w:rPrChange>
          </w:rPr>
          <w:instrText xml:space="preserve"> REF _Ref359915658 \h </w:instrText>
        </w:r>
      </w:ins>
      <w:r w:rsidR="00651011">
        <w:rPr>
          <w:b/>
        </w:rPr>
        <w:instrText xml:space="preserve"> \* MERGEFORMAT </w:instrText>
      </w:r>
      <w:r w:rsidR="00651011" w:rsidRPr="00651011">
        <w:rPr>
          <w:b/>
          <w:rPrChange w:id="647" w:author="Campos Muñoz, Jesús" w:date="2013-06-25T09:25:00Z">
            <w:rPr>
              <w:b/>
            </w:rPr>
          </w:rPrChange>
        </w:rPr>
      </w:r>
      <w:r w:rsidR="00651011" w:rsidRPr="00651011">
        <w:rPr>
          <w:b/>
          <w:rPrChange w:id="648" w:author="Campos Muñoz, Jesús" w:date="2013-06-25T09:25:00Z">
            <w:rPr>
              <w:rFonts w:eastAsiaTheme="majorEastAsia" w:cstheme="minorHAnsi"/>
              <w:b/>
              <w:bCs/>
              <w:sz w:val="36"/>
              <w:szCs w:val="36"/>
            </w:rPr>
          </w:rPrChange>
        </w:rPr>
        <w:fldChar w:fldCharType="separate"/>
      </w:r>
      <w:ins w:id="649" w:author="Campos Muñoz, Jesús" w:date="2013-07-05T14:29:00Z">
        <w:r w:rsidR="00BF3893" w:rsidRPr="00BF3893">
          <w:rPr>
            <w:b/>
            <w:rPrChange w:id="650" w:author="Campos Muñoz, Jesús" w:date="2013-07-05T14:29:00Z">
              <w:rPr/>
            </w:rPrChange>
          </w:rPr>
          <w:t>Mètodes</w:t>
        </w:r>
      </w:ins>
      <w:ins w:id="651" w:author="Campos Muñoz, Jesús" w:date="2013-06-25T09:25:00Z">
        <w:r w:rsidR="00651011" w:rsidRPr="00651011">
          <w:rPr>
            <w:b/>
            <w:rPrChange w:id="652" w:author="Campos Muñoz, Jesús" w:date="2013-06-25T09:25:00Z">
              <w:rPr>
                <w:rFonts w:eastAsiaTheme="majorEastAsia" w:cstheme="minorHAnsi"/>
                <w:b/>
                <w:bCs/>
                <w:sz w:val="36"/>
                <w:szCs w:val="36"/>
              </w:rPr>
            </w:rPrChange>
          </w:rPr>
          <w:fldChar w:fldCharType="end"/>
        </w:r>
        <w:r w:rsidR="00651011">
          <w:t xml:space="preserve"> i </w:t>
        </w:r>
        <w:r w:rsidR="00651011" w:rsidRPr="00651011">
          <w:rPr>
            <w:b/>
            <w:rPrChange w:id="653" w:author="Campos Muñoz, Jesús" w:date="2013-06-25T09:26:00Z">
              <w:rPr>
                <w:rFonts w:eastAsiaTheme="majorEastAsia" w:cstheme="minorHAnsi"/>
                <w:b/>
                <w:bCs/>
                <w:sz w:val="36"/>
                <w:szCs w:val="36"/>
              </w:rPr>
            </w:rPrChange>
          </w:rPr>
          <w:fldChar w:fldCharType="begin"/>
        </w:r>
        <w:r w:rsidR="00651011" w:rsidRPr="00651011">
          <w:rPr>
            <w:b/>
            <w:rPrChange w:id="654" w:author="Campos Muñoz, Jesús" w:date="2013-06-25T09:26:00Z">
              <w:rPr>
                <w:rFonts w:eastAsiaTheme="majorEastAsia" w:cstheme="minorHAnsi"/>
                <w:b/>
                <w:bCs/>
                <w:sz w:val="36"/>
                <w:szCs w:val="36"/>
              </w:rPr>
            </w:rPrChange>
          </w:rPr>
          <w:instrText xml:space="preserve"> REF _Ref359915667 \r \h </w:instrText>
        </w:r>
      </w:ins>
      <w:r w:rsidR="00651011">
        <w:rPr>
          <w:b/>
        </w:rPr>
        <w:instrText xml:space="preserve"> \* MERGEFORMAT </w:instrText>
      </w:r>
      <w:r w:rsidR="00651011" w:rsidRPr="00651011">
        <w:rPr>
          <w:b/>
          <w:rPrChange w:id="655" w:author="Campos Muñoz, Jesús" w:date="2013-06-25T09:26:00Z">
            <w:rPr>
              <w:b/>
            </w:rPr>
          </w:rPrChange>
        </w:rPr>
      </w:r>
      <w:r w:rsidR="00651011" w:rsidRPr="00651011">
        <w:rPr>
          <w:b/>
          <w:rPrChange w:id="656" w:author="Campos Muñoz, Jesús" w:date="2013-06-25T09:26:00Z">
            <w:rPr>
              <w:rFonts w:eastAsiaTheme="majorEastAsia" w:cstheme="minorHAnsi"/>
              <w:b/>
              <w:bCs/>
              <w:sz w:val="36"/>
              <w:szCs w:val="36"/>
            </w:rPr>
          </w:rPrChange>
        </w:rPr>
        <w:fldChar w:fldCharType="separate"/>
      </w:r>
      <w:ins w:id="657" w:author="Campos Muñoz, Jesús" w:date="2013-07-05T14:29:00Z">
        <w:r w:rsidR="00BF3893">
          <w:rPr>
            <w:b/>
          </w:rPr>
          <w:t>3.3</w:t>
        </w:r>
      </w:ins>
      <w:ins w:id="658" w:author="Campos Muñoz, Jesús" w:date="2013-06-25T09:25:00Z">
        <w:r w:rsidR="00651011" w:rsidRPr="00651011">
          <w:rPr>
            <w:b/>
            <w:rPrChange w:id="659" w:author="Campos Muñoz, Jesús" w:date="2013-06-25T09:26:00Z">
              <w:rPr>
                <w:rFonts w:eastAsiaTheme="majorEastAsia" w:cstheme="minorHAnsi"/>
                <w:b/>
                <w:bCs/>
                <w:sz w:val="36"/>
                <w:szCs w:val="36"/>
              </w:rPr>
            </w:rPrChange>
          </w:rPr>
          <w:fldChar w:fldCharType="end"/>
        </w:r>
        <w:r w:rsidR="00651011" w:rsidRPr="00651011">
          <w:rPr>
            <w:b/>
            <w:rPrChange w:id="660" w:author="Campos Muñoz, Jesús" w:date="2013-06-25T09:26:00Z">
              <w:rPr>
                <w:rFonts w:eastAsiaTheme="majorEastAsia" w:cstheme="minorHAnsi"/>
                <w:b/>
                <w:bCs/>
                <w:sz w:val="36"/>
                <w:szCs w:val="36"/>
              </w:rPr>
            </w:rPrChange>
          </w:rPr>
          <w:t xml:space="preserve"> </w:t>
        </w:r>
        <w:r w:rsidR="00651011" w:rsidRPr="00651011">
          <w:rPr>
            <w:b/>
            <w:rPrChange w:id="661" w:author="Campos Muñoz, Jesús" w:date="2013-06-25T09:26:00Z">
              <w:rPr>
                <w:rFonts w:eastAsiaTheme="majorEastAsia" w:cstheme="minorHAnsi"/>
                <w:b/>
                <w:bCs/>
                <w:sz w:val="36"/>
                <w:szCs w:val="36"/>
              </w:rPr>
            </w:rPrChange>
          </w:rPr>
          <w:fldChar w:fldCharType="begin"/>
        </w:r>
        <w:r w:rsidR="00651011" w:rsidRPr="00651011">
          <w:rPr>
            <w:b/>
            <w:rPrChange w:id="662" w:author="Campos Muñoz, Jesús" w:date="2013-06-25T09:26:00Z">
              <w:rPr>
                <w:rFonts w:eastAsiaTheme="majorEastAsia" w:cstheme="minorHAnsi"/>
                <w:b/>
                <w:bCs/>
                <w:sz w:val="36"/>
                <w:szCs w:val="36"/>
              </w:rPr>
            </w:rPrChange>
          </w:rPr>
          <w:instrText xml:space="preserve"> REF _Ref359915671 \h </w:instrText>
        </w:r>
      </w:ins>
      <w:r w:rsidR="00651011">
        <w:rPr>
          <w:b/>
        </w:rPr>
        <w:instrText xml:space="preserve"> \* MERGEFORMAT </w:instrText>
      </w:r>
      <w:r w:rsidR="00651011" w:rsidRPr="00651011">
        <w:rPr>
          <w:b/>
          <w:rPrChange w:id="663" w:author="Campos Muñoz, Jesús" w:date="2013-06-25T09:26:00Z">
            <w:rPr>
              <w:b/>
            </w:rPr>
          </w:rPrChange>
        </w:rPr>
      </w:r>
      <w:r w:rsidR="00651011" w:rsidRPr="00651011">
        <w:rPr>
          <w:b/>
          <w:rPrChange w:id="664" w:author="Campos Muñoz, Jesús" w:date="2013-06-25T09:26:00Z">
            <w:rPr>
              <w:rFonts w:eastAsiaTheme="majorEastAsia" w:cstheme="minorHAnsi"/>
              <w:b/>
              <w:bCs/>
              <w:sz w:val="36"/>
              <w:szCs w:val="36"/>
            </w:rPr>
          </w:rPrChange>
        </w:rPr>
        <w:fldChar w:fldCharType="separate"/>
      </w:r>
      <w:ins w:id="665" w:author="Campos Muñoz, Jesús" w:date="2013-07-05T14:29:00Z">
        <w:r w:rsidR="00BF3893" w:rsidRPr="00BF3893">
          <w:rPr>
            <w:b/>
            <w:rPrChange w:id="666" w:author="Campos Muñoz, Jesús" w:date="2013-07-05T14:29:00Z">
              <w:rPr/>
            </w:rPrChange>
          </w:rPr>
          <w:t>Mètodes amb paginació SQL</w:t>
        </w:r>
      </w:ins>
      <w:ins w:id="667" w:author="Campos Muñoz, Jesús" w:date="2013-06-25T09:25:00Z">
        <w:r w:rsidR="00651011" w:rsidRPr="00651011">
          <w:rPr>
            <w:b/>
            <w:rPrChange w:id="668" w:author="Campos Muñoz, Jesús" w:date="2013-06-25T09:26:00Z">
              <w:rPr>
                <w:rFonts w:eastAsiaTheme="majorEastAsia" w:cstheme="minorHAnsi"/>
                <w:b/>
                <w:bCs/>
                <w:sz w:val="36"/>
                <w:szCs w:val="36"/>
              </w:rPr>
            </w:rPrChange>
          </w:rPr>
          <w:fldChar w:fldCharType="end"/>
        </w:r>
      </w:ins>
      <w:del w:id="669" w:author="Campos Muñoz, Jesús" w:date="2013-06-25T09:25:00Z">
        <w:r w:rsidDel="00651011">
          <w:delText>(“</w:delText>
        </w:r>
        <w:r w:rsidR="00E74EA6" w:rsidDel="00651011">
          <w:delText>REV_</w:delText>
        </w:r>
        <w:r w:rsidDel="00651011">
          <w:delText>REFERENCAIAR EL APARTADO”)</w:delText>
        </w:r>
      </w:del>
      <w:r>
        <w:t>. La quantitat de mètodes és limitada però suficientment amplia com per cobrir les necessitats del programador a l’hora de desenvolupar una aplicació que es basi en l’agenda de la ciutat.</w:t>
      </w:r>
      <w:r w:rsidRPr="007753C2" w:rsidDel="006C4D89">
        <w:t xml:space="preserve"> </w:t>
      </w:r>
    </w:p>
    <w:p w:rsidR="00970630" w:rsidRDefault="00970630" w:rsidP="00970630">
      <w:pPr>
        <w:pStyle w:val="Ttulo2"/>
      </w:pPr>
      <w:bookmarkStart w:id="670" w:name="_Toc360797822"/>
      <w:r w:rsidRPr="007753C2">
        <w:t>Estructura del document</w:t>
      </w:r>
      <w:bookmarkEnd w:id="670"/>
    </w:p>
    <w:p w:rsidR="00A94D5C" w:rsidRPr="007753C2" w:rsidRDefault="00A94D5C" w:rsidP="00A94D5C">
      <w:r w:rsidRPr="007753C2">
        <w:t xml:space="preserve">El document s’estructura en </w:t>
      </w:r>
      <w:r>
        <w:t>tres</w:t>
      </w:r>
      <w:r w:rsidRPr="007753C2">
        <w:t xml:space="preserve"> blocs.</w:t>
      </w:r>
    </w:p>
    <w:p w:rsidR="00A94D5C" w:rsidRPr="007753C2" w:rsidRDefault="00A94D5C" w:rsidP="00A94D5C">
      <w:r w:rsidRPr="007753C2">
        <w:t>En el primer es fixaran els objectius del  projecte, d’on sorgeix la necessitat de realitzar un nou desenvolupament software i com es planteja la seva solució. Es detallaran el tipus de solució tecnològica i la seva arquitectura.</w:t>
      </w:r>
    </w:p>
    <w:p w:rsidR="00A94D5C" w:rsidRDefault="00A94D5C" w:rsidP="00A94D5C">
      <w:r w:rsidRPr="007753C2">
        <w:t>En el segon bloc es tractarà la implementació del disseny proposat com a solució</w:t>
      </w:r>
      <w:r w:rsidR="005D148F">
        <w:t xml:space="preserve"> i l’estructura que presenten les dades</w:t>
      </w:r>
      <w:r w:rsidRPr="007753C2">
        <w:t>. Es detallaran les dades ofertes pels serveis</w:t>
      </w:r>
      <w:r>
        <w:t xml:space="preserve">: </w:t>
      </w:r>
    </w:p>
    <w:p w:rsidR="00A94D5C" w:rsidRDefault="00A94D5C" w:rsidP="00A94D5C">
      <w:pPr>
        <w:pStyle w:val="Prrafodelista"/>
        <w:numPr>
          <w:ilvl w:val="0"/>
          <w:numId w:val="2"/>
        </w:numPr>
      </w:pPr>
      <w:r>
        <w:lastRenderedPageBreak/>
        <w:t>com s’oferiran: mètodes existents amb les dades que necessiten i tipus de dades que retornen.</w:t>
      </w:r>
      <w:r w:rsidRPr="007753C2">
        <w:t xml:space="preserve"> </w:t>
      </w:r>
    </w:p>
    <w:p w:rsidR="00A94D5C" w:rsidRDefault="00A94D5C" w:rsidP="00A94D5C">
      <w:pPr>
        <w:pStyle w:val="Prrafodelista"/>
        <w:numPr>
          <w:ilvl w:val="0"/>
          <w:numId w:val="2"/>
        </w:numPr>
      </w:pPr>
      <w:r>
        <w:t>com es retornaran a l’aplicació mòbil: contenidors en els que es retornen les dades que l’aplicació vol consumir.</w:t>
      </w:r>
    </w:p>
    <w:p w:rsidR="00A94D5C" w:rsidRDefault="00A94D5C" w:rsidP="00A94D5C">
      <w:r>
        <w:t xml:space="preserve">En aquest punt  es dona l’opció, només en determinats </w:t>
      </w:r>
      <w:del w:id="671" w:author="Campos Muñoz, Jesús" w:date="2013-07-01T09:39:00Z">
        <w:r w:rsidDel="00434C9E">
          <w:delText xml:space="preserve">mètodes </w:delText>
        </w:r>
      </w:del>
      <w:ins w:id="672" w:author="Campos Muñoz, Jesús" w:date="2013-07-01T09:39:00Z">
        <w:r w:rsidR="00434C9E">
          <w:t xml:space="preserve">casos </w:t>
        </w:r>
      </w:ins>
      <w:r>
        <w:t>on el volum de dades pot arribar a ser excessiu,  de poder obtenir totes les dades que hi ha a la base de dades (consultes SQL no paginades) o bé només obtenir una determinada quantitat de registres (consultes SQL paginades).</w:t>
      </w:r>
    </w:p>
    <w:p w:rsidR="00A94D5C" w:rsidRDefault="00A94D5C" w:rsidP="00A94D5C">
      <w:r>
        <w:t xml:space="preserve">Finalment es descriuen els tipus d’estats que pot prendre la resposta. L’estat indica si la crida al mètode per part de l’aplicació mòbil ha sigut exitosa o en cas contrari ha succeït algun error. Per tant només hi ha dos casos possibles, que hagi anat bé i s’obtinguin els resultats desitjats de la base de dades o que algun error hagi provocat un avortament de l’operació. Però per obtenir més dades i poder indagar on hi ha hagut el problema, el servei web </w:t>
      </w:r>
      <w:del w:id="673" w:author="Campos Muñoz, Jesús" w:date="2013-07-01T09:41:00Z">
        <w:r w:rsidDel="00DF177A">
          <w:delText xml:space="preserve">contempla </w:delText>
        </w:r>
      </w:del>
      <w:ins w:id="674" w:author="Campos Muñoz, Jesús" w:date="2013-07-01T09:41:00Z">
        <w:r w:rsidR="00DF177A">
          <w:t xml:space="preserve">preveu </w:t>
        </w:r>
      </w:ins>
      <w:r>
        <w:t>diferents casuístiques d’error per poder esbrinar el punt conflictiu de l'error.</w:t>
      </w:r>
      <w:ins w:id="675" w:author="Campos Muñoz, Jesús" w:date="2013-07-01T09:41:00Z">
        <w:r w:rsidR="009D49F3">
          <w:t xml:space="preserve"> Aquest casos es poden trobar detallats al punt </w:t>
        </w:r>
      </w:ins>
      <w:ins w:id="676" w:author="Campos Muñoz, Jesús" w:date="2013-07-01T09:42:00Z">
        <w:r w:rsidR="009D49F3" w:rsidRPr="009D49F3">
          <w:rPr>
            <w:b/>
            <w:rPrChange w:id="677" w:author="Campos Muñoz, Jesús" w:date="2013-07-01T09:42:00Z">
              <w:rPr>
                <w:rFonts w:eastAsiaTheme="majorEastAsia" w:cstheme="minorHAnsi"/>
                <w:b/>
                <w:bCs/>
                <w:sz w:val="36"/>
                <w:szCs w:val="36"/>
              </w:rPr>
            </w:rPrChange>
          </w:rPr>
          <w:fldChar w:fldCharType="begin"/>
        </w:r>
        <w:r w:rsidR="009D49F3" w:rsidRPr="009D49F3">
          <w:rPr>
            <w:b/>
            <w:rPrChange w:id="678" w:author="Campos Muñoz, Jesús" w:date="2013-07-01T09:42:00Z">
              <w:rPr>
                <w:rFonts w:eastAsiaTheme="majorEastAsia" w:cstheme="minorHAnsi"/>
                <w:b/>
                <w:bCs/>
                <w:sz w:val="36"/>
                <w:szCs w:val="36"/>
              </w:rPr>
            </w:rPrChange>
          </w:rPr>
          <w:instrText xml:space="preserve"> REF _Ref359570188 \h </w:instrText>
        </w:r>
      </w:ins>
      <w:r w:rsidR="009D49F3">
        <w:rPr>
          <w:b/>
        </w:rPr>
        <w:instrText xml:space="preserve"> \* MERGEFORMAT </w:instrText>
      </w:r>
      <w:r w:rsidR="009D49F3" w:rsidRPr="009D49F3">
        <w:rPr>
          <w:b/>
          <w:rPrChange w:id="679" w:author="Campos Muñoz, Jesús" w:date="2013-07-01T09:42:00Z">
            <w:rPr>
              <w:b/>
            </w:rPr>
          </w:rPrChange>
        </w:rPr>
      </w:r>
      <w:r w:rsidR="009D49F3" w:rsidRPr="009D49F3">
        <w:rPr>
          <w:b/>
          <w:rPrChange w:id="680" w:author="Campos Muñoz, Jesús" w:date="2013-07-01T09:42:00Z">
            <w:rPr>
              <w:rFonts w:eastAsiaTheme="majorEastAsia" w:cstheme="minorHAnsi"/>
              <w:b/>
              <w:bCs/>
              <w:sz w:val="36"/>
              <w:szCs w:val="36"/>
            </w:rPr>
          </w:rPrChange>
        </w:rPr>
        <w:fldChar w:fldCharType="separate"/>
      </w:r>
      <w:ins w:id="681" w:author="Campos Muñoz, Jesús" w:date="2013-07-05T14:29:00Z">
        <w:r w:rsidR="00BF3893" w:rsidRPr="00BF3893">
          <w:rPr>
            <w:b/>
            <w:rPrChange w:id="682" w:author="Campos Muñoz, Jesús" w:date="2013-07-05T14:29:00Z">
              <w:rPr/>
            </w:rPrChange>
          </w:rPr>
          <w:t>Annex B: Situacions d’èxit i d’error</w:t>
        </w:r>
      </w:ins>
      <w:ins w:id="683" w:author="Campos Muñoz, Jesús" w:date="2013-07-01T09:42:00Z">
        <w:r w:rsidR="009D49F3" w:rsidRPr="009D49F3">
          <w:rPr>
            <w:b/>
            <w:rPrChange w:id="684" w:author="Campos Muñoz, Jesús" w:date="2013-07-01T09:42:00Z">
              <w:rPr>
                <w:rFonts w:eastAsiaTheme="majorEastAsia" w:cstheme="minorHAnsi"/>
                <w:b/>
                <w:bCs/>
                <w:sz w:val="36"/>
                <w:szCs w:val="36"/>
              </w:rPr>
            </w:rPrChange>
          </w:rPr>
          <w:fldChar w:fldCharType="end"/>
        </w:r>
        <w:r w:rsidR="009D49F3">
          <w:t>.</w:t>
        </w:r>
      </w:ins>
    </w:p>
    <w:p w:rsidR="00A94D5C" w:rsidRPr="00B939A9" w:rsidRDefault="00A94D5C" w:rsidP="007A054E"/>
    <w:p w:rsidR="00970630" w:rsidRPr="007753C2" w:rsidRDefault="00970630" w:rsidP="00970630">
      <w:pPr>
        <w:rPr>
          <w:noProof/>
        </w:rPr>
      </w:pPr>
      <w:r w:rsidRPr="007753C2">
        <w:rPr>
          <w:noProof/>
        </w:rPr>
        <w:br w:type="page"/>
      </w:r>
    </w:p>
    <w:p w:rsidR="00970630" w:rsidRPr="007753C2" w:rsidRDefault="00970630" w:rsidP="00970630">
      <w:pPr>
        <w:pStyle w:val="Ttulo1"/>
        <w:ind w:left="708" w:hanging="708"/>
      </w:pPr>
      <w:bookmarkStart w:id="685" w:name="_Toc360797823"/>
      <w:r w:rsidRPr="007753C2">
        <w:lastRenderedPageBreak/>
        <w:t>Situació actual</w:t>
      </w:r>
      <w:bookmarkEnd w:id="685"/>
    </w:p>
    <w:p w:rsidR="00970630" w:rsidRPr="007753C2" w:rsidRDefault="00970630" w:rsidP="00970630">
      <w:r w:rsidRPr="007753C2">
        <w:t>El lloc web de Santa Coloma de Gramenet (</w:t>
      </w:r>
      <w:hyperlink r:id="rId10" w:history="1">
        <w:r w:rsidRPr="007753C2">
          <w:rPr>
            <w:rStyle w:val="Hipervnculo"/>
          </w:rPr>
          <w:t>http://www.grame.net/</w:t>
        </w:r>
      </w:hyperlink>
      <w:r w:rsidRPr="007753C2">
        <w:t xml:space="preserve">) ofereix als seus visitants un menú amb diferents possibilitats, entre les que es poden destacar la de consultar la informació sobre la ciutat, sobre l’Ajuntament, l’agenda de la ciutat (activitats i </w:t>
      </w:r>
      <w:r>
        <w:t>esdeveniments</w:t>
      </w:r>
      <w:r w:rsidRPr="007753C2">
        <w:t xml:space="preserve"> culturals) i altres notícies.</w:t>
      </w:r>
    </w:p>
    <w:p w:rsidR="00970630" w:rsidRPr="007753C2" w:rsidRDefault="00970630" w:rsidP="00970630">
      <w:r>
        <w:t>Si els ciutadans desitgen</w:t>
      </w:r>
      <w:r w:rsidRPr="007753C2">
        <w:t xml:space="preserve"> aconseguir informació de la ciutat per mètodes telemàtics actualment només disposen d’aquesta plataforma.</w:t>
      </w:r>
    </w:p>
    <w:p w:rsidR="00970630" w:rsidRPr="007753C2" w:rsidRDefault="00970630" w:rsidP="00970630">
      <w:pPr>
        <w:pStyle w:val="Ttulo2"/>
      </w:pPr>
      <w:bookmarkStart w:id="686" w:name="_Toc360797824"/>
      <w:r w:rsidRPr="007753C2">
        <w:t>Objectius</w:t>
      </w:r>
      <w:bookmarkEnd w:id="686"/>
    </w:p>
    <w:p w:rsidR="00970630" w:rsidRPr="007753C2" w:rsidRDefault="00970630" w:rsidP="00970630">
      <w:r w:rsidRPr="007753C2">
        <w:t>El concurs pretén focalitzar el disseny de l’aplicació mòbil al voltant de la informació de l’agenda cultural. D’aquesta manera l’usuari podrà consultar les activitats de la ciutat i tota la informació relacionada amb elles mitjançant l’aplicació en lloc d’haver d’accedir a</w:t>
      </w:r>
      <w:ins w:id="687" w:author="Campos Muñoz, Jesús" w:date="2013-07-03T10:49:00Z">
        <w:r w:rsidR="00636589">
          <w:t xml:space="preserve"> </w:t>
        </w:r>
      </w:ins>
      <w:r w:rsidRPr="007753C2">
        <w:t>l</w:t>
      </w:r>
      <w:ins w:id="688" w:author="Campos Muñoz, Jesús" w:date="2013-07-03T10:49:00Z">
        <w:r w:rsidR="00636589">
          <w:t>’</w:t>
        </w:r>
      </w:ins>
      <w:del w:id="689" w:author="Campos Muñoz, Jesús" w:date="2013-07-03T10:49:00Z">
        <w:r w:rsidRPr="007753C2" w:rsidDel="00636589">
          <w:delText xml:space="preserve"> </w:delText>
        </w:r>
      </w:del>
      <w:r w:rsidRPr="007753C2">
        <w:t xml:space="preserve">apartat específic del lloc web a través d’un </w:t>
      </w:r>
      <w:proofErr w:type="spellStart"/>
      <w:r w:rsidRPr="007753C2">
        <w:t>Smartphone</w:t>
      </w:r>
      <w:proofErr w:type="spellEnd"/>
      <w:r w:rsidRPr="007753C2">
        <w:t xml:space="preserve"> o tauleta.</w:t>
      </w:r>
    </w:p>
    <w:p w:rsidR="00970630" w:rsidRPr="007753C2" w:rsidRDefault="00970630" w:rsidP="00970630">
      <w:r w:rsidRPr="007753C2">
        <w:t>Amb la realització del concurs es volen aconseguir tres coses:</w:t>
      </w:r>
    </w:p>
    <w:p w:rsidR="00970630" w:rsidRPr="007753C2" w:rsidRDefault="00970630" w:rsidP="00970630">
      <w:pPr>
        <w:pStyle w:val="Prrafodelista"/>
        <w:numPr>
          <w:ilvl w:val="0"/>
          <w:numId w:val="2"/>
        </w:numPr>
      </w:pPr>
      <w:r w:rsidRPr="007753C2">
        <w:t>Tenir una aplicació disponible de manera gratuïta per a la ciutadania.</w:t>
      </w:r>
    </w:p>
    <w:p w:rsidR="00970630" w:rsidRPr="007753C2" w:rsidRDefault="00970630" w:rsidP="00970630">
      <w:pPr>
        <w:pStyle w:val="Prrafodelista"/>
        <w:numPr>
          <w:ilvl w:val="0"/>
          <w:numId w:val="2"/>
        </w:numPr>
      </w:pPr>
      <w:r w:rsidRPr="007753C2">
        <w:t>Mostrar la implicació de l’Ajuntament de Santa Coloma de Gramenet en la situació econòmica i social actual per impulsar la emprenedoria entre els seus habitants.</w:t>
      </w:r>
    </w:p>
    <w:p w:rsidR="00970630" w:rsidRPr="007753C2" w:rsidRDefault="00970630" w:rsidP="00970630">
      <w:pPr>
        <w:pStyle w:val="Prrafodelista"/>
        <w:numPr>
          <w:ilvl w:val="0"/>
          <w:numId w:val="2"/>
        </w:numPr>
      </w:pPr>
      <w:r w:rsidRPr="007753C2">
        <w:t>Ampliar les possibilitats d’informació per als ciutadans alhora que es té presència en una de les plataformes tecnològiques més utilitzades.</w:t>
      </w:r>
    </w:p>
    <w:p w:rsidR="00970630" w:rsidRPr="007753C2" w:rsidRDefault="00970630" w:rsidP="00970630">
      <w:r w:rsidRPr="007753C2">
        <w:t>Per assolir aquests objectius, la corporació municipal haurà de subministrar les dades necessàries als desenvolupadors d’aplicacions mòbils.</w:t>
      </w:r>
    </w:p>
    <w:p w:rsidR="00970630" w:rsidRPr="007753C2" w:rsidRDefault="00970630" w:rsidP="00970630">
      <w:pPr>
        <w:pStyle w:val="Ttulo2"/>
      </w:pPr>
      <w:bookmarkStart w:id="690" w:name="_Toc360797825"/>
      <w:r w:rsidRPr="007753C2">
        <w:t>Proposta de disseny</w:t>
      </w:r>
      <w:bookmarkEnd w:id="690"/>
    </w:p>
    <w:p w:rsidR="00970630" w:rsidRPr="007753C2" w:rsidRDefault="00970630" w:rsidP="00970630">
      <w:r w:rsidRPr="007753C2">
        <w:t>Les pàgines relacionades amb els esdeveniments</w:t>
      </w:r>
      <w:del w:id="691" w:author="Campos Muñoz, Jesús" w:date="2013-07-03T10:48:00Z">
        <w:r w:rsidRPr="007753C2" w:rsidDel="00542C1B">
          <w:delText xml:space="preserve"> (també anomenades fitxes)</w:delText>
        </w:r>
      </w:del>
      <w:r w:rsidRPr="007753C2">
        <w:t xml:space="preserve"> culturals</w:t>
      </w:r>
      <w:ins w:id="692" w:author="Campos Muñoz, Jesús" w:date="2013-07-03T10:48:00Z">
        <w:r w:rsidR="00542C1B">
          <w:t xml:space="preserve"> </w:t>
        </w:r>
        <w:r w:rsidR="00542C1B" w:rsidRPr="007753C2">
          <w:t>(també anomenades fitxes)</w:t>
        </w:r>
      </w:ins>
      <w:r w:rsidRPr="007753C2">
        <w:t xml:space="preserve"> que actualment es poden consultar a la web de l’Ajuntament es generen a partir d’uns serveis web que extreuen la informació necessària de la base de dades OIAC.</w:t>
      </w:r>
    </w:p>
    <w:p w:rsidR="00970630" w:rsidRPr="007753C2" w:rsidRDefault="00970630" w:rsidP="00970630">
      <w:r w:rsidRPr="007753C2">
        <w:t>Aquest és un esquema client-servidor en què el client que consumeix les dades és el navegador web de l’usuari i el servidor de dades és el servei web allotjat en els servidors de l’Ajuntament, que és qui s’encarrega d’extreure la informació de les bases de dades i l’envia al navegador.</w:t>
      </w:r>
    </w:p>
    <w:p w:rsidR="00970630" w:rsidRPr="007753C2" w:rsidRDefault="00970630" w:rsidP="00970630">
      <w:r w:rsidRPr="007753C2">
        <w:t xml:space="preserve">Un esquema similar és el que es vol que segueixin les aplicacions mòbils que finalment es presentin a concurs. L’aplicació haurà d’extreure informació actualitzada dels recursos que li siguin </w:t>
      </w:r>
      <w:r w:rsidR="004F066C">
        <w:t>subministrats</w:t>
      </w:r>
      <w:r w:rsidRPr="007753C2">
        <w:t>, de manera que es mantingui actualitzada en tot moment.</w:t>
      </w:r>
    </w:p>
    <w:p w:rsidR="00904877" w:rsidRDefault="00970630" w:rsidP="00970630">
      <w:pPr>
        <w:rPr>
          <w:ins w:id="693" w:author="Campos Muñoz, Jesús" w:date="2013-06-28T14:03:00Z"/>
        </w:rPr>
      </w:pPr>
      <w:r w:rsidRPr="007753C2">
        <w:t xml:space="preserve">Per aconseguir-ho s’haurà </w:t>
      </w:r>
      <w:r w:rsidR="00A23B3C">
        <w:t>l’Ajuntament ha creat una sèrie de mètodes ubicats en un servei web que ofereix una resposta tipu</w:t>
      </w:r>
      <w:r w:rsidR="00EC36C5">
        <w:t xml:space="preserve">s WSDL i admet peticions tipus </w:t>
      </w:r>
      <w:proofErr w:type="spellStart"/>
      <w:r w:rsidR="00EC36C5">
        <w:t>s</w:t>
      </w:r>
      <w:r w:rsidR="00A23B3C">
        <w:t>oap</w:t>
      </w:r>
      <w:proofErr w:type="spellEnd"/>
      <w:r w:rsidR="00A23B3C">
        <w:t>.</w:t>
      </w:r>
      <w:r w:rsidR="008111D1">
        <w:t xml:space="preserve"> La </w:t>
      </w:r>
      <w:r w:rsidR="00A23B3C">
        <w:t xml:space="preserve">ubicació del servei </w:t>
      </w:r>
      <w:r w:rsidR="00A23B3C">
        <w:lastRenderedPageBreak/>
        <w:t xml:space="preserve">és </w:t>
      </w:r>
      <w:ins w:id="694" w:author="Campos Muñoz, Jesús" w:date="2013-06-28T14:01:00Z">
        <w:r w:rsidR="00E40125">
          <w:fldChar w:fldCharType="begin"/>
        </w:r>
        <w:r w:rsidR="00E40125">
          <w:instrText xml:space="preserve"> HYPERLINK "http://195.235.66.115:10001/WSApp/WSApp/AppColoma.asmx" \t "_blank" </w:instrText>
        </w:r>
        <w:r w:rsidR="00E40125">
          <w:fldChar w:fldCharType="separate"/>
        </w:r>
        <w:r w:rsidR="00E40125">
          <w:rPr>
            <w:rStyle w:val="Hipervnculo"/>
          </w:rPr>
          <w:t>http://195.235.66.115:10001/WSApp/WSApp/AppColoma.asmx</w:t>
        </w:r>
        <w:r w:rsidR="00E40125">
          <w:fldChar w:fldCharType="end"/>
        </w:r>
      </w:ins>
      <w:del w:id="695" w:author="Campos Muñoz, Jesús" w:date="2013-06-28T14:01:00Z">
        <w:r w:rsidR="00A23B3C" w:rsidDel="00E40125">
          <w:delText>(“REV_INDICAR LA WEB DEL SERVICIO WEB”)</w:delText>
        </w:r>
      </w:del>
      <w:r w:rsidR="00A23B3C">
        <w:t>.</w:t>
      </w:r>
      <w:ins w:id="696" w:author="Campos Muñoz, Jesús" w:date="2013-06-28T14:01:00Z">
        <w:r w:rsidR="00904877">
          <w:t xml:space="preserve"> El </w:t>
        </w:r>
        <w:proofErr w:type="spellStart"/>
        <w:r w:rsidR="00904877">
          <w:t>namespace</w:t>
        </w:r>
        <w:proofErr w:type="spellEnd"/>
        <w:r w:rsidR="00904877">
          <w:t xml:space="preserve"> del servei web és </w:t>
        </w:r>
      </w:ins>
      <w:ins w:id="697" w:author="Campos Muñoz, Jesús" w:date="2013-06-28T14:03:00Z">
        <w:r w:rsidR="00904877">
          <w:fldChar w:fldCharType="begin"/>
        </w:r>
        <w:r w:rsidR="00904877">
          <w:instrText xml:space="preserve"> HYPERLINK "</w:instrText>
        </w:r>
      </w:ins>
      <w:ins w:id="698" w:author="Campos Muñoz, Jesús" w:date="2013-06-28T14:02:00Z">
        <w:r w:rsidR="00904877">
          <w:instrText>http://</w:instrText>
        </w:r>
      </w:ins>
      <w:ins w:id="699" w:author="Campos Muñoz, Jesús" w:date="2013-06-28T14:03:00Z">
        <w:r w:rsidR="00904877">
          <w:instrText xml:space="preserve">www.gramene.net/appcoloma" </w:instrText>
        </w:r>
        <w:r w:rsidR="00904877">
          <w:fldChar w:fldCharType="separate"/>
        </w:r>
      </w:ins>
      <w:ins w:id="700" w:author="Campos Muñoz, Jesús" w:date="2013-06-28T14:02:00Z">
        <w:r w:rsidR="00904877" w:rsidRPr="003A1DA6">
          <w:rPr>
            <w:rStyle w:val="Hipervnculo"/>
          </w:rPr>
          <w:t>http://</w:t>
        </w:r>
      </w:ins>
      <w:ins w:id="701" w:author="Campos Muñoz, Jesús" w:date="2013-06-28T14:03:00Z">
        <w:r w:rsidR="00904877" w:rsidRPr="003A1DA6">
          <w:rPr>
            <w:rStyle w:val="Hipervnculo"/>
          </w:rPr>
          <w:t>www.gramene.net/appcoloma</w:t>
        </w:r>
        <w:r w:rsidR="00904877">
          <w:fldChar w:fldCharType="end"/>
        </w:r>
        <w:r w:rsidR="00904877">
          <w:t>.</w:t>
        </w:r>
      </w:ins>
    </w:p>
    <w:p w:rsidR="00970630" w:rsidRPr="007753C2" w:rsidRDefault="00970630" w:rsidP="00970630">
      <w:r w:rsidRPr="007753C2">
        <w:br w:type="page"/>
      </w:r>
    </w:p>
    <w:p w:rsidR="00970630" w:rsidRPr="007753C2" w:rsidRDefault="00970630" w:rsidP="00970630">
      <w:pPr>
        <w:pStyle w:val="Ttulo1"/>
      </w:pPr>
      <w:bookmarkStart w:id="702" w:name="_Toc360797826"/>
      <w:r w:rsidRPr="007753C2">
        <w:lastRenderedPageBreak/>
        <w:t>Implementació del disseny</w:t>
      </w:r>
      <w:bookmarkEnd w:id="702"/>
    </w:p>
    <w:p w:rsidR="00970630" w:rsidRPr="007753C2" w:rsidRDefault="00970630" w:rsidP="00970630">
      <w:r w:rsidRPr="007753C2">
        <w:t xml:space="preserve">A continuació es tractaran els aspectes bàsics de la implementació dels </w:t>
      </w:r>
      <w:r w:rsidR="00942980">
        <w:t xml:space="preserve">mètodes del </w:t>
      </w:r>
      <w:r w:rsidRPr="007753C2">
        <w:t>servei</w:t>
      </w:r>
      <w:r w:rsidR="00942980">
        <w:t xml:space="preserve"> web</w:t>
      </w:r>
      <w:r w:rsidRPr="007753C2">
        <w:t xml:space="preserve"> que subministraran les dades a les aplicacions mòbils.</w:t>
      </w:r>
      <w:r w:rsidR="00942980">
        <w:t xml:space="preserve"> Cada mètode comporta com a mínim l’execució d’una consulta SQL a la base de dades.</w:t>
      </w:r>
    </w:p>
    <w:p w:rsidR="00970630" w:rsidRPr="007753C2" w:rsidRDefault="00B7421C" w:rsidP="00970630">
      <w:pPr>
        <w:pStyle w:val="Ttulo2"/>
      </w:pPr>
      <w:bookmarkStart w:id="703" w:name="_Toc360797827"/>
      <w:r>
        <w:t>Estructures de dades</w:t>
      </w:r>
      <w:bookmarkEnd w:id="703"/>
    </w:p>
    <w:p w:rsidR="00202B4D" w:rsidRDefault="00202B4D" w:rsidP="00202B4D">
      <w:r>
        <w:t xml:space="preserve">Una estructura de dades és </w:t>
      </w:r>
      <w:ins w:id="704" w:author="Campos Muñoz, Jesús" w:date="2013-07-01T09:50:00Z">
        <w:r w:rsidR="00520006">
          <w:t xml:space="preserve">l’espai </w:t>
        </w:r>
      </w:ins>
      <w:r>
        <w:t>on es guarda la informació retornada de la consulta SQL sobre la base de dades que realitza el mètode del servei web. Aquestes estructures de dades es fan servir per donar una resposta</w:t>
      </w:r>
      <w:ins w:id="705" w:author="Campos Muñoz, Jesús" w:date="2013-07-01T09:50:00Z">
        <w:r w:rsidR="00520006">
          <w:t>.</w:t>
        </w:r>
      </w:ins>
    </w:p>
    <w:p w:rsidR="006E7593" w:rsidRDefault="00202B4D">
      <w:r>
        <w:t>Es distingeixen dos estructures de dades</w:t>
      </w:r>
      <w:r w:rsidR="006E7593">
        <w:t>:</w:t>
      </w:r>
    </w:p>
    <w:p w:rsidR="006E7593" w:rsidRDefault="00202B4D" w:rsidP="007A054E">
      <w:pPr>
        <w:pStyle w:val="Prrafodelista"/>
        <w:numPr>
          <w:ilvl w:val="0"/>
          <w:numId w:val="2"/>
        </w:numPr>
      </w:pPr>
      <w:r>
        <w:t>Els tipus bàsics es corresponen amb els contenidors on es guardarà la informació d’un registre de la base de dades.</w:t>
      </w:r>
      <w:r w:rsidR="00831F55">
        <w:t xml:space="preserve"> </w:t>
      </w:r>
      <w:r>
        <w:t>N’hi ha de diferents tipus per tal de cobrir tots els possibles registres que es poden consultar a les taules de la base de dades.</w:t>
      </w:r>
    </w:p>
    <w:p w:rsidR="00E00DC2" w:rsidRDefault="00202B4D" w:rsidP="007A054E">
      <w:pPr>
        <w:pStyle w:val="Prrafodelista"/>
        <w:numPr>
          <w:ilvl w:val="0"/>
          <w:numId w:val="2"/>
        </w:numPr>
        <w:jc w:val="left"/>
        <w:rPr>
          <w:ins w:id="706" w:author="Campos Muñoz, Jesús" w:date="2013-06-27T12:39:00Z"/>
        </w:rPr>
      </w:pPr>
      <w:r>
        <w:t>Els tipus de resposta són contenidors o classes que agrupen una classe que emmagatzema informació relacionada amb els registres  de les bases de dades i una classe que indica l’èxit o error de l’operació</w:t>
      </w:r>
      <w:r w:rsidR="00F9099B">
        <w:t>.</w:t>
      </w:r>
    </w:p>
    <w:p w:rsidR="00AC2F87" w:rsidRDefault="00AC2F87">
      <w:pPr>
        <w:jc w:val="left"/>
        <w:rPr>
          <w:ins w:id="707" w:author="Campos Muñoz, Jesús" w:date="2013-06-27T12:39:00Z"/>
        </w:rPr>
      </w:pPr>
      <w:ins w:id="708" w:author="Campos Muñoz, Jesús" w:date="2013-06-27T12:39:00Z">
        <w:r>
          <w:br w:type="page"/>
        </w:r>
      </w:ins>
    </w:p>
    <w:p w:rsidR="00AC2F87" w:rsidDel="00AC2F87" w:rsidRDefault="00AC2F87">
      <w:pPr>
        <w:pStyle w:val="Prrafodelista"/>
        <w:jc w:val="left"/>
        <w:rPr>
          <w:del w:id="709" w:author="Campos Muñoz, Jesús" w:date="2013-06-27T12:39:00Z"/>
        </w:rPr>
        <w:pPrChange w:id="710" w:author="Campos Muñoz, Jesús" w:date="2013-06-27T12:39:00Z">
          <w:pPr>
            <w:pStyle w:val="Prrafodelista"/>
            <w:numPr>
              <w:numId w:val="2"/>
            </w:numPr>
            <w:ind w:hanging="360"/>
            <w:jc w:val="left"/>
          </w:pPr>
        </w:pPrChange>
      </w:pPr>
      <w:bookmarkStart w:id="711" w:name="_Toc360104305"/>
      <w:bookmarkStart w:id="712" w:name="_Toc360175175"/>
      <w:bookmarkStart w:id="713" w:name="_Toc360176569"/>
      <w:bookmarkStart w:id="714" w:name="_Toc360177525"/>
      <w:bookmarkStart w:id="715" w:name="_Toc360191571"/>
      <w:bookmarkStart w:id="716" w:name="_Toc360434368"/>
      <w:bookmarkStart w:id="717" w:name="_Toc360449455"/>
      <w:bookmarkStart w:id="718" w:name="_Toc360797828"/>
      <w:bookmarkEnd w:id="711"/>
      <w:bookmarkEnd w:id="712"/>
      <w:bookmarkEnd w:id="713"/>
      <w:bookmarkEnd w:id="714"/>
      <w:bookmarkEnd w:id="715"/>
      <w:bookmarkEnd w:id="716"/>
      <w:bookmarkEnd w:id="717"/>
      <w:bookmarkEnd w:id="718"/>
    </w:p>
    <w:p w:rsidR="004449D4" w:rsidRDefault="004449D4" w:rsidP="007C6D5D">
      <w:pPr>
        <w:pStyle w:val="Ttulo3"/>
      </w:pPr>
      <w:bookmarkStart w:id="719" w:name="_Toc359568618"/>
      <w:bookmarkStart w:id="720" w:name="_Toc359482595"/>
      <w:bookmarkStart w:id="721" w:name="_Toc359482840"/>
      <w:bookmarkStart w:id="722" w:name="_Toc359501224"/>
      <w:bookmarkStart w:id="723" w:name="_Toc359501619"/>
      <w:bookmarkStart w:id="724" w:name="_Toc359568620"/>
      <w:bookmarkStart w:id="725" w:name="_Toc359482596"/>
      <w:bookmarkStart w:id="726" w:name="_Toc359482841"/>
      <w:bookmarkStart w:id="727" w:name="_Toc359501225"/>
      <w:bookmarkStart w:id="728" w:name="_Toc359501620"/>
      <w:bookmarkStart w:id="729" w:name="_Toc359568621"/>
      <w:bookmarkStart w:id="730" w:name="_Toc359482597"/>
      <w:bookmarkStart w:id="731" w:name="_Toc359482842"/>
      <w:bookmarkStart w:id="732" w:name="_Toc359501226"/>
      <w:bookmarkStart w:id="733" w:name="_Toc359501621"/>
      <w:bookmarkStart w:id="734" w:name="_Toc359568622"/>
      <w:bookmarkStart w:id="735" w:name="_Toc359482598"/>
      <w:bookmarkStart w:id="736" w:name="_Toc359482843"/>
      <w:bookmarkStart w:id="737" w:name="_Toc359501227"/>
      <w:bookmarkStart w:id="738" w:name="_Toc359501622"/>
      <w:bookmarkStart w:id="739" w:name="_Toc359568623"/>
      <w:bookmarkStart w:id="740" w:name="_Toc359482599"/>
      <w:bookmarkStart w:id="741" w:name="_Toc359482844"/>
      <w:bookmarkStart w:id="742" w:name="_Toc359501228"/>
      <w:bookmarkStart w:id="743" w:name="_Toc359501623"/>
      <w:bookmarkStart w:id="744" w:name="_Toc359568624"/>
      <w:bookmarkStart w:id="745" w:name="_Toc359180855"/>
      <w:bookmarkStart w:id="746" w:name="_Toc360797829"/>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r>
        <w:t>Tipus bàsics</w:t>
      </w:r>
      <w:bookmarkEnd w:id="745"/>
      <w:bookmarkEnd w:id="746"/>
    </w:p>
    <w:p w:rsidR="004449D4" w:rsidRPr="00540454" w:rsidRDefault="004449D4" w:rsidP="004449D4">
      <w:r>
        <w:t xml:space="preserve">Els tipus bàsics representen </w:t>
      </w:r>
      <w:r w:rsidR="00D473DE">
        <w:t xml:space="preserve">les dades que </w:t>
      </w:r>
      <w:r w:rsidR="00217D39">
        <w:t xml:space="preserve">realment vol conèixer l’usuari mitjançant l’aplicació mòbil. Són les dades útils de l’aplicació i s’obtenen a partir </w:t>
      </w:r>
      <w:r w:rsidR="00D473DE">
        <w:t xml:space="preserve">d’un </w:t>
      </w:r>
      <w:r>
        <w:t>registre d’una taula</w:t>
      </w:r>
      <w:r w:rsidR="00D473DE">
        <w:t xml:space="preserve"> de la base de dades.</w:t>
      </w:r>
      <w:r w:rsidR="003F160A">
        <w:t xml:space="preserve"> En els següents subapartats es descriuen els tipus bàsics existents a l’aplicació.</w:t>
      </w:r>
    </w:p>
    <w:p w:rsidR="004449D4" w:rsidRDefault="004449D4" w:rsidP="007C6D5D">
      <w:pPr>
        <w:pStyle w:val="Ttulo4"/>
      </w:pPr>
      <w:bookmarkStart w:id="747" w:name="_Toc360797830"/>
      <w:r>
        <w:t xml:space="preserve">Classe </w:t>
      </w:r>
      <w:proofErr w:type="spellStart"/>
      <w:r>
        <w:t>CodiEstat</w:t>
      </w:r>
      <w:bookmarkEnd w:id="747"/>
      <w:proofErr w:type="spellEnd"/>
    </w:p>
    <w:p w:rsidR="00CE035A" w:rsidRDefault="00CE035A" w:rsidP="004449D4">
      <w:r>
        <w:t xml:space="preserve">Emmagatzema el resultat de l’operació en forma de codi numèric i d’una </w:t>
      </w:r>
      <w:r w:rsidR="008A002B">
        <w:t>breu descripció. També indica el total de registres obtinguts a la consulta SQL que executa el mètode del servei web.</w:t>
      </w:r>
      <w:r w:rsidR="00A740EE">
        <w:t xml:space="preserve"> En el cas que la crida al mètode</w:t>
      </w:r>
      <w:r w:rsidR="00092B68">
        <w:t xml:space="preserve"> sigui exitosa però no es trobi cap resultat a la consulta SQL llavors el total de registres (</w:t>
      </w:r>
      <w:proofErr w:type="spellStart"/>
      <w:r w:rsidR="00092B68" w:rsidRPr="007B40D3">
        <w:rPr>
          <w:b/>
        </w:rPr>
        <w:t>intTotalResultats</w:t>
      </w:r>
      <w:proofErr w:type="spellEnd"/>
      <w:r w:rsidR="00092B68">
        <w:t>) indicarà un “</w:t>
      </w:r>
      <w:r w:rsidR="00092B68" w:rsidRPr="007C6D5D">
        <w:rPr>
          <w:b/>
        </w:rPr>
        <w:t>0</w:t>
      </w:r>
      <w:r w:rsidR="00092B68">
        <w:t>” i el codi d’estat (</w:t>
      </w:r>
      <w:proofErr w:type="spellStart"/>
      <w:r w:rsidR="00092B68" w:rsidRPr="007B40D3">
        <w:rPr>
          <w:b/>
        </w:rPr>
        <w:t>intCodiEstat</w:t>
      </w:r>
      <w:proofErr w:type="spellEnd"/>
      <w:r w:rsidR="00092B68">
        <w:t>) un “</w:t>
      </w:r>
      <w:r w:rsidR="00092B68" w:rsidRPr="007C6D5D">
        <w:rPr>
          <w:b/>
        </w:rPr>
        <w:t>0</w:t>
      </w:r>
      <w:r w:rsidR="00092B68">
        <w:t>”, indicant que no hi ha hagut cap problema.</w:t>
      </w:r>
      <w:r w:rsidR="009067FE">
        <w:t xml:space="preserve"> Un error no és que dels resultats que es busquin es trobin zero coincidències, sinó que alguna </w:t>
      </w:r>
      <w:del w:id="748" w:author="Campos Muñoz, Jesús" w:date="2013-07-01T09:54:00Z">
        <w:r w:rsidR="009067FE" w:rsidDel="005D0642">
          <w:delText xml:space="preserve">cosa </w:delText>
        </w:r>
      </w:del>
      <w:ins w:id="749" w:author="Campos Muñoz, Jesús" w:date="2013-07-01T09:54:00Z">
        <w:r w:rsidR="005D0642">
          <w:t>part d</w:t>
        </w:r>
      </w:ins>
      <w:del w:id="750" w:author="Campos Muñoz, Jesús" w:date="2013-07-01T09:54:00Z">
        <w:r w:rsidR="009067FE" w:rsidDel="005D0642">
          <w:delText xml:space="preserve">en </w:delText>
        </w:r>
      </w:del>
      <w:r w:rsidR="009067FE">
        <w:t>el procés normal del servei ha fallat.</w:t>
      </w:r>
    </w:p>
    <w:p w:rsidR="004449D4" w:rsidRDefault="004449D4" w:rsidP="004449D4">
      <w:r>
        <w:t>Atributs públics:</w:t>
      </w:r>
    </w:p>
    <w:p w:rsidR="004449D4" w:rsidRDefault="004449D4" w:rsidP="004449D4">
      <w:pPr>
        <w:pStyle w:val="Prrafodelista"/>
        <w:numPr>
          <w:ilvl w:val="0"/>
          <w:numId w:val="2"/>
        </w:numPr>
      </w:pPr>
      <w:proofErr w:type="spellStart"/>
      <w:r w:rsidRPr="007B40D3">
        <w:rPr>
          <w:b/>
        </w:rPr>
        <w:t>intCodiEstat</w:t>
      </w:r>
      <w:proofErr w:type="spellEnd"/>
      <w:r w:rsidRPr="007B40D3">
        <w:rPr>
          <w:b/>
        </w:rPr>
        <w:t>:</w:t>
      </w:r>
      <w:r>
        <w:t xml:space="preserve"> codificació de la resolució de la sol·licitud. A</w:t>
      </w:r>
      <w:ins w:id="751" w:author="Campos Muñoz, Jesús" w:date="2013-07-01T09:52:00Z">
        <w:r w:rsidR="00520006">
          <w:t xml:space="preserve"> l’apartat</w:t>
        </w:r>
      </w:ins>
      <w:r w:rsidR="007C6D5D">
        <w:t xml:space="preserve"> </w:t>
      </w:r>
      <w:r w:rsidR="007C6D5D" w:rsidRPr="00D50F15">
        <w:rPr>
          <w:b/>
        </w:rPr>
        <w:fldChar w:fldCharType="begin"/>
      </w:r>
      <w:r w:rsidR="007C6D5D" w:rsidRPr="00D50F15">
        <w:rPr>
          <w:b/>
        </w:rPr>
        <w:instrText xml:space="preserve"> REF _Ref359570190 \h </w:instrText>
      </w:r>
      <w:r w:rsidR="007C6D5D">
        <w:rPr>
          <w:b/>
        </w:rPr>
        <w:instrText xml:space="preserve"> \* MERGEFORMAT </w:instrText>
      </w:r>
      <w:r w:rsidR="007C6D5D" w:rsidRPr="00D50F15">
        <w:rPr>
          <w:b/>
        </w:rPr>
      </w:r>
      <w:r w:rsidR="007C6D5D" w:rsidRPr="00D50F15">
        <w:rPr>
          <w:b/>
        </w:rPr>
        <w:fldChar w:fldCharType="separate"/>
      </w:r>
      <w:ins w:id="752" w:author="Campos Muñoz, Jesús" w:date="2013-07-05T14:29:00Z">
        <w:r w:rsidR="00BF3893" w:rsidRPr="00BF3893">
          <w:rPr>
            <w:b/>
            <w:rPrChange w:id="753" w:author="Campos Muñoz, Jesús" w:date="2013-07-05T14:29:00Z">
              <w:rPr/>
            </w:rPrChange>
          </w:rPr>
          <w:t>Annex B: Situacions d’èxit i d’error</w:t>
        </w:r>
      </w:ins>
      <w:del w:id="754" w:author="Campos Muñoz, Jesús" w:date="2013-06-28T09:26:00Z">
        <w:r w:rsidR="007C6D5D" w:rsidRPr="00D50F15" w:rsidDel="0060270F">
          <w:rPr>
            <w:b/>
          </w:rPr>
          <w:delText>Annex B: Situacions d’èxit i d’error</w:delText>
        </w:r>
      </w:del>
      <w:r w:rsidR="007C6D5D" w:rsidRPr="00D50F15">
        <w:rPr>
          <w:b/>
        </w:rPr>
        <w:fldChar w:fldCharType="end"/>
      </w:r>
      <w:r>
        <w:t xml:space="preserve"> es poden consultar els resultats que es poden obtenir.</w:t>
      </w:r>
    </w:p>
    <w:p w:rsidR="004449D4" w:rsidRDefault="004449D4" w:rsidP="004449D4">
      <w:pPr>
        <w:pStyle w:val="Prrafodelista"/>
        <w:numPr>
          <w:ilvl w:val="0"/>
          <w:numId w:val="2"/>
        </w:numPr>
      </w:pPr>
      <w:proofErr w:type="spellStart"/>
      <w:r w:rsidRPr="007B40D3">
        <w:rPr>
          <w:b/>
        </w:rPr>
        <w:t>strDescripcioEstat</w:t>
      </w:r>
      <w:proofErr w:type="spellEnd"/>
      <w:r w:rsidRPr="007B40D3">
        <w:rPr>
          <w:b/>
        </w:rPr>
        <w:t>:</w:t>
      </w:r>
      <w:r>
        <w:t xml:space="preserve"> descriu de manera explicativa el resultat de l’operació.</w:t>
      </w:r>
    </w:p>
    <w:p w:rsidR="004449D4" w:rsidRDefault="004449D4" w:rsidP="004449D4">
      <w:pPr>
        <w:pStyle w:val="Prrafodelista"/>
        <w:numPr>
          <w:ilvl w:val="0"/>
          <w:numId w:val="2"/>
        </w:numPr>
      </w:pPr>
      <w:proofErr w:type="spellStart"/>
      <w:r w:rsidRPr="007B40D3">
        <w:rPr>
          <w:b/>
        </w:rPr>
        <w:t>intTotalResultats</w:t>
      </w:r>
      <w:proofErr w:type="spellEnd"/>
      <w:r w:rsidRPr="007B40D3">
        <w:rPr>
          <w:b/>
        </w:rPr>
        <w:t>:</w:t>
      </w:r>
      <w:r>
        <w:t xml:space="preserve"> retorna el total de resultats obtinguts en la consulta SQL.</w:t>
      </w:r>
    </w:p>
    <w:p w:rsidR="004449D4" w:rsidRDefault="004449D4" w:rsidP="007C6D5D">
      <w:pPr>
        <w:pStyle w:val="Ttulo4"/>
      </w:pPr>
      <w:bookmarkStart w:id="755" w:name="_Toc360797831"/>
      <w:r>
        <w:t>Classe Idioma</w:t>
      </w:r>
      <w:bookmarkEnd w:id="755"/>
    </w:p>
    <w:p w:rsidR="004449D4" w:rsidRDefault="004449D4" w:rsidP="004449D4">
      <w:r>
        <w:t xml:space="preserve">Guarda els atributs amb els </w:t>
      </w:r>
      <w:del w:id="756" w:author="Campos Muñoz, Jesús" w:date="2013-07-01T09:56:00Z">
        <w:r w:rsidDel="00727413">
          <w:delText xml:space="preserve">quals </w:delText>
        </w:r>
      </w:del>
      <w:ins w:id="757" w:author="Campos Muñoz, Jesús" w:date="2013-07-01T09:56:00Z">
        <w:r w:rsidR="00727413">
          <w:t xml:space="preserve">que </w:t>
        </w:r>
      </w:ins>
      <w:r>
        <w:t>s’identifica l’idioma d’una fitxa.</w:t>
      </w:r>
      <w:r w:rsidR="00D603C8">
        <w:t xml:space="preserve"> Consta d’un codi numèric que serà el que es farà servir per indicar als mètodes l’idioma en el que es vol rebre la informació i una descripció </w:t>
      </w:r>
      <w:del w:id="758" w:author="Campos Muñoz, Jesús" w:date="2013-07-01T09:57:00Z">
        <w:r w:rsidR="00D603C8" w:rsidDel="00727413">
          <w:delText xml:space="preserve">es </w:delText>
        </w:r>
      </w:del>
      <w:ins w:id="759" w:author="Campos Muñoz, Jesús" w:date="2013-07-01T09:57:00Z">
        <w:r w:rsidR="00727413">
          <w:t xml:space="preserve">en </w:t>
        </w:r>
      </w:ins>
      <w:r w:rsidR="00D603C8">
        <w:t>format text per saber de quin idioma es tracta.</w:t>
      </w:r>
    </w:p>
    <w:p w:rsidR="004449D4" w:rsidRDefault="004449D4" w:rsidP="004449D4">
      <w:r>
        <w:t>Atributs públics:</w:t>
      </w:r>
    </w:p>
    <w:p w:rsidR="004449D4" w:rsidRDefault="004449D4" w:rsidP="004449D4">
      <w:pPr>
        <w:pStyle w:val="Prrafodelista"/>
        <w:numPr>
          <w:ilvl w:val="0"/>
          <w:numId w:val="2"/>
        </w:numPr>
      </w:pPr>
      <w:proofErr w:type="spellStart"/>
      <w:r w:rsidRPr="007B40D3">
        <w:rPr>
          <w:b/>
        </w:rPr>
        <w:t>intIdioma</w:t>
      </w:r>
      <w:proofErr w:type="spellEnd"/>
      <w:r>
        <w:t xml:space="preserve">: </w:t>
      </w:r>
      <w:r w:rsidRPr="007753C2">
        <w:t>descripció de l’idioma.</w:t>
      </w:r>
    </w:p>
    <w:p w:rsidR="004449D4" w:rsidRDefault="004449D4" w:rsidP="004449D4">
      <w:pPr>
        <w:pStyle w:val="Prrafodelista"/>
        <w:numPr>
          <w:ilvl w:val="0"/>
          <w:numId w:val="2"/>
        </w:numPr>
      </w:pPr>
      <w:proofErr w:type="spellStart"/>
      <w:r w:rsidRPr="007B40D3">
        <w:rPr>
          <w:b/>
        </w:rPr>
        <w:t>strIdioma</w:t>
      </w:r>
      <w:proofErr w:type="spellEnd"/>
      <w:r>
        <w:t xml:space="preserve">: </w:t>
      </w:r>
      <w:r w:rsidRPr="007753C2">
        <w:t>codificació numèrica de l’idioma.</w:t>
      </w:r>
    </w:p>
    <w:p w:rsidR="00942615" w:rsidRDefault="00942615" w:rsidP="00942615">
      <w:pPr>
        <w:pStyle w:val="Ttulo4"/>
      </w:pPr>
      <w:bookmarkStart w:id="760" w:name="_Toc360797832"/>
      <w:r>
        <w:t xml:space="preserve">Classe </w:t>
      </w:r>
      <w:proofErr w:type="spellStart"/>
      <w:r>
        <w:t>TipCatAgenda</w:t>
      </w:r>
      <w:bookmarkEnd w:id="760"/>
      <w:proofErr w:type="spellEnd"/>
    </w:p>
    <w:p w:rsidR="00FF7C65" w:rsidRDefault="00FF7C65" w:rsidP="00D50F15">
      <w:r>
        <w:t>L’agenda pot tenir activitats (fitxes). També pot tenir divisions internes o apartats anomenats “tipus d’agenda”, els quals poden tenir activitats dintre. L’agenda seria el nivell 1 i els tipus d’agenda representarien el nivell 2. Per tant, consultar totes les activitats de l’agenda (nivell 1)</w:t>
      </w:r>
      <w:ins w:id="761" w:author="Campos Muñoz, Jesús" w:date="2013-07-01T09:58:00Z">
        <w:r w:rsidR="007C6AC6">
          <w:t xml:space="preserve"> </w:t>
        </w:r>
      </w:ins>
      <w:del w:id="762" w:author="Campos Muñoz, Jesús" w:date="2013-07-01T09:58:00Z">
        <w:r w:rsidDel="007C6AC6">
          <w:delText xml:space="preserve"> no </w:delText>
        </w:r>
      </w:del>
      <w:r>
        <w:t xml:space="preserve">suposa que </w:t>
      </w:r>
      <w:del w:id="763" w:author="Campos Muñoz, Jesús" w:date="2013-07-01T09:58:00Z">
        <w:r w:rsidDel="007C6AC6">
          <w:delText>s’hagin d’</w:delText>
        </w:r>
      </w:del>
      <w:ins w:id="764" w:author="Campos Muñoz, Jesús" w:date="2013-07-01T09:58:00Z">
        <w:r w:rsidR="007C6AC6">
          <w:t>s’</w:t>
        </w:r>
      </w:ins>
      <w:r>
        <w:t>obten</w:t>
      </w:r>
      <w:ins w:id="765" w:author="Campos Muñoz, Jesús" w:date="2013-07-01T09:58:00Z">
        <w:r w:rsidR="007C6AC6">
          <w:t>en</w:t>
        </w:r>
      </w:ins>
      <w:del w:id="766" w:author="Campos Muñoz, Jesús" w:date="2013-07-01T09:58:00Z">
        <w:r w:rsidDel="007C6AC6">
          <w:delText>ir</w:delText>
        </w:r>
      </w:del>
      <w:r>
        <w:t xml:space="preserve"> les activitats que estan relacionades amb el</w:t>
      </w:r>
      <w:ins w:id="767" w:author="Campos Muñoz, Jesús" w:date="2013-07-01T09:58:00Z">
        <w:r w:rsidR="007C6AC6">
          <w:t>s</w:t>
        </w:r>
      </w:ins>
      <w:r>
        <w:t xml:space="preserve"> </w:t>
      </w:r>
      <w:ins w:id="768" w:author="Campos Muñoz, Jesús" w:date="2013-07-01T09:58:00Z">
        <w:r w:rsidR="007C6AC6">
          <w:t>sub</w:t>
        </w:r>
      </w:ins>
      <w:r>
        <w:t>nivell</w:t>
      </w:r>
      <w:ins w:id="769" w:author="Campos Muñoz, Jesús" w:date="2013-07-01T09:58:00Z">
        <w:r w:rsidR="007C6AC6">
          <w:t>s</w:t>
        </w:r>
      </w:ins>
      <w:del w:id="770" w:author="Campos Muñoz, Jesús" w:date="2013-07-01T09:58:00Z">
        <w:r w:rsidDel="007C6AC6">
          <w:delText xml:space="preserve"> 2</w:delText>
        </w:r>
      </w:del>
      <w:r>
        <w:t>.</w:t>
      </w:r>
    </w:p>
    <w:p w:rsidR="00FF7C65" w:rsidRDefault="00FF7C65" w:rsidP="00D50F15">
      <w:r>
        <w:t>Així mateix, els tipus d’agenda (nivell 2) poden dividir-se també en apartats anomenat</w:t>
      </w:r>
      <w:ins w:id="771" w:author="Campos Muñoz, Jesús" w:date="2013-07-01T09:59:00Z">
        <w:r w:rsidR="00D27011">
          <w:t>s</w:t>
        </w:r>
      </w:ins>
      <w:r>
        <w:t xml:space="preserve"> “categories d’un tipus d’agenda” o “categories d’agenda”, que conforme el tercer nivell de la jerarquia.</w:t>
      </w:r>
      <w:r w:rsidR="00D971A5">
        <w:t xml:space="preserve"> De la mateixa manera que passava abans, consultar totes les activitats o fitxes d’un </w:t>
      </w:r>
      <w:r w:rsidR="00D971A5">
        <w:lastRenderedPageBreak/>
        <w:t>tipus d’agenda (segon nivell),</w:t>
      </w:r>
      <w:ins w:id="772" w:author="Campos Muñoz, Jesús" w:date="2013-07-01T09:59:00Z">
        <w:r w:rsidR="00D27011">
          <w:t xml:space="preserve"> </w:t>
        </w:r>
      </w:ins>
      <w:del w:id="773" w:author="Campos Muñoz, Jesús" w:date="2013-07-01T09:59:00Z">
        <w:r w:rsidR="00D971A5" w:rsidDel="00D27011">
          <w:delText xml:space="preserve"> no </w:delText>
        </w:r>
      </w:del>
      <w:r w:rsidR="00D971A5">
        <w:t xml:space="preserve">significa que s’hagin </w:t>
      </w:r>
      <w:del w:id="774" w:author="Campos Muñoz, Jesús" w:date="2013-07-01T09:59:00Z">
        <w:r w:rsidR="00D971A5" w:rsidDel="00D27011">
          <w:delText>d</w:delText>
        </w:r>
      </w:del>
      <w:ins w:id="775" w:author="Campos Muñoz, Jesús" w:date="2013-07-01T09:59:00Z">
        <w:r w:rsidR="00D27011">
          <w:t>s</w:t>
        </w:r>
      </w:ins>
      <w:r w:rsidR="00D971A5">
        <w:t>’obten</w:t>
      </w:r>
      <w:ins w:id="776" w:author="Campos Muñoz, Jesús" w:date="2013-07-01T09:59:00Z">
        <w:r w:rsidR="00D27011">
          <w:t>en</w:t>
        </w:r>
      </w:ins>
      <w:del w:id="777" w:author="Campos Muñoz, Jesús" w:date="2013-07-01T09:59:00Z">
        <w:r w:rsidR="00D971A5" w:rsidDel="00D27011">
          <w:delText>ir</w:delText>
        </w:r>
      </w:del>
      <w:r w:rsidR="00D971A5">
        <w:t xml:space="preserve"> les activitats o fitxes de les categories d’agenda (tercer nivell)</w:t>
      </w:r>
      <w:ins w:id="778" w:author="Campos Muñoz, Jesús" w:date="2013-07-01T09:59:00Z">
        <w:r w:rsidR="00D27011">
          <w:t xml:space="preserve"> incloses en aquest segon nivell</w:t>
        </w:r>
      </w:ins>
      <w:r w:rsidR="00D971A5">
        <w:t>.</w:t>
      </w:r>
    </w:p>
    <w:p w:rsidR="000874AD" w:rsidRPr="00B939A9" w:rsidRDefault="000874AD" w:rsidP="00D50F15">
      <w:r>
        <w:t>Degut a que un tipus d’agenda i una categoria tenen les mateixes propietats es representen amb la mate</w:t>
      </w:r>
      <w:r w:rsidR="00A37D62">
        <w:t>i</w:t>
      </w:r>
      <w:r>
        <w:t>xa classe.</w:t>
      </w:r>
    </w:p>
    <w:p w:rsidR="00942615" w:rsidRDefault="00942615" w:rsidP="00942615">
      <w:r>
        <w:t>Atributs públics:</w:t>
      </w:r>
    </w:p>
    <w:p w:rsidR="00942615" w:rsidRPr="007B40D3" w:rsidRDefault="00942615" w:rsidP="00942615">
      <w:pPr>
        <w:pStyle w:val="Prrafodelista"/>
        <w:numPr>
          <w:ilvl w:val="0"/>
          <w:numId w:val="2"/>
        </w:numPr>
      </w:pPr>
      <w:proofErr w:type="spellStart"/>
      <w:r>
        <w:rPr>
          <w:b/>
        </w:rPr>
        <w:t>int</w:t>
      </w:r>
      <w:r w:rsidRPr="00B475E6">
        <w:rPr>
          <w:b/>
        </w:rPr>
        <w:t>IdNivell</w:t>
      </w:r>
      <w:proofErr w:type="spellEnd"/>
      <w:r>
        <w:rPr>
          <w:b/>
        </w:rPr>
        <w:t xml:space="preserve">: </w:t>
      </w:r>
      <w:r>
        <w:t>identificador del tipus/categoria d’agenda.</w:t>
      </w:r>
    </w:p>
    <w:p w:rsidR="00942615" w:rsidRPr="007B40D3" w:rsidRDefault="00942615" w:rsidP="00942615">
      <w:pPr>
        <w:pStyle w:val="Prrafodelista"/>
        <w:numPr>
          <w:ilvl w:val="0"/>
          <w:numId w:val="2"/>
        </w:numPr>
      </w:pPr>
      <w:proofErr w:type="spellStart"/>
      <w:r>
        <w:rPr>
          <w:b/>
        </w:rPr>
        <w:t>int</w:t>
      </w:r>
      <w:r w:rsidRPr="00B475E6">
        <w:rPr>
          <w:b/>
        </w:rPr>
        <w:t>IdNivellPare</w:t>
      </w:r>
      <w:proofErr w:type="spellEnd"/>
      <w:r>
        <w:rPr>
          <w:b/>
        </w:rPr>
        <w:t xml:space="preserve">: </w:t>
      </w:r>
      <w:r w:rsidRPr="007B40D3">
        <w:t>quin és l’identificador</w:t>
      </w:r>
      <w:r>
        <w:t xml:space="preserve"> del que depèn</w:t>
      </w:r>
      <w:ins w:id="779" w:author="Campos Muñoz, Jesús" w:date="2013-06-28T09:32:00Z">
        <w:r w:rsidR="00ED0D15">
          <w:t>, que pot ser l’agenda (</w:t>
        </w:r>
      </w:ins>
      <w:ins w:id="780" w:author="Campos Muñoz, Jesús" w:date="2013-06-28T09:33:00Z">
        <w:r w:rsidR="00ED0D15">
          <w:t xml:space="preserve">s’indica amb un </w:t>
        </w:r>
      </w:ins>
      <w:ins w:id="781" w:author="Campos Muñoz, Jesús" w:date="2013-06-28T09:32:00Z">
        <w:r w:rsidR="00ED0D15">
          <w:t>2)</w:t>
        </w:r>
      </w:ins>
      <w:ins w:id="782" w:author="Campos Muñoz, Jesús" w:date="2013-06-28T09:33:00Z">
        <w:r w:rsidR="00ED0D15">
          <w:t xml:space="preserve"> o el codi identificador del tipus d’agenda</w:t>
        </w:r>
      </w:ins>
      <w:r>
        <w:t>.</w:t>
      </w:r>
    </w:p>
    <w:p w:rsidR="00942615" w:rsidRPr="007B40D3" w:rsidRDefault="00942615" w:rsidP="00942615">
      <w:pPr>
        <w:pStyle w:val="Prrafodelista"/>
        <w:numPr>
          <w:ilvl w:val="0"/>
          <w:numId w:val="2"/>
        </w:numPr>
      </w:pPr>
      <w:proofErr w:type="spellStart"/>
      <w:r>
        <w:rPr>
          <w:b/>
        </w:rPr>
        <w:t>int</w:t>
      </w:r>
      <w:r w:rsidRPr="00B475E6">
        <w:rPr>
          <w:b/>
        </w:rPr>
        <w:t>Nivell</w:t>
      </w:r>
      <w:proofErr w:type="spellEnd"/>
      <w:r>
        <w:rPr>
          <w:b/>
        </w:rPr>
        <w:t xml:space="preserve">: </w:t>
      </w:r>
      <w:r w:rsidRPr="007B40D3">
        <w:t>nivell</w:t>
      </w:r>
      <w:r w:rsidR="001E281D">
        <w:t xml:space="preserve"> de jerarquia ocupat </w:t>
      </w:r>
      <w:r w:rsidR="00C64213">
        <w:t>(2 en el cas d’un tipus d’agenda, 3 en el cas d’una categoria).</w:t>
      </w:r>
    </w:p>
    <w:p w:rsidR="00942615" w:rsidRDefault="00942615">
      <w:pPr>
        <w:pStyle w:val="Prrafodelista"/>
        <w:numPr>
          <w:ilvl w:val="0"/>
          <w:numId w:val="2"/>
        </w:numPr>
        <w:rPr>
          <w:ins w:id="783" w:author="Campos Muñoz, Jesús" w:date="2013-07-01T10:02:00Z"/>
        </w:rPr>
      </w:pPr>
      <w:proofErr w:type="spellStart"/>
      <w:r w:rsidRPr="00D01006">
        <w:rPr>
          <w:b/>
        </w:rPr>
        <w:t>strNivel</w:t>
      </w:r>
      <w:r w:rsidRPr="00DE7AB3">
        <w:rPr>
          <w:b/>
        </w:rPr>
        <w:t>l</w:t>
      </w:r>
      <w:proofErr w:type="spellEnd"/>
      <w:r w:rsidRPr="00DE7AB3">
        <w:rPr>
          <w:b/>
        </w:rPr>
        <w:t>:</w:t>
      </w:r>
      <w:r>
        <w:t xml:space="preserve"> descripció del tipus/categoria d’agenda.</w:t>
      </w:r>
    </w:p>
    <w:p w:rsidR="00447E9B" w:rsidRDefault="00447E9B">
      <w:pPr>
        <w:pPrChange w:id="784" w:author="Campos Muñoz, Jesús" w:date="2013-07-01T10:02:00Z">
          <w:pPr>
            <w:pStyle w:val="Prrafodelista"/>
            <w:numPr>
              <w:numId w:val="2"/>
            </w:numPr>
            <w:ind w:hanging="360"/>
          </w:pPr>
        </w:pPrChange>
      </w:pPr>
      <w:ins w:id="785" w:author="Campos Muñoz, Jesús" w:date="2013-07-01T10:02:00Z">
        <w:r>
          <w:t xml:space="preserve">El </w:t>
        </w:r>
        <w:proofErr w:type="spellStart"/>
        <w:r w:rsidRPr="00447E9B">
          <w:rPr>
            <w:b/>
            <w:rPrChange w:id="786" w:author="Campos Muñoz, Jesús" w:date="2013-07-01T10:05:00Z">
              <w:rPr/>
            </w:rPrChange>
          </w:rPr>
          <w:t>intIdNivell</w:t>
        </w:r>
        <w:proofErr w:type="spellEnd"/>
        <w:r>
          <w:t xml:space="preserve"> de l’agenda global serà un </w:t>
        </w:r>
      </w:ins>
      <w:ins w:id="787" w:author="Campos Muñoz, Jesús" w:date="2013-07-01T10:06:00Z">
        <w:r w:rsidR="00B11471">
          <w:t>“</w:t>
        </w:r>
      </w:ins>
      <w:ins w:id="788" w:author="Campos Muñoz, Jesús" w:date="2013-07-01T10:02:00Z">
        <w:r w:rsidRPr="00B11471">
          <w:rPr>
            <w:b/>
            <w:rPrChange w:id="789" w:author="Campos Muñoz, Jesús" w:date="2013-07-01T10:06:00Z">
              <w:rPr/>
            </w:rPrChange>
          </w:rPr>
          <w:t>2</w:t>
        </w:r>
      </w:ins>
      <w:ins w:id="790" w:author="Campos Muñoz, Jesús" w:date="2013-07-01T10:06:00Z">
        <w:r w:rsidR="00B11471">
          <w:t>”</w:t>
        </w:r>
      </w:ins>
      <w:ins w:id="791" w:author="Campos Muñoz, Jesús" w:date="2013-07-01T10:02:00Z">
        <w:r>
          <w:t xml:space="preserve"> i el seu </w:t>
        </w:r>
        <w:proofErr w:type="spellStart"/>
        <w:r w:rsidRPr="00447E9B">
          <w:rPr>
            <w:b/>
            <w:rPrChange w:id="792" w:author="Campos Muñoz, Jesús" w:date="2013-07-01T10:05:00Z">
              <w:rPr/>
            </w:rPrChange>
          </w:rPr>
          <w:t>intNivell</w:t>
        </w:r>
        <w:proofErr w:type="spellEnd"/>
        <w:r>
          <w:t xml:space="preserve"> </w:t>
        </w:r>
      </w:ins>
      <w:ins w:id="793" w:author="Campos Muñoz, Jesús" w:date="2013-07-01T10:06:00Z">
        <w:r w:rsidR="00B11471">
          <w:t>“</w:t>
        </w:r>
      </w:ins>
      <w:ins w:id="794" w:author="Campos Muñoz, Jesús" w:date="2013-07-01T10:02:00Z">
        <w:r w:rsidRPr="00B11471">
          <w:rPr>
            <w:b/>
            <w:rPrChange w:id="795" w:author="Campos Muñoz, Jesús" w:date="2013-07-01T10:06:00Z">
              <w:rPr/>
            </w:rPrChange>
          </w:rPr>
          <w:t>1</w:t>
        </w:r>
      </w:ins>
      <w:ins w:id="796" w:author="Campos Muñoz, Jesús" w:date="2013-07-01T10:06:00Z">
        <w:r w:rsidR="00B11471">
          <w:t>”</w:t>
        </w:r>
      </w:ins>
      <w:ins w:id="797" w:author="Campos Muñoz, Jesús" w:date="2013-07-01T10:02:00Z">
        <w:r>
          <w:t xml:space="preserve">. </w:t>
        </w:r>
      </w:ins>
      <w:ins w:id="798" w:author="Campos Muñoz, Jesús" w:date="2013-07-01T10:03:00Z">
        <w:r>
          <w:t xml:space="preserve">En el cas d’un tipus </w:t>
        </w:r>
        <w:proofErr w:type="spellStart"/>
        <w:r w:rsidRPr="00447E9B">
          <w:rPr>
            <w:b/>
            <w:rPrChange w:id="799" w:author="Campos Muñoz, Jesús" w:date="2013-07-01T10:05:00Z">
              <w:rPr/>
            </w:rPrChange>
          </w:rPr>
          <w:t>intIdNivell</w:t>
        </w:r>
        <w:proofErr w:type="spellEnd"/>
        <w:r>
          <w:t xml:space="preserve"> podrà prendre qualsevol valor i el seu </w:t>
        </w:r>
        <w:proofErr w:type="spellStart"/>
        <w:r w:rsidRPr="00447E9B">
          <w:rPr>
            <w:b/>
            <w:rPrChange w:id="800" w:author="Campos Muñoz, Jesús" w:date="2013-07-01T10:05:00Z">
              <w:rPr/>
            </w:rPrChange>
          </w:rPr>
          <w:t>intNivell</w:t>
        </w:r>
        <w:proofErr w:type="spellEnd"/>
        <w:r>
          <w:t xml:space="preserve"> valdrà </w:t>
        </w:r>
      </w:ins>
      <w:ins w:id="801" w:author="Campos Muñoz, Jesús" w:date="2013-07-01T10:06:00Z">
        <w:r w:rsidR="00B11471">
          <w:t>“</w:t>
        </w:r>
      </w:ins>
      <w:ins w:id="802" w:author="Campos Muñoz, Jesús" w:date="2013-07-01T10:03:00Z">
        <w:r w:rsidRPr="00B11471">
          <w:rPr>
            <w:b/>
            <w:rPrChange w:id="803" w:author="Campos Muñoz, Jesús" w:date="2013-07-01T10:06:00Z">
              <w:rPr/>
            </w:rPrChange>
          </w:rPr>
          <w:t>2</w:t>
        </w:r>
      </w:ins>
      <w:ins w:id="804" w:author="Campos Muñoz, Jesús" w:date="2013-07-01T10:06:00Z">
        <w:r w:rsidR="00B11471">
          <w:t>”</w:t>
        </w:r>
      </w:ins>
      <w:ins w:id="805" w:author="Campos Muñoz, Jesús" w:date="2013-07-01T10:03:00Z">
        <w:r>
          <w:t xml:space="preserve">. Per una </w:t>
        </w:r>
      </w:ins>
      <w:ins w:id="806" w:author="Campos Muñoz, Jesús" w:date="2013-07-01T10:04:00Z">
        <w:r>
          <w:t>categoria</w:t>
        </w:r>
      </w:ins>
      <w:ins w:id="807" w:author="Campos Muñoz, Jesús" w:date="2013-07-01T10:03:00Z">
        <w:r>
          <w:t xml:space="preserve"> </w:t>
        </w:r>
      </w:ins>
      <w:ins w:id="808" w:author="Campos Muñoz, Jesús" w:date="2013-07-01T10:04:00Z">
        <w:r>
          <w:t xml:space="preserve">el </w:t>
        </w:r>
        <w:proofErr w:type="spellStart"/>
        <w:r w:rsidRPr="00447E9B">
          <w:rPr>
            <w:b/>
            <w:rPrChange w:id="809" w:author="Campos Muñoz, Jesús" w:date="2013-07-01T10:05:00Z">
              <w:rPr/>
            </w:rPrChange>
          </w:rPr>
          <w:t>intIdNivell</w:t>
        </w:r>
        <w:proofErr w:type="spellEnd"/>
        <w:r>
          <w:t xml:space="preserve"> també podrà agafar qualsevol valor i </w:t>
        </w:r>
        <w:proofErr w:type="spellStart"/>
        <w:r w:rsidRPr="00447E9B">
          <w:rPr>
            <w:b/>
            <w:rPrChange w:id="810" w:author="Campos Muñoz, Jesús" w:date="2013-07-01T10:05:00Z">
              <w:rPr/>
            </w:rPrChange>
          </w:rPr>
          <w:t>intNivell</w:t>
        </w:r>
        <w:proofErr w:type="spellEnd"/>
        <w:r>
          <w:t xml:space="preserve"> valdr</w:t>
        </w:r>
      </w:ins>
      <w:ins w:id="811" w:author="Campos Muñoz, Jesús" w:date="2013-07-01T10:05:00Z">
        <w:r>
          <w:t xml:space="preserve">à </w:t>
        </w:r>
      </w:ins>
      <w:ins w:id="812" w:author="Campos Muñoz, Jesús" w:date="2013-07-01T10:06:00Z">
        <w:r w:rsidR="00B11471">
          <w:t>“</w:t>
        </w:r>
      </w:ins>
      <w:ins w:id="813" w:author="Campos Muñoz, Jesús" w:date="2013-07-01T10:05:00Z">
        <w:r w:rsidRPr="00B11471">
          <w:rPr>
            <w:b/>
            <w:rPrChange w:id="814" w:author="Campos Muñoz, Jesús" w:date="2013-07-01T10:06:00Z">
              <w:rPr/>
            </w:rPrChange>
          </w:rPr>
          <w:t>3</w:t>
        </w:r>
      </w:ins>
      <w:ins w:id="815" w:author="Campos Muñoz, Jesús" w:date="2013-07-01T10:06:00Z">
        <w:r w:rsidR="00B11471">
          <w:t>”</w:t>
        </w:r>
      </w:ins>
      <w:ins w:id="816" w:author="Campos Muñoz, Jesús" w:date="2013-07-01T10:05:00Z">
        <w:r>
          <w:t>.</w:t>
        </w:r>
      </w:ins>
    </w:p>
    <w:p w:rsidR="004449D4" w:rsidRDefault="004449D4" w:rsidP="00D50F15">
      <w:pPr>
        <w:pStyle w:val="Ttulo4"/>
      </w:pPr>
      <w:bookmarkStart w:id="817" w:name="_Toc360797833"/>
      <w:r>
        <w:t xml:space="preserve">Classe </w:t>
      </w:r>
      <w:proofErr w:type="spellStart"/>
      <w:r>
        <w:t>FitxaActivitat</w:t>
      </w:r>
      <w:bookmarkEnd w:id="817"/>
      <w:proofErr w:type="spellEnd"/>
    </w:p>
    <w:p w:rsidR="0086508C" w:rsidRDefault="0086508C" w:rsidP="004449D4">
      <w:r>
        <w:t>Una fitxa pot equivaler a una activitat</w:t>
      </w:r>
      <w:r w:rsidR="00FF6DC5">
        <w:t xml:space="preserve"> (a partir d’ara </w:t>
      </w:r>
      <w:r w:rsidR="00FF6DC5" w:rsidRPr="00D50F15">
        <w:rPr>
          <w:i/>
        </w:rPr>
        <w:t>fitxa activitat</w:t>
      </w:r>
      <w:r w:rsidR="00FF6DC5">
        <w:t xml:space="preserve">) </w:t>
      </w:r>
      <w:r>
        <w:t>o a un equipament</w:t>
      </w:r>
      <w:r w:rsidR="00FF6DC5">
        <w:t xml:space="preserve"> (a partir d’ara </w:t>
      </w:r>
      <w:r w:rsidR="00FF6DC5" w:rsidRPr="007B40D3">
        <w:rPr>
          <w:i/>
        </w:rPr>
        <w:t xml:space="preserve">fitxa </w:t>
      </w:r>
      <w:r w:rsidR="00FF6DC5">
        <w:rPr>
          <w:i/>
        </w:rPr>
        <w:t>equipament</w:t>
      </w:r>
      <w:r w:rsidR="00FF6DC5">
        <w:t>)</w:t>
      </w:r>
      <w:r>
        <w:t>. Aquesta classe representa les propietats d’una fitxa que conté la informació d’una activitat.</w:t>
      </w:r>
    </w:p>
    <w:p w:rsidR="004449D4" w:rsidRDefault="004449D4" w:rsidP="004449D4">
      <w:r>
        <w:t>Atributs públics:</w:t>
      </w:r>
    </w:p>
    <w:p w:rsidR="004449D4" w:rsidRPr="00CA53DD" w:rsidRDefault="005F0E0E" w:rsidP="004449D4">
      <w:pPr>
        <w:pStyle w:val="Prrafodelista"/>
        <w:numPr>
          <w:ilvl w:val="0"/>
          <w:numId w:val="2"/>
        </w:numPr>
      </w:pPr>
      <w:proofErr w:type="spellStart"/>
      <w:r>
        <w:rPr>
          <w:b/>
        </w:rPr>
        <w:t>intI</w:t>
      </w:r>
      <w:r w:rsidR="004449D4">
        <w:rPr>
          <w:b/>
        </w:rPr>
        <w:t>dfitxa</w:t>
      </w:r>
      <w:proofErr w:type="spellEnd"/>
      <w:r w:rsidR="004449D4">
        <w:rPr>
          <w:b/>
        </w:rPr>
        <w:t xml:space="preserve">: </w:t>
      </w:r>
      <w:r w:rsidR="004449D4">
        <w:t>identificador de l’activitat.</w:t>
      </w:r>
    </w:p>
    <w:p w:rsidR="004449D4" w:rsidRPr="00CA53DD" w:rsidRDefault="004449D4" w:rsidP="004449D4">
      <w:pPr>
        <w:pStyle w:val="Prrafodelista"/>
        <w:numPr>
          <w:ilvl w:val="0"/>
          <w:numId w:val="2"/>
        </w:numPr>
      </w:pPr>
      <w:proofErr w:type="spellStart"/>
      <w:r>
        <w:rPr>
          <w:b/>
        </w:rPr>
        <w:t>i</w:t>
      </w:r>
      <w:r w:rsidRPr="000B48A2">
        <w:rPr>
          <w:b/>
        </w:rPr>
        <w:t>nt</w:t>
      </w:r>
      <w:r w:rsidR="005F0E0E">
        <w:rPr>
          <w:b/>
        </w:rPr>
        <w:t>I</w:t>
      </w:r>
      <w:r w:rsidRPr="000B48A2">
        <w:rPr>
          <w:b/>
        </w:rPr>
        <w:t>dioma</w:t>
      </w:r>
      <w:proofErr w:type="spellEnd"/>
      <w:r>
        <w:rPr>
          <w:b/>
        </w:rPr>
        <w:t xml:space="preserve">: </w:t>
      </w:r>
      <w:r w:rsidRPr="00CA53DD">
        <w:t xml:space="preserve">idioma en que s’ha triat </w:t>
      </w:r>
      <w:r>
        <w:t xml:space="preserve">obtenir </w:t>
      </w:r>
      <w:r w:rsidRPr="00CA53DD">
        <w:t>la informació.</w:t>
      </w:r>
    </w:p>
    <w:p w:rsidR="004449D4" w:rsidRPr="00CA53DD" w:rsidRDefault="005F0E0E" w:rsidP="004449D4">
      <w:pPr>
        <w:pStyle w:val="Prrafodelista"/>
        <w:numPr>
          <w:ilvl w:val="0"/>
          <w:numId w:val="2"/>
        </w:numPr>
      </w:pPr>
      <w:proofErr w:type="spellStart"/>
      <w:r>
        <w:rPr>
          <w:b/>
        </w:rPr>
        <w:t>strD</w:t>
      </w:r>
      <w:r w:rsidR="004449D4">
        <w:rPr>
          <w:b/>
        </w:rPr>
        <w:t>escripcio</w:t>
      </w:r>
      <w:proofErr w:type="spellEnd"/>
      <w:r w:rsidR="004449D4">
        <w:rPr>
          <w:b/>
        </w:rPr>
        <w:t xml:space="preserve">: </w:t>
      </w:r>
      <w:r w:rsidR="004449D4" w:rsidRPr="0097701F">
        <w:t xml:space="preserve">text que apareix </w:t>
      </w:r>
      <w:r w:rsidR="004449D4">
        <w:t>sobre</w:t>
      </w:r>
      <w:r w:rsidR="004449D4" w:rsidRPr="0097701F">
        <w:t xml:space="preserve"> el títol</w:t>
      </w:r>
      <w:r w:rsidR="004449D4">
        <w:rPr>
          <w:b/>
        </w:rPr>
        <w:t xml:space="preserve"> Descripció </w:t>
      </w:r>
      <w:r w:rsidR="004449D4" w:rsidRPr="0097701F">
        <w:t>de la pàgina de l’OIAC.</w:t>
      </w:r>
      <w:r w:rsidR="004449D4">
        <w:t xml:space="preserve"> És el títol.</w:t>
      </w:r>
    </w:p>
    <w:p w:rsidR="004449D4" w:rsidRDefault="004449D4" w:rsidP="004449D4">
      <w:pPr>
        <w:pStyle w:val="Prrafodelista"/>
        <w:numPr>
          <w:ilvl w:val="0"/>
          <w:numId w:val="2"/>
        </w:numPr>
      </w:pPr>
      <w:proofErr w:type="spellStart"/>
      <w:r>
        <w:rPr>
          <w:b/>
        </w:rPr>
        <w:t>str</w:t>
      </w:r>
      <w:r w:rsidR="005F0E0E">
        <w:rPr>
          <w:b/>
        </w:rPr>
        <w:t>O</w:t>
      </w:r>
      <w:r>
        <w:rPr>
          <w:b/>
        </w:rPr>
        <w:t>bservacions</w:t>
      </w:r>
      <w:proofErr w:type="spellEnd"/>
      <w:r>
        <w:rPr>
          <w:b/>
        </w:rPr>
        <w:t xml:space="preserve">: </w:t>
      </w:r>
      <w:r w:rsidRPr="0097701F">
        <w:t>text que apareix sota el títol</w:t>
      </w:r>
      <w:r>
        <w:rPr>
          <w:b/>
        </w:rPr>
        <w:t xml:space="preserve"> Descripció </w:t>
      </w:r>
      <w:r w:rsidRPr="0097701F">
        <w:t>de la pàgina de l’OIAC.</w:t>
      </w:r>
    </w:p>
    <w:p w:rsidR="004449D4" w:rsidRDefault="004449D4" w:rsidP="004449D4">
      <w:pPr>
        <w:pStyle w:val="Prrafodelista"/>
        <w:numPr>
          <w:ilvl w:val="0"/>
          <w:numId w:val="2"/>
        </w:numPr>
      </w:pPr>
      <w:proofErr w:type="spellStart"/>
      <w:r>
        <w:rPr>
          <w:b/>
        </w:rPr>
        <w:t>s</w:t>
      </w:r>
      <w:r w:rsidR="005F0E0E">
        <w:rPr>
          <w:b/>
        </w:rPr>
        <w:t>trI</w:t>
      </w:r>
      <w:r w:rsidRPr="007B40D3">
        <w:rPr>
          <w:b/>
        </w:rPr>
        <w:t>mport</w:t>
      </w:r>
      <w:proofErr w:type="spellEnd"/>
      <w:r w:rsidRPr="007B40D3">
        <w:rPr>
          <w:b/>
        </w:rPr>
        <w:t>:</w:t>
      </w:r>
      <w:r>
        <w:t xml:space="preserve"> preu de l’activitat</w:t>
      </w:r>
      <w:ins w:id="818" w:author="Campos Muñoz, Jesús" w:date="2013-06-28T09:34:00Z">
        <w:r w:rsidR="001915FC">
          <w:t xml:space="preserve"> en el cas de tenir-ne.</w:t>
        </w:r>
      </w:ins>
    </w:p>
    <w:p w:rsidR="00714394" w:rsidRDefault="00714394" w:rsidP="00714394">
      <w:pPr>
        <w:pStyle w:val="Ttulo4"/>
      </w:pPr>
      <w:bookmarkStart w:id="819" w:name="_Toc360797834"/>
      <w:r>
        <w:t xml:space="preserve">Classe </w:t>
      </w:r>
      <w:proofErr w:type="spellStart"/>
      <w:r>
        <w:t>FitxaEquipament</w:t>
      </w:r>
      <w:bookmarkEnd w:id="819"/>
      <w:proofErr w:type="spellEnd"/>
    </w:p>
    <w:p w:rsidR="003002BC" w:rsidRPr="00B939A9" w:rsidRDefault="003002BC" w:rsidP="00D50F15">
      <w:r>
        <w:t>Classe que representa les propietats d’una fitxa que conté la informació d’un equipament.</w:t>
      </w:r>
    </w:p>
    <w:p w:rsidR="00714394" w:rsidRDefault="00714394" w:rsidP="00714394">
      <w:r>
        <w:t>Atributs públics:</w:t>
      </w:r>
    </w:p>
    <w:p w:rsidR="000B430F" w:rsidRDefault="00DB50C7" w:rsidP="000B430F">
      <w:pPr>
        <w:pStyle w:val="Prrafodelista"/>
        <w:numPr>
          <w:ilvl w:val="0"/>
          <w:numId w:val="2"/>
        </w:numPr>
      </w:pPr>
      <w:proofErr w:type="spellStart"/>
      <w:r>
        <w:rPr>
          <w:b/>
        </w:rPr>
        <w:t>int</w:t>
      </w:r>
      <w:r w:rsidR="000B430F" w:rsidRPr="00462BF5">
        <w:rPr>
          <w:b/>
        </w:rPr>
        <w:t>IdFitxa</w:t>
      </w:r>
      <w:proofErr w:type="spellEnd"/>
      <w:r w:rsidR="000B430F" w:rsidRPr="00462BF5">
        <w:rPr>
          <w:b/>
        </w:rPr>
        <w:t>:</w:t>
      </w:r>
      <w:r w:rsidR="000B430F">
        <w:t xml:space="preserve"> identificador de l’activitat</w:t>
      </w:r>
      <w:ins w:id="820" w:author="Campos Muñoz, Jesús" w:date="2013-07-01T09:17:00Z">
        <w:r w:rsidR="007C748E">
          <w:t>/equipament</w:t>
        </w:r>
      </w:ins>
      <w:r w:rsidR="000B430F">
        <w:t>.</w:t>
      </w:r>
      <w:ins w:id="821" w:author="Campos Muñoz, Jesús" w:date="2013-07-01T09:17:00Z">
        <w:r w:rsidR="007C748E">
          <w:t xml:space="preserve"> Si coincideix amb </w:t>
        </w:r>
      </w:ins>
      <w:ins w:id="822" w:author="Campos Muñoz, Jesús" w:date="2013-07-01T09:18:00Z">
        <w:r w:rsidR="007C748E">
          <w:t>l’identificador de la fitxa</w:t>
        </w:r>
      </w:ins>
      <w:ins w:id="823" w:author="Campos Muñoz, Jesús" w:date="2013-07-01T09:19:00Z">
        <w:r w:rsidR="007C748E">
          <w:t xml:space="preserve"> activitat</w:t>
        </w:r>
      </w:ins>
      <w:ins w:id="824" w:author="Campos Muñoz, Jesús" w:date="2013-07-01T09:18:00Z">
        <w:r w:rsidR="007C748E">
          <w:t xml:space="preserve"> significarà que l’activitat no té lloc en un equipament</w:t>
        </w:r>
      </w:ins>
      <w:ins w:id="825" w:author="Campos Muñoz, Jesús" w:date="2013-07-01T09:19:00Z">
        <w:r w:rsidR="007C748E">
          <w:t xml:space="preserve"> considerat com a tal</w:t>
        </w:r>
      </w:ins>
      <w:ins w:id="826" w:author="Campos Muñoz, Jesús" w:date="2013-07-01T09:18:00Z">
        <w:r w:rsidR="007C748E">
          <w:t>. Si és diferent de l’identificador de la fitxa activitat, llavors indicarà l’identificador de l</w:t>
        </w:r>
      </w:ins>
      <w:ins w:id="827" w:author="Campos Muñoz, Jesús" w:date="2013-07-01T09:19:00Z">
        <w:r w:rsidR="007C748E">
          <w:t>’equipament.</w:t>
        </w:r>
      </w:ins>
    </w:p>
    <w:p w:rsidR="000B430F" w:rsidRDefault="00DB50C7" w:rsidP="000B430F">
      <w:pPr>
        <w:pStyle w:val="Prrafodelista"/>
        <w:numPr>
          <w:ilvl w:val="0"/>
          <w:numId w:val="2"/>
        </w:numPr>
      </w:pPr>
      <w:proofErr w:type="spellStart"/>
      <w:r>
        <w:rPr>
          <w:b/>
        </w:rPr>
        <w:t>int</w:t>
      </w:r>
      <w:r w:rsidR="000B430F" w:rsidRPr="00462BF5">
        <w:rPr>
          <w:b/>
        </w:rPr>
        <w:t>IdNivell</w:t>
      </w:r>
      <w:proofErr w:type="spellEnd"/>
      <w:r w:rsidR="000B430F" w:rsidRPr="00462BF5">
        <w:rPr>
          <w:b/>
        </w:rPr>
        <w:t>:</w:t>
      </w:r>
      <w:r w:rsidR="000B430F">
        <w:t xml:space="preserve"> en aquest cas sempre valdrà </w:t>
      </w:r>
      <w:del w:id="828" w:author="Campos Muñoz, Jesús" w:date="2013-06-28T09:34:00Z">
        <w:r w:rsidR="000B430F" w:rsidDel="003C626F">
          <w:delText>2</w:delText>
        </w:r>
      </w:del>
      <w:ins w:id="829" w:author="Campos Muñoz, Jesús" w:date="2013-06-28T09:34:00Z">
        <w:r w:rsidR="003C626F">
          <w:t>1</w:t>
        </w:r>
      </w:ins>
      <w:r w:rsidR="000B430F">
        <w:t xml:space="preserve">, degut a que la fitxa és </w:t>
      </w:r>
      <w:del w:id="830" w:author="Campos Muñoz, Jesús" w:date="2013-06-28T09:34:00Z">
        <w:r w:rsidR="000B430F" w:rsidDel="003C626F">
          <w:delText xml:space="preserve">una </w:delText>
        </w:r>
      </w:del>
      <w:ins w:id="831" w:author="Campos Muñoz, Jesús" w:date="2013-06-28T09:34:00Z">
        <w:r w:rsidR="003C626F">
          <w:t>un equipament</w:t>
        </w:r>
      </w:ins>
      <w:del w:id="832" w:author="Campos Muñoz, Jesús" w:date="2013-06-28T09:35:00Z">
        <w:r w:rsidR="000B430F" w:rsidDel="003C626F">
          <w:delText>activitat</w:delText>
        </w:r>
      </w:del>
      <w:r w:rsidR="000B430F">
        <w:t>.</w:t>
      </w:r>
    </w:p>
    <w:p w:rsidR="000B430F" w:rsidRDefault="00DB50C7" w:rsidP="000B430F">
      <w:pPr>
        <w:pStyle w:val="Prrafodelista"/>
        <w:numPr>
          <w:ilvl w:val="0"/>
          <w:numId w:val="2"/>
        </w:numPr>
      </w:pPr>
      <w:proofErr w:type="spellStart"/>
      <w:r>
        <w:rPr>
          <w:b/>
        </w:rPr>
        <w:t>int</w:t>
      </w:r>
      <w:r w:rsidR="000B430F" w:rsidRPr="00462BF5">
        <w:rPr>
          <w:b/>
        </w:rPr>
        <w:t>IdNivellRelacionat</w:t>
      </w:r>
      <w:proofErr w:type="spellEnd"/>
      <w:r w:rsidR="000B430F" w:rsidRPr="00462BF5">
        <w:rPr>
          <w:b/>
        </w:rPr>
        <w:t>:</w:t>
      </w:r>
      <w:r w:rsidR="000B430F">
        <w:t xml:space="preserve"> node (tipus/categoria de l’agenda) amb el que està relacionada l’activitat.</w:t>
      </w:r>
    </w:p>
    <w:p w:rsidR="000B430F" w:rsidRDefault="00DB50C7" w:rsidP="000B430F">
      <w:pPr>
        <w:pStyle w:val="Prrafodelista"/>
        <w:numPr>
          <w:ilvl w:val="0"/>
          <w:numId w:val="2"/>
        </w:numPr>
      </w:pPr>
      <w:proofErr w:type="spellStart"/>
      <w:r>
        <w:rPr>
          <w:b/>
        </w:rPr>
        <w:t>int</w:t>
      </w:r>
      <w:r w:rsidR="000B430F" w:rsidRPr="00462BF5">
        <w:rPr>
          <w:b/>
        </w:rPr>
        <w:t>Districte</w:t>
      </w:r>
      <w:proofErr w:type="spellEnd"/>
      <w:r w:rsidR="000B430F" w:rsidRPr="00462BF5">
        <w:rPr>
          <w:b/>
        </w:rPr>
        <w:t>:</w:t>
      </w:r>
      <w:r w:rsidR="000B430F">
        <w:t xml:space="preserve"> districte on es realitza l’activitat.</w:t>
      </w:r>
    </w:p>
    <w:p w:rsidR="000B430F" w:rsidRDefault="00DB50C7" w:rsidP="000B430F">
      <w:pPr>
        <w:pStyle w:val="Prrafodelista"/>
        <w:numPr>
          <w:ilvl w:val="0"/>
          <w:numId w:val="2"/>
        </w:numPr>
      </w:pPr>
      <w:proofErr w:type="spellStart"/>
      <w:r>
        <w:rPr>
          <w:b/>
        </w:rPr>
        <w:lastRenderedPageBreak/>
        <w:t>str</w:t>
      </w:r>
      <w:r w:rsidR="000B430F" w:rsidRPr="00462BF5">
        <w:rPr>
          <w:b/>
        </w:rPr>
        <w:t>Barri</w:t>
      </w:r>
      <w:proofErr w:type="spellEnd"/>
      <w:r w:rsidR="000B430F" w:rsidRPr="00462BF5">
        <w:rPr>
          <w:b/>
        </w:rPr>
        <w:t>:</w:t>
      </w:r>
      <w:r w:rsidR="000B430F">
        <w:t xml:space="preserve"> barri on es realitza l’activitat.</w:t>
      </w:r>
    </w:p>
    <w:p w:rsidR="00F640B7" w:rsidRDefault="000B430F" w:rsidP="000B430F">
      <w:pPr>
        <w:pStyle w:val="Prrafodelista"/>
        <w:numPr>
          <w:ilvl w:val="0"/>
          <w:numId w:val="2"/>
        </w:numPr>
        <w:rPr>
          <w:ins w:id="833" w:author="Campos Muñoz, Jesús" w:date="2013-06-21T13:09:00Z"/>
          <w:b/>
        </w:rPr>
      </w:pPr>
      <w:proofErr w:type="spellStart"/>
      <w:r w:rsidRPr="00462BF5">
        <w:rPr>
          <w:b/>
        </w:rPr>
        <w:t>strDescripcioCarrer</w:t>
      </w:r>
      <w:proofErr w:type="spellEnd"/>
      <w:ins w:id="834" w:author="Campos Muñoz, Jesús" w:date="2013-06-21T13:10:00Z">
        <w:r w:rsidR="00F640B7">
          <w:rPr>
            <w:b/>
          </w:rPr>
          <w:t>:</w:t>
        </w:r>
        <w:r w:rsidR="00F640B7">
          <w:t xml:space="preserve"> carrer on es troba ubicat l’equipament.</w:t>
        </w:r>
      </w:ins>
    </w:p>
    <w:p w:rsidR="000B430F" w:rsidRPr="00462BF5" w:rsidRDefault="000B430F" w:rsidP="000B430F">
      <w:pPr>
        <w:pStyle w:val="Prrafodelista"/>
        <w:numPr>
          <w:ilvl w:val="0"/>
          <w:numId w:val="2"/>
        </w:numPr>
        <w:rPr>
          <w:b/>
        </w:rPr>
      </w:pPr>
      <w:del w:id="835" w:author="Campos Muñoz, Jesús" w:date="2013-06-21T13:09:00Z">
        <w:r w:rsidRPr="00462BF5" w:rsidDel="00F640B7">
          <w:rPr>
            <w:b/>
          </w:rPr>
          <w:delText>, strDescripcioCarrerAlfabetic, strDescripcioCarrerCurt, strDescripcioCarrer,</w:delText>
        </w:r>
      </w:del>
      <w:del w:id="836" w:author="Campos Muñoz, Jesús" w:date="2013-06-21T13:10:00Z">
        <w:r w:rsidRPr="00462BF5" w:rsidDel="00F640B7">
          <w:rPr>
            <w:b/>
          </w:rPr>
          <w:delText xml:space="preserve"> </w:delText>
        </w:r>
      </w:del>
      <w:proofErr w:type="spellStart"/>
      <w:ins w:id="837" w:author="Campos Muñoz, Jesús" w:date="2013-06-21T13:11:00Z">
        <w:r w:rsidR="0051208E">
          <w:rPr>
            <w:b/>
          </w:rPr>
          <w:t>str</w:t>
        </w:r>
      </w:ins>
      <w:del w:id="838" w:author="Campos Muñoz, Jesús" w:date="2013-06-21T13:11:00Z">
        <w:r w:rsidRPr="00462BF5" w:rsidDel="0051208E">
          <w:rPr>
            <w:b/>
          </w:rPr>
          <w:delText>int</w:delText>
        </w:r>
      </w:del>
      <w:r w:rsidRPr="00462BF5">
        <w:rPr>
          <w:b/>
        </w:rPr>
        <w:t>NumeroCarrer</w:t>
      </w:r>
      <w:proofErr w:type="spellEnd"/>
      <w:del w:id="839" w:author="Campos Muñoz, Jesús" w:date="2013-06-21T13:10:00Z">
        <w:r w:rsidRPr="00462BF5" w:rsidDel="00F640B7">
          <w:rPr>
            <w:b/>
          </w:rPr>
          <w:delText>, strNumero2Carrer, strPis, strPorta</w:delText>
        </w:r>
      </w:del>
      <w:ins w:id="840" w:author="Campos Muñoz, Jesús" w:date="2013-06-21T13:10:00Z">
        <w:r w:rsidR="00F640B7">
          <w:rPr>
            <w:b/>
          </w:rPr>
          <w:t>:</w:t>
        </w:r>
      </w:ins>
      <w:ins w:id="841" w:author="Campos Muñoz, Jesús" w:date="2013-06-21T13:16:00Z">
        <w:r w:rsidR="005E0F43">
          <w:rPr>
            <w:b/>
          </w:rPr>
          <w:t xml:space="preserve"> </w:t>
        </w:r>
        <w:r w:rsidR="005E0F43">
          <w:t>nombre on es troba ubicat l’equipament.</w:t>
        </w:r>
      </w:ins>
    </w:p>
    <w:p w:rsidR="000B430F" w:rsidRDefault="000B430F" w:rsidP="000B430F">
      <w:pPr>
        <w:pStyle w:val="Prrafodelista"/>
        <w:numPr>
          <w:ilvl w:val="0"/>
          <w:numId w:val="2"/>
        </w:numPr>
      </w:pPr>
      <w:proofErr w:type="spellStart"/>
      <w:r w:rsidRPr="00462BF5">
        <w:rPr>
          <w:b/>
        </w:rPr>
        <w:t>strDescripcioProvincia</w:t>
      </w:r>
      <w:proofErr w:type="spellEnd"/>
      <w:r w:rsidRPr="00462BF5">
        <w:rPr>
          <w:b/>
        </w:rPr>
        <w:t>:</w:t>
      </w:r>
      <w:r>
        <w:t xml:space="preserve"> província on es realitza l’activitat.</w:t>
      </w:r>
    </w:p>
    <w:p w:rsidR="000B430F" w:rsidRDefault="00DB50C7" w:rsidP="000B430F">
      <w:pPr>
        <w:pStyle w:val="Prrafodelista"/>
        <w:numPr>
          <w:ilvl w:val="0"/>
          <w:numId w:val="2"/>
        </w:numPr>
      </w:pPr>
      <w:proofErr w:type="spellStart"/>
      <w:r>
        <w:rPr>
          <w:b/>
        </w:rPr>
        <w:t>strDescripcioPoblacio</w:t>
      </w:r>
      <w:proofErr w:type="spellEnd"/>
      <w:r w:rsidR="000B430F" w:rsidRPr="00462BF5">
        <w:rPr>
          <w:b/>
        </w:rPr>
        <w:t>:</w:t>
      </w:r>
      <w:r w:rsidR="000B430F">
        <w:t xml:space="preserve"> població on es realitza l’activitat.</w:t>
      </w:r>
    </w:p>
    <w:p w:rsidR="000B430F" w:rsidRDefault="000B430F" w:rsidP="000B430F">
      <w:pPr>
        <w:pStyle w:val="Prrafodelista"/>
        <w:numPr>
          <w:ilvl w:val="0"/>
          <w:numId w:val="2"/>
        </w:numPr>
      </w:pPr>
      <w:proofErr w:type="spellStart"/>
      <w:r w:rsidRPr="00462BF5">
        <w:rPr>
          <w:b/>
        </w:rPr>
        <w:t>strCodiPostal</w:t>
      </w:r>
      <w:proofErr w:type="spellEnd"/>
      <w:r w:rsidRPr="00462BF5">
        <w:rPr>
          <w:b/>
        </w:rPr>
        <w:t>:</w:t>
      </w:r>
      <w:r>
        <w:t xml:space="preserve"> codi postal del centre on es realitza l’activitat.</w:t>
      </w:r>
    </w:p>
    <w:p w:rsidR="000B430F" w:rsidRDefault="000B430F" w:rsidP="000B430F">
      <w:pPr>
        <w:pStyle w:val="Prrafodelista"/>
        <w:numPr>
          <w:ilvl w:val="0"/>
          <w:numId w:val="2"/>
        </w:numPr>
      </w:pPr>
      <w:proofErr w:type="spellStart"/>
      <w:r w:rsidRPr="00462BF5">
        <w:rPr>
          <w:b/>
        </w:rPr>
        <w:t>strNomResponsable</w:t>
      </w:r>
      <w:proofErr w:type="spellEnd"/>
      <w:r w:rsidRPr="00462BF5">
        <w:rPr>
          <w:b/>
        </w:rPr>
        <w:t xml:space="preserve">, </w:t>
      </w:r>
      <w:proofErr w:type="spellStart"/>
      <w:r w:rsidRPr="00462BF5">
        <w:rPr>
          <w:b/>
        </w:rPr>
        <w:t>strCognomsResponsable</w:t>
      </w:r>
      <w:proofErr w:type="spellEnd"/>
      <w:r w:rsidRPr="00462BF5">
        <w:rPr>
          <w:b/>
        </w:rPr>
        <w:t>:</w:t>
      </w:r>
      <w:r>
        <w:t xml:space="preserve"> dades del responsable, centre o persona física.</w:t>
      </w:r>
    </w:p>
    <w:p w:rsidR="00714394" w:rsidRDefault="000B430F" w:rsidP="000B430F">
      <w:pPr>
        <w:pStyle w:val="Prrafodelista"/>
        <w:numPr>
          <w:ilvl w:val="0"/>
          <w:numId w:val="2"/>
        </w:numPr>
        <w:rPr>
          <w:ins w:id="842" w:author="Campos Muñoz, Jesús" w:date="2013-06-28T09:35:00Z"/>
        </w:rPr>
      </w:pPr>
      <w:proofErr w:type="spellStart"/>
      <w:r w:rsidRPr="00462BF5">
        <w:rPr>
          <w:b/>
        </w:rPr>
        <w:t>strCentre</w:t>
      </w:r>
      <w:proofErr w:type="spellEnd"/>
      <w:r w:rsidRPr="00462BF5">
        <w:rPr>
          <w:b/>
        </w:rPr>
        <w:t>:</w:t>
      </w:r>
      <w:r>
        <w:t xml:space="preserve"> </w:t>
      </w:r>
      <w:ins w:id="843" w:author="Campos Muñoz, Jesús" w:date="2013-07-01T10:17:00Z">
        <w:r w:rsidR="003B18EF">
          <w:t xml:space="preserve">nom del </w:t>
        </w:r>
      </w:ins>
      <w:r>
        <w:t>centre</w:t>
      </w:r>
      <w:ins w:id="844" w:author="Campos Muñoz, Jesús" w:date="2013-07-01T10:17:00Z">
        <w:r w:rsidR="003B18EF">
          <w:t xml:space="preserve"> on té lloc l’activitat.</w:t>
        </w:r>
      </w:ins>
    </w:p>
    <w:p w:rsidR="003C4C08" w:rsidDel="007C748E" w:rsidRDefault="003C4C08">
      <w:pPr>
        <w:rPr>
          <w:del w:id="845" w:author="Campos Muñoz, Jesús" w:date="2013-07-01T09:19:00Z"/>
        </w:rPr>
        <w:pPrChange w:id="846" w:author="Campos Muñoz, Jesús" w:date="2013-06-28T09:35:00Z">
          <w:pPr>
            <w:pStyle w:val="Prrafodelista"/>
            <w:numPr>
              <w:numId w:val="2"/>
            </w:numPr>
            <w:ind w:hanging="360"/>
          </w:pPr>
        </w:pPrChange>
      </w:pPr>
      <w:bookmarkStart w:id="847" w:name="_Toc360434375"/>
      <w:bookmarkStart w:id="848" w:name="_Toc360449462"/>
      <w:bookmarkStart w:id="849" w:name="_Toc360797835"/>
      <w:bookmarkEnd w:id="847"/>
      <w:bookmarkEnd w:id="848"/>
      <w:bookmarkEnd w:id="849"/>
    </w:p>
    <w:p w:rsidR="004449D4" w:rsidRDefault="004449D4" w:rsidP="00D50F15">
      <w:pPr>
        <w:pStyle w:val="Ttulo4"/>
      </w:pPr>
      <w:bookmarkStart w:id="850" w:name="_Toc360797836"/>
      <w:r>
        <w:t xml:space="preserve">Classe </w:t>
      </w:r>
      <w:proofErr w:type="spellStart"/>
      <w:r>
        <w:t>FitxaHorari</w:t>
      </w:r>
      <w:bookmarkEnd w:id="850"/>
      <w:proofErr w:type="spellEnd"/>
    </w:p>
    <w:p w:rsidR="00547977" w:rsidRPr="00B939A9" w:rsidRDefault="00547977" w:rsidP="00D50F15">
      <w:r>
        <w:t>Aquesta classe representa les dades relacionades amb l’horari d’una fitxa que emmagatzema una activitat. A vegades una única activitat consultada pot retornar més d’un objecte d’aque</w:t>
      </w:r>
      <w:ins w:id="851" w:author="Campos Muñoz, Jesús" w:date="2013-06-28T09:32:00Z">
        <w:r w:rsidR="00E20B09">
          <w:t>s</w:t>
        </w:r>
      </w:ins>
      <w:r>
        <w:t>ta classe, la qual cosa significa que una activitat pot tenir diferents horaris.</w:t>
      </w:r>
    </w:p>
    <w:p w:rsidR="004449D4" w:rsidRDefault="004449D4" w:rsidP="00D50F15">
      <w:pPr>
        <w:tabs>
          <w:tab w:val="left" w:pos="2812"/>
        </w:tabs>
      </w:pPr>
      <w:r>
        <w:t>Atributs públics:</w:t>
      </w:r>
      <w:r w:rsidR="00942615">
        <w:tab/>
      </w:r>
    </w:p>
    <w:p w:rsidR="004449D4" w:rsidRDefault="004449D4" w:rsidP="004449D4">
      <w:pPr>
        <w:pStyle w:val="Prrafodelista"/>
        <w:numPr>
          <w:ilvl w:val="0"/>
          <w:numId w:val="2"/>
        </w:numPr>
      </w:pPr>
      <w:proofErr w:type="spellStart"/>
      <w:r>
        <w:rPr>
          <w:b/>
        </w:rPr>
        <w:t>int</w:t>
      </w:r>
      <w:r w:rsidRPr="00ED269B">
        <w:rPr>
          <w:b/>
        </w:rPr>
        <w:t>IdFitxa</w:t>
      </w:r>
      <w:proofErr w:type="spellEnd"/>
      <w:r>
        <w:t>: identificador de la fitxa o activitat.</w:t>
      </w:r>
    </w:p>
    <w:p w:rsidR="004449D4" w:rsidRDefault="004449D4" w:rsidP="004449D4">
      <w:pPr>
        <w:pStyle w:val="Prrafodelista"/>
        <w:numPr>
          <w:ilvl w:val="0"/>
          <w:numId w:val="2"/>
        </w:numPr>
      </w:pPr>
      <w:proofErr w:type="spellStart"/>
      <w:r w:rsidRPr="00ED269B">
        <w:rPr>
          <w:b/>
        </w:rPr>
        <w:t>intOrdre</w:t>
      </w:r>
      <w:proofErr w:type="spellEnd"/>
      <w:r>
        <w:t>: ordre de l’horari. N’hi ha fitxes que poden tenir més d’una franja d’horari, per exemple un horari de dilluns a divendres de 9:00 a 12:00 (</w:t>
      </w:r>
      <w:proofErr w:type="spellStart"/>
      <w:r>
        <w:t>intOrdre</w:t>
      </w:r>
      <w:proofErr w:type="spellEnd"/>
      <w:r>
        <w:t>=10) i un altre de dilluns a divendres de 15:00 a 16:30 (</w:t>
      </w:r>
      <w:proofErr w:type="spellStart"/>
      <w:r>
        <w:t>intOrdre</w:t>
      </w:r>
      <w:proofErr w:type="spellEnd"/>
      <w:r>
        <w:t>=20).</w:t>
      </w:r>
    </w:p>
    <w:p w:rsidR="004449D4" w:rsidRDefault="004449D4" w:rsidP="004449D4">
      <w:pPr>
        <w:pStyle w:val="Prrafodelista"/>
        <w:numPr>
          <w:ilvl w:val="0"/>
          <w:numId w:val="2"/>
        </w:numPr>
      </w:pPr>
      <w:proofErr w:type="spellStart"/>
      <w:r>
        <w:rPr>
          <w:b/>
        </w:rPr>
        <w:t>int</w:t>
      </w:r>
      <w:ins w:id="852" w:author="Campos Muñoz, Jesús" w:date="2013-07-01T10:21:00Z">
        <w:r w:rsidR="002C3888">
          <w:rPr>
            <w:b/>
          </w:rPr>
          <w:t>D</w:t>
        </w:r>
      </w:ins>
      <w:del w:id="853" w:author="Campos Muñoz, Jesús" w:date="2013-07-01T10:21:00Z">
        <w:r w:rsidRPr="00ED269B" w:rsidDel="002C3888">
          <w:rPr>
            <w:b/>
          </w:rPr>
          <w:delText>d</w:delText>
        </w:r>
      </w:del>
      <w:r w:rsidRPr="00ED269B">
        <w:rPr>
          <w:b/>
        </w:rPr>
        <w:t>iaDesde</w:t>
      </w:r>
      <w:proofErr w:type="spellEnd"/>
      <w:r>
        <w:t>: indica el dia del mes de l’inici de l’activitat.</w:t>
      </w:r>
    </w:p>
    <w:p w:rsidR="004449D4" w:rsidRDefault="004449D4" w:rsidP="004449D4">
      <w:pPr>
        <w:pStyle w:val="Prrafodelista"/>
        <w:numPr>
          <w:ilvl w:val="0"/>
          <w:numId w:val="2"/>
        </w:numPr>
      </w:pPr>
      <w:proofErr w:type="spellStart"/>
      <w:r>
        <w:rPr>
          <w:b/>
        </w:rPr>
        <w:t>int</w:t>
      </w:r>
      <w:r w:rsidRPr="00ED269B">
        <w:rPr>
          <w:b/>
        </w:rPr>
        <w:t>MesDesde</w:t>
      </w:r>
      <w:proofErr w:type="spellEnd"/>
      <w:r>
        <w:t>: indica el mes de l’inici de l’activitat.</w:t>
      </w:r>
    </w:p>
    <w:p w:rsidR="004449D4" w:rsidRDefault="004449D4" w:rsidP="004449D4">
      <w:pPr>
        <w:pStyle w:val="Prrafodelista"/>
        <w:numPr>
          <w:ilvl w:val="0"/>
          <w:numId w:val="2"/>
        </w:numPr>
      </w:pPr>
      <w:proofErr w:type="spellStart"/>
      <w:r>
        <w:rPr>
          <w:b/>
        </w:rPr>
        <w:t>int</w:t>
      </w:r>
      <w:r w:rsidRPr="00ED269B">
        <w:rPr>
          <w:b/>
        </w:rPr>
        <w:t>DiaHasta</w:t>
      </w:r>
      <w:proofErr w:type="spellEnd"/>
      <w:r>
        <w:t>:</w:t>
      </w:r>
      <w:r w:rsidRPr="00477ED4">
        <w:t xml:space="preserve"> </w:t>
      </w:r>
      <w:r>
        <w:t xml:space="preserve">indica el dia del mes de </w:t>
      </w:r>
      <w:del w:id="854" w:author="Campos Muñoz, Jesús" w:date="2013-07-01T10:23:00Z">
        <w:r w:rsidDel="008C1886">
          <w:delText xml:space="preserve">la </w:delText>
        </w:r>
      </w:del>
      <w:r>
        <w:t>finalització de l’activitat.</w:t>
      </w:r>
    </w:p>
    <w:p w:rsidR="004449D4" w:rsidRDefault="004449D4" w:rsidP="004449D4">
      <w:pPr>
        <w:pStyle w:val="Prrafodelista"/>
        <w:numPr>
          <w:ilvl w:val="0"/>
          <w:numId w:val="2"/>
        </w:numPr>
      </w:pPr>
      <w:proofErr w:type="spellStart"/>
      <w:r>
        <w:rPr>
          <w:b/>
        </w:rPr>
        <w:t>int</w:t>
      </w:r>
      <w:r w:rsidRPr="00ED269B">
        <w:rPr>
          <w:b/>
        </w:rPr>
        <w:t>MesHasta</w:t>
      </w:r>
      <w:proofErr w:type="spellEnd"/>
      <w:r>
        <w:t>: indica el mes de la finalització de l’activitat.</w:t>
      </w:r>
    </w:p>
    <w:p w:rsidR="004449D4" w:rsidRDefault="009D4F75" w:rsidP="004449D4">
      <w:pPr>
        <w:pStyle w:val="Prrafodelista"/>
        <w:numPr>
          <w:ilvl w:val="0"/>
          <w:numId w:val="2"/>
        </w:numPr>
      </w:pPr>
      <w:del w:id="855" w:author="Campos Muñoz, Jesús" w:date="2013-06-21T13:00:00Z">
        <w:r w:rsidDel="008E41F3">
          <w:rPr>
            <w:b/>
          </w:rPr>
          <w:delText>bool</w:delText>
        </w:r>
      </w:del>
      <w:proofErr w:type="spellStart"/>
      <w:ins w:id="856" w:author="Campos Muñoz, Jesús" w:date="2013-06-21T13:00:00Z">
        <w:r w:rsidR="008E41F3">
          <w:rPr>
            <w:b/>
          </w:rPr>
          <w:t>byt</w:t>
        </w:r>
      </w:ins>
      <w:r w:rsidR="004449D4" w:rsidRPr="00ED269B">
        <w:rPr>
          <w:b/>
        </w:rPr>
        <w:t>dl</w:t>
      </w:r>
      <w:proofErr w:type="spellEnd"/>
      <w:r w:rsidR="004449D4">
        <w:t>: quan està TRUE indica que el dilluns ha d’aparèixer a l’horari com a dia disponible.</w:t>
      </w:r>
    </w:p>
    <w:p w:rsidR="004449D4" w:rsidRDefault="009D4F75" w:rsidP="004449D4">
      <w:pPr>
        <w:pStyle w:val="Prrafodelista"/>
        <w:numPr>
          <w:ilvl w:val="0"/>
          <w:numId w:val="2"/>
        </w:numPr>
      </w:pPr>
      <w:del w:id="857" w:author="Campos Muñoz, Jesús" w:date="2013-06-21T13:00:00Z">
        <w:r w:rsidDel="008E41F3">
          <w:rPr>
            <w:b/>
          </w:rPr>
          <w:delText>bool</w:delText>
        </w:r>
      </w:del>
      <w:proofErr w:type="spellStart"/>
      <w:ins w:id="858" w:author="Campos Muñoz, Jesús" w:date="2013-06-21T13:00:00Z">
        <w:r w:rsidR="008E41F3">
          <w:rPr>
            <w:b/>
          </w:rPr>
          <w:t>byt</w:t>
        </w:r>
      </w:ins>
      <w:r w:rsidR="004449D4" w:rsidRPr="00ED269B">
        <w:rPr>
          <w:b/>
        </w:rPr>
        <w:t>dt</w:t>
      </w:r>
      <w:proofErr w:type="spellEnd"/>
      <w:r w:rsidR="004449D4">
        <w:t>: quan està TRUE indica que el dimarts ha d’aparèixer a l’horari com a dia disponible.</w:t>
      </w:r>
    </w:p>
    <w:p w:rsidR="004449D4" w:rsidRDefault="009D4F75" w:rsidP="004449D4">
      <w:pPr>
        <w:pStyle w:val="Prrafodelista"/>
        <w:numPr>
          <w:ilvl w:val="0"/>
          <w:numId w:val="2"/>
        </w:numPr>
      </w:pPr>
      <w:del w:id="859" w:author="Campos Muñoz, Jesús" w:date="2013-06-21T13:00:00Z">
        <w:r w:rsidDel="008E41F3">
          <w:rPr>
            <w:b/>
          </w:rPr>
          <w:delText>bool</w:delText>
        </w:r>
      </w:del>
      <w:proofErr w:type="spellStart"/>
      <w:ins w:id="860" w:author="Campos Muñoz, Jesús" w:date="2013-06-21T13:00:00Z">
        <w:r w:rsidR="008E41F3">
          <w:rPr>
            <w:b/>
          </w:rPr>
          <w:t>byt</w:t>
        </w:r>
      </w:ins>
      <w:r w:rsidR="004449D4" w:rsidRPr="00ED269B">
        <w:rPr>
          <w:b/>
        </w:rPr>
        <w:t>dc</w:t>
      </w:r>
      <w:proofErr w:type="spellEnd"/>
      <w:r w:rsidR="004449D4">
        <w:t>: quan està TRUE indica que el dimecres ha d’aparèixer a l’horari com a dia disponible.</w:t>
      </w:r>
    </w:p>
    <w:p w:rsidR="004449D4" w:rsidRDefault="009D4F75" w:rsidP="004449D4">
      <w:pPr>
        <w:pStyle w:val="Prrafodelista"/>
        <w:numPr>
          <w:ilvl w:val="0"/>
          <w:numId w:val="2"/>
        </w:numPr>
      </w:pPr>
      <w:del w:id="861" w:author="Campos Muñoz, Jesús" w:date="2013-06-21T13:00:00Z">
        <w:r w:rsidDel="008E41F3">
          <w:rPr>
            <w:b/>
          </w:rPr>
          <w:delText>bool</w:delText>
        </w:r>
      </w:del>
      <w:proofErr w:type="spellStart"/>
      <w:ins w:id="862" w:author="Campos Muñoz, Jesús" w:date="2013-06-21T13:00:00Z">
        <w:r w:rsidR="008E41F3">
          <w:rPr>
            <w:b/>
          </w:rPr>
          <w:t>byt</w:t>
        </w:r>
      </w:ins>
      <w:r w:rsidR="004449D4" w:rsidRPr="00ED269B">
        <w:rPr>
          <w:b/>
        </w:rPr>
        <w:t>dj</w:t>
      </w:r>
      <w:proofErr w:type="spellEnd"/>
      <w:r w:rsidR="004449D4">
        <w:t>: quan està TRUE indica que el dijous ha d’aparèixer a l’horari com a dia disponible.</w:t>
      </w:r>
    </w:p>
    <w:p w:rsidR="004449D4" w:rsidRDefault="009D4F75" w:rsidP="004449D4">
      <w:pPr>
        <w:pStyle w:val="Prrafodelista"/>
        <w:numPr>
          <w:ilvl w:val="0"/>
          <w:numId w:val="2"/>
        </w:numPr>
      </w:pPr>
      <w:del w:id="863" w:author="Campos Muñoz, Jesús" w:date="2013-06-21T13:00:00Z">
        <w:r w:rsidDel="008E41F3">
          <w:rPr>
            <w:b/>
          </w:rPr>
          <w:delText>bool</w:delText>
        </w:r>
      </w:del>
      <w:proofErr w:type="spellStart"/>
      <w:ins w:id="864" w:author="Campos Muñoz, Jesús" w:date="2013-06-21T13:00:00Z">
        <w:r w:rsidR="008E41F3">
          <w:rPr>
            <w:b/>
          </w:rPr>
          <w:t>byt</w:t>
        </w:r>
      </w:ins>
      <w:r w:rsidR="004449D4" w:rsidRPr="00ED269B">
        <w:rPr>
          <w:b/>
        </w:rPr>
        <w:t>dv</w:t>
      </w:r>
      <w:proofErr w:type="spellEnd"/>
      <w:r w:rsidR="004449D4">
        <w:t>: quan està TRUE indica que el  divendres ha d’aparèixer a l’horari com a dia disponible.</w:t>
      </w:r>
    </w:p>
    <w:p w:rsidR="004449D4" w:rsidRDefault="009D4F75" w:rsidP="004449D4">
      <w:pPr>
        <w:pStyle w:val="Prrafodelista"/>
        <w:numPr>
          <w:ilvl w:val="0"/>
          <w:numId w:val="2"/>
        </w:numPr>
      </w:pPr>
      <w:del w:id="865" w:author="Campos Muñoz, Jesús" w:date="2013-06-21T13:00:00Z">
        <w:r w:rsidDel="008E41F3">
          <w:rPr>
            <w:b/>
          </w:rPr>
          <w:delText>bool</w:delText>
        </w:r>
      </w:del>
      <w:proofErr w:type="spellStart"/>
      <w:ins w:id="866" w:author="Campos Muñoz, Jesús" w:date="2013-06-21T13:00:00Z">
        <w:r w:rsidR="008E41F3">
          <w:rPr>
            <w:b/>
          </w:rPr>
          <w:t>byt</w:t>
        </w:r>
      </w:ins>
      <w:r w:rsidR="004449D4" w:rsidRPr="00ED269B">
        <w:rPr>
          <w:b/>
        </w:rPr>
        <w:t>ds</w:t>
      </w:r>
      <w:proofErr w:type="spellEnd"/>
      <w:r w:rsidR="004449D4">
        <w:t>: quan està TRUE indica que el dissabte ha d’aparèixer a l’horari com a dia disponible.</w:t>
      </w:r>
    </w:p>
    <w:p w:rsidR="004449D4" w:rsidRDefault="009D4F75" w:rsidP="004449D4">
      <w:pPr>
        <w:pStyle w:val="Prrafodelista"/>
        <w:numPr>
          <w:ilvl w:val="0"/>
          <w:numId w:val="2"/>
        </w:numPr>
      </w:pPr>
      <w:del w:id="867" w:author="Campos Muñoz, Jesús" w:date="2013-06-21T13:00:00Z">
        <w:r w:rsidDel="008E41F3">
          <w:rPr>
            <w:b/>
          </w:rPr>
          <w:delText>bool</w:delText>
        </w:r>
      </w:del>
      <w:proofErr w:type="spellStart"/>
      <w:ins w:id="868" w:author="Campos Muñoz, Jesús" w:date="2013-06-21T13:00:00Z">
        <w:r w:rsidR="008E41F3">
          <w:rPr>
            <w:b/>
          </w:rPr>
          <w:t>byt</w:t>
        </w:r>
      </w:ins>
      <w:r w:rsidR="004449D4" w:rsidRPr="00ED269B">
        <w:rPr>
          <w:b/>
        </w:rPr>
        <w:t>dg</w:t>
      </w:r>
      <w:proofErr w:type="spellEnd"/>
      <w:r w:rsidR="004449D4">
        <w:t>: quan està TRUE indica que el  diumenge ha d’aparèixer a l’horari com a dia disponible.</w:t>
      </w:r>
    </w:p>
    <w:p w:rsidR="004449D4" w:rsidRDefault="004449D4" w:rsidP="004449D4">
      <w:pPr>
        <w:pStyle w:val="Prrafodelista"/>
        <w:numPr>
          <w:ilvl w:val="0"/>
          <w:numId w:val="2"/>
        </w:numPr>
      </w:pPr>
      <w:proofErr w:type="spellStart"/>
      <w:r>
        <w:rPr>
          <w:b/>
        </w:rPr>
        <w:t>int</w:t>
      </w:r>
      <w:r w:rsidRPr="00ED269B">
        <w:rPr>
          <w:b/>
        </w:rPr>
        <w:t>FinsDia</w:t>
      </w:r>
      <w:proofErr w:type="spellEnd"/>
      <w:r>
        <w:t xml:space="preserve">: indica fins quin dia de la setmana (en nombre: dilluns és </w:t>
      </w:r>
      <w:ins w:id="869" w:author="Campos Muñoz, Jesús" w:date="2013-07-01T10:27:00Z">
        <w:r w:rsidR="00DF6EEC">
          <w:t>1</w:t>
        </w:r>
      </w:ins>
      <w:r>
        <w:t>, dimarts és 2, etc...) està disponible l’activitat.</w:t>
      </w:r>
    </w:p>
    <w:p w:rsidR="004449D4" w:rsidRDefault="004449D4" w:rsidP="004449D4">
      <w:pPr>
        <w:pStyle w:val="Prrafodelista"/>
        <w:numPr>
          <w:ilvl w:val="0"/>
          <w:numId w:val="2"/>
        </w:numPr>
      </w:pPr>
      <w:proofErr w:type="spellStart"/>
      <w:r w:rsidRPr="00ED269B">
        <w:rPr>
          <w:b/>
        </w:rPr>
        <w:lastRenderedPageBreak/>
        <w:t>dtmHoraInici</w:t>
      </w:r>
      <w:proofErr w:type="spellEnd"/>
      <w:r>
        <w:t>: indica l’hora de l’inici de l’activitat. Encara que aquest camp tingui la data del dia, mes i any només importarà l’hora que apareix.</w:t>
      </w:r>
    </w:p>
    <w:p w:rsidR="004449D4" w:rsidRDefault="004449D4" w:rsidP="004449D4">
      <w:pPr>
        <w:pStyle w:val="Prrafodelista"/>
        <w:numPr>
          <w:ilvl w:val="0"/>
          <w:numId w:val="2"/>
        </w:numPr>
      </w:pPr>
      <w:proofErr w:type="spellStart"/>
      <w:r w:rsidRPr="00ED269B">
        <w:rPr>
          <w:b/>
        </w:rPr>
        <w:t>dtmHoraFi</w:t>
      </w:r>
      <w:proofErr w:type="spellEnd"/>
      <w:r>
        <w:t>: indica l’hora de finalització de l’activitat. Encara que aquest camp tingui la data del dia, mes i any només importarà l’hora que apareix.</w:t>
      </w:r>
    </w:p>
    <w:p w:rsidR="004449D4" w:rsidRPr="00ED269B" w:rsidRDefault="004449D4" w:rsidP="004449D4">
      <w:pPr>
        <w:pStyle w:val="Prrafodelista"/>
        <w:numPr>
          <w:ilvl w:val="0"/>
          <w:numId w:val="2"/>
        </w:numPr>
        <w:rPr>
          <w:b/>
        </w:rPr>
      </w:pPr>
      <w:proofErr w:type="spellStart"/>
      <w:r w:rsidRPr="00ED269B">
        <w:rPr>
          <w:b/>
        </w:rPr>
        <w:t>strDescripcio</w:t>
      </w:r>
      <w:proofErr w:type="spellEnd"/>
      <w:r w:rsidR="00446FEA">
        <w:rPr>
          <w:b/>
        </w:rPr>
        <w:t xml:space="preserve">: </w:t>
      </w:r>
      <w:ins w:id="870" w:author="Campos Muñoz, Jesús" w:date="2013-06-28T09:36:00Z">
        <w:r w:rsidR="00C66D01" w:rsidRPr="00C66D01">
          <w:rPr>
            <w:rPrChange w:id="871" w:author="Campos Muñoz, Jesús" w:date="2013-06-28T09:36:00Z">
              <w:rPr>
                <w:b/>
              </w:rPr>
            </w:rPrChange>
          </w:rPr>
          <w:t>descripció de</w:t>
        </w:r>
      </w:ins>
      <w:ins w:id="872" w:author="Campos Muñoz, Jesús" w:date="2013-06-28T09:40:00Z">
        <w:r w:rsidR="00926F83">
          <w:t>l tipus</w:t>
        </w:r>
      </w:ins>
      <w:ins w:id="873" w:author="Campos Muñoz, Jesús" w:date="2013-06-28T09:36:00Z">
        <w:r w:rsidR="00C66D01" w:rsidRPr="00C66D01">
          <w:rPr>
            <w:rPrChange w:id="874" w:author="Campos Muñoz, Jesús" w:date="2013-06-28T09:36:00Z">
              <w:rPr>
                <w:b/>
              </w:rPr>
            </w:rPrChange>
          </w:rPr>
          <w:t xml:space="preserve"> </w:t>
        </w:r>
      </w:ins>
      <w:ins w:id="875" w:author="Campos Muñoz, Jesús" w:date="2013-06-28T09:39:00Z">
        <w:r w:rsidR="00926F83">
          <w:t>l’horari en cas que faci falta algun tipus d</w:t>
        </w:r>
      </w:ins>
      <w:ins w:id="876" w:author="Campos Muñoz, Jesús" w:date="2013-06-28T09:40:00Z">
        <w:r w:rsidR="00926F83">
          <w:t>’indicació, com pot ser indicar que és setmanal, mensual, etc</w:t>
        </w:r>
      </w:ins>
      <w:r w:rsidRPr="00C66D01">
        <w:t>.</w:t>
      </w:r>
    </w:p>
    <w:p w:rsidR="002C0516" w:rsidRDefault="002C0516" w:rsidP="002C0516">
      <w:pPr>
        <w:pStyle w:val="Ttulo4"/>
      </w:pPr>
      <w:bookmarkStart w:id="877" w:name="_Toc360797837"/>
      <w:r>
        <w:t xml:space="preserve">Classe </w:t>
      </w:r>
      <w:del w:id="878" w:author="Campos Muñoz, Jesús" w:date="2013-06-27T12:36:00Z">
        <w:r w:rsidR="008E5E17" w:rsidDel="00FA4596">
          <w:delText>IdentificadorFitxa</w:delText>
        </w:r>
      </w:del>
      <w:proofErr w:type="spellStart"/>
      <w:ins w:id="879" w:author="Campos Muñoz, Jesús" w:date="2013-06-27T12:36:00Z">
        <w:r w:rsidR="00FA4596">
          <w:t>IdentificadorActivitat</w:t>
        </w:r>
      </w:ins>
      <w:bookmarkEnd w:id="877"/>
      <w:proofErr w:type="spellEnd"/>
    </w:p>
    <w:p w:rsidR="002C0516" w:rsidRDefault="002C0516" w:rsidP="002C0516">
      <w:r>
        <w:t xml:space="preserve">Guarda </w:t>
      </w:r>
      <w:r w:rsidR="007F11C8">
        <w:t>les dades bàsiques d’</w:t>
      </w:r>
      <w:r w:rsidR="00F74F8B">
        <w:t xml:space="preserve">una fitxa </w:t>
      </w:r>
      <w:r w:rsidR="00BF7BF6">
        <w:t xml:space="preserve">activitat </w:t>
      </w:r>
      <w:r w:rsidR="007F11C8">
        <w:t>per poder referenciar-la més endavant. Per exemple, si es volen obtenir les activitats relacionades amb un equipament s’obtindran només les dades bàsiques de les activitats, i posteriorment si es desitja, s’ampliaran les dades amb els horaris i d’altres descripcions fent servir altres mètodes adequats per aquest fi.</w:t>
      </w:r>
    </w:p>
    <w:p w:rsidR="002C0516" w:rsidRDefault="002C0516" w:rsidP="002C0516">
      <w:r>
        <w:t>Atributs públics:</w:t>
      </w:r>
    </w:p>
    <w:p w:rsidR="002C0516" w:rsidRDefault="00FF7060" w:rsidP="002C0516">
      <w:pPr>
        <w:pStyle w:val="Prrafodelista"/>
        <w:numPr>
          <w:ilvl w:val="0"/>
          <w:numId w:val="2"/>
        </w:numPr>
      </w:pPr>
      <w:proofErr w:type="spellStart"/>
      <w:r>
        <w:rPr>
          <w:b/>
        </w:rPr>
        <w:t>lngIdFitxa</w:t>
      </w:r>
      <w:proofErr w:type="spellEnd"/>
      <w:r>
        <w:rPr>
          <w:b/>
        </w:rPr>
        <w:t>:</w:t>
      </w:r>
      <w:r w:rsidR="00082601">
        <w:rPr>
          <w:b/>
        </w:rPr>
        <w:t xml:space="preserve"> </w:t>
      </w:r>
      <w:r w:rsidR="00082601">
        <w:t>identificador de la fitxa</w:t>
      </w:r>
      <w:ins w:id="880" w:author="Campos Muñoz, Jesús" w:date="2013-06-27T12:37:00Z">
        <w:r w:rsidR="00047EA3">
          <w:t xml:space="preserve"> activitat relacionada amb l’equipament</w:t>
        </w:r>
      </w:ins>
      <w:r w:rsidR="00082601">
        <w:t>.</w:t>
      </w:r>
    </w:p>
    <w:p w:rsidR="002C0516" w:rsidDel="00047EA3" w:rsidRDefault="00FF7060" w:rsidP="002C0516">
      <w:pPr>
        <w:pStyle w:val="Prrafodelista"/>
        <w:numPr>
          <w:ilvl w:val="0"/>
          <w:numId w:val="2"/>
        </w:numPr>
        <w:rPr>
          <w:del w:id="881" w:author="Campos Muñoz, Jesús" w:date="2013-06-27T12:37:00Z"/>
        </w:rPr>
      </w:pPr>
      <w:del w:id="882" w:author="Campos Muñoz, Jesús" w:date="2013-06-27T12:37:00Z">
        <w:r w:rsidDel="00047EA3">
          <w:rPr>
            <w:b/>
          </w:rPr>
          <w:delText>lngIdNivell:</w:delText>
        </w:r>
      </w:del>
    </w:p>
    <w:p w:rsidR="002C0516" w:rsidRPr="00205144" w:rsidDel="00047EA3" w:rsidRDefault="00FF7060" w:rsidP="002C0516">
      <w:pPr>
        <w:pStyle w:val="Prrafodelista"/>
        <w:numPr>
          <w:ilvl w:val="0"/>
          <w:numId w:val="2"/>
        </w:numPr>
        <w:rPr>
          <w:del w:id="883" w:author="Campos Muñoz, Jesús" w:date="2013-06-27T12:37:00Z"/>
          <w:b/>
          <w:noProof/>
        </w:rPr>
      </w:pPr>
      <w:del w:id="884" w:author="Campos Muñoz, Jesús" w:date="2013-06-27T12:37:00Z">
        <w:r w:rsidDel="00047EA3">
          <w:rPr>
            <w:b/>
          </w:rPr>
          <w:delText>lngIdNivellRelacionat:</w:delText>
        </w:r>
      </w:del>
    </w:p>
    <w:p w:rsidR="00FF7060" w:rsidRPr="00246E5D" w:rsidRDefault="00FF7060" w:rsidP="002C0516">
      <w:pPr>
        <w:pStyle w:val="Prrafodelista"/>
        <w:numPr>
          <w:ilvl w:val="0"/>
          <w:numId w:val="2"/>
        </w:numPr>
        <w:rPr>
          <w:noProof/>
          <w:rPrChange w:id="885" w:author="Campos Muñoz, Jesús" w:date="2013-06-27T12:38:00Z">
            <w:rPr>
              <w:b/>
              <w:noProof/>
            </w:rPr>
          </w:rPrChange>
        </w:rPr>
      </w:pPr>
      <w:proofErr w:type="spellStart"/>
      <w:r>
        <w:rPr>
          <w:b/>
        </w:rPr>
        <w:t>s</w:t>
      </w:r>
      <w:r w:rsidRPr="000B48A2">
        <w:rPr>
          <w:b/>
        </w:rPr>
        <w:t>tr</w:t>
      </w:r>
      <w:r>
        <w:rPr>
          <w:b/>
        </w:rPr>
        <w:t>Centr</w:t>
      </w:r>
      <w:r w:rsidRPr="00246E5D">
        <w:rPr>
          <w:b/>
        </w:rPr>
        <w:t>e</w:t>
      </w:r>
      <w:proofErr w:type="spellEnd"/>
      <w:r w:rsidRPr="00AC2F87">
        <w:rPr>
          <w:b/>
        </w:rPr>
        <w:t>:</w:t>
      </w:r>
      <w:ins w:id="886" w:author="Campos Muñoz, Jesús" w:date="2013-06-27T12:37:00Z">
        <w:r w:rsidR="00047EA3" w:rsidRPr="00246E5D">
          <w:rPr>
            <w:rPrChange w:id="887" w:author="Campos Muñoz, Jesús" w:date="2013-06-27T12:38:00Z">
              <w:rPr>
                <w:b/>
              </w:rPr>
            </w:rPrChange>
          </w:rPr>
          <w:t xml:space="preserve"> descripció del centre que s’ha cercat informació sobre les seves activitats.</w:t>
        </w:r>
      </w:ins>
    </w:p>
    <w:p w:rsidR="008E5E17" w:rsidRDefault="008E5E17" w:rsidP="008E5E17">
      <w:pPr>
        <w:pStyle w:val="Ttulo4"/>
      </w:pPr>
      <w:bookmarkStart w:id="888" w:name="_Toc360797838"/>
      <w:r>
        <w:t xml:space="preserve">Classe </w:t>
      </w:r>
      <w:proofErr w:type="spellStart"/>
      <w:r>
        <w:t>IdentificadorEquipament</w:t>
      </w:r>
      <w:bookmarkEnd w:id="888"/>
      <w:proofErr w:type="spellEnd"/>
    </w:p>
    <w:p w:rsidR="00BF7BF6" w:rsidRDefault="00BF7BF6" w:rsidP="008E5E17">
      <w:r>
        <w:t xml:space="preserve">Guarda les dades bàsiques d’una fitxa </w:t>
      </w:r>
      <w:r w:rsidR="00F74F8B">
        <w:t>equipament</w:t>
      </w:r>
      <w:r>
        <w:t xml:space="preserve"> per poder referenciar-la més endavant. </w:t>
      </w:r>
    </w:p>
    <w:p w:rsidR="008E5E17" w:rsidRDefault="008E5E17" w:rsidP="008E5E17">
      <w:r>
        <w:t>Atributs públics:</w:t>
      </w:r>
    </w:p>
    <w:p w:rsidR="00082601" w:rsidRDefault="00082601" w:rsidP="00082601">
      <w:pPr>
        <w:pStyle w:val="Prrafodelista"/>
        <w:numPr>
          <w:ilvl w:val="0"/>
          <w:numId w:val="2"/>
        </w:numPr>
      </w:pPr>
      <w:proofErr w:type="spellStart"/>
      <w:r w:rsidRPr="001007A1">
        <w:rPr>
          <w:b/>
        </w:rPr>
        <w:t>lngIdFitxa</w:t>
      </w:r>
      <w:proofErr w:type="spellEnd"/>
      <w:r w:rsidRPr="001007A1">
        <w:rPr>
          <w:b/>
        </w:rPr>
        <w:t>:</w:t>
      </w:r>
      <w:r>
        <w:t xml:space="preserve"> identificador de l’equipament.</w:t>
      </w:r>
    </w:p>
    <w:p w:rsidR="00082601" w:rsidRDefault="00082601" w:rsidP="00082601">
      <w:pPr>
        <w:pStyle w:val="Prrafodelista"/>
        <w:numPr>
          <w:ilvl w:val="0"/>
          <w:numId w:val="2"/>
        </w:numPr>
      </w:pPr>
      <w:proofErr w:type="spellStart"/>
      <w:r w:rsidRPr="001007A1">
        <w:rPr>
          <w:b/>
        </w:rPr>
        <w:t>intIdioma</w:t>
      </w:r>
      <w:proofErr w:type="spellEnd"/>
      <w:r w:rsidRPr="001007A1">
        <w:rPr>
          <w:b/>
        </w:rPr>
        <w:t>:</w:t>
      </w:r>
      <w:r>
        <w:t xml:space="preserve"> idioma en el que s’ha obtingut la informació.</w:t>
      </w:r>
    </w:p>
    <w:p w:rsidR="00082601" w:rsidRDefault="00082601" w:rsidP="00082601">
      <w:pPr>
        <w:pStyle w:val="Prrafodelista"/>
        <w:numPr>
          <w:ilvl w:val="0"/>
          <w:numId w:val="2"/>
        </w:numPr>
      </w:pPr>
      <w:proofErr w:type="spellStart"/>
      <w:r w:rsidRPr="001007A1">
        <w:rPr>
          <w:b/>
        </w:rPr>
        <w:t>strDescripcio</w:t>
      </w:r>
      <w:proofErr w:type="spellEnd"/>
      <w:r w:rsidRPr="001007A1">
        <w:rPr>
          <w:b/>
        </w:rPr>
        <w:t>:</w:t>
      </w:r>
      <w:r>
        <w:t xml:space="preserve"> descripció de l’equipament.</w:t>
      </w:r>
    </w:p>
    <w:p w:rsidR="00082601" w:rsidRDefault="00082601" w:rsidP="00082601">
      <w:pPr>
        <w:pStyle w:val="Prrafodelista"/>
        <w:numPr>
          <w:ilvl w:val="0"/>
          <w:numId w:val="2"/>
        </w:numPr>
      </w:pPr>
      <w:proofErr w:type="spellStart"/>
      <w:r w:rsidRPr="001007A1">
        <w:rPr>
          <w:b/>
        </w:rPr>
        <w:t>strObservacions</w:t>
      </w:r>
      <w:proofErr w:type="spellEnd"/>
      <w:r w:rsidRPr="001007A1">
        <w:rPr>
          <w:b/>
        </w:rPr>
        <w:t>:</w:t>
      </w:r>
      <w:r>
        <w:t xml:space="preserve"> dades d’interès sobre l’equipament.</w:t>
      </w:r>
    </w:p>
    <w:p w:rsidR="008E5E17" w:rsidRDefault="008E5E17" w:rsidP="008E5E17">
      <w:pPr>
        <w:pStyle w:val="Ttulo4"/>
      </w:pPr>
      <w:bookmarkStart w:id="889" w:name="_Toc360797839"/>
      <w:r>
        <w:t xml:space="preserve">Classe </w:t>
      </w:r>
      <w:proofErr w:type="spellStart"/>
      <w:r>
        <w:t>DocImg</w:t>
      </w:r>
      <w:bookmarkEnd w:id="889"/>
      <w:proofErr w:type="spellEnd"/>
    </w:p>
    <w:p w:rsidR="008E5E17" w:rsidRDefault="00FF6DC5" w:rsidP="008E5E17">
      <w:r>
        <w:t xml:space="preserve">Les fitxes activitats poden </w:t>
      </w:r>
      <w:r w:rsidR="00B03564">
        <w:t>tenir document</w:t>
      </w:r>
      <w:ins w:id="890" w:author="Campos Muñoz, Jesús" w:date="2013-07-01T10:28:00Z">
        <w:r w:rsidR="00DF6EEC">
          <w:t>s</w:t>
        </w:r>
      </w:ins>
      <w:ins w:id="891" w:author="Campos Muñoz, Jesús" w:date="2013-07-01T10:37:00Z">
        <w:r w:rsidR="00A63782">
          <w:t>.</w:t>
        </w:r>
      </w:ins>
      <w:r w:rsidR="00B03564">
        <w:t xml:space="preserve"> relacionats amb ella que siguin d’utilitat o imatges que il·lustren determinades situacions de l’activitat. Aquesta classe ofereix les dades necessàries per poder arribar a obtenir aquest tipus d’informació.</w:t>
      </w:r>
    </w:p>
    <w:p w:rsidR="0066221B" w:rsidRPr="00863DA1" w:rsidDel="00B32ED5" w:rsidRDefault="0066221B" w:rsidP="008E5E17">
      <w:pPr>
        <w:rPr>
          <w:del w:id="892" w:author="Campos Muñoz, Jesús" w:date="2013-06-27T12:40:00Z"/>
        </w:rPr>
      </w:pPr>
      <w:del w:id="893" w:author="Campos Muñoz, Jesús" w:date="2013-06-27T12:40:00Z">
        <w:r w:rsidDel="00B32ED5">
          <w:delText>Generalment per poder accedir a</w:delText>
        </w:r>
        <w:r w:rsidR="00F53A99" w:rsidDel="00B32ED5">
          <w:delText xml:space="preserve"> un </w:delText>
        </w:r>
        <w:r w:rsidDel="00B32ED5">
          <w:delText>recurs</w:delText>
        </w:r>
        <w:r w:rsidR="00F53A99" w:rsidDel="00B32ED5">
          <w:delText xml:space="preserve"> que no sigui un link a una pàgina web</w:delText>
        </w:r>
        <w:r w:rsidDel="00B32ED5">
          <w:delText>, ja sigui document o imatge, s’han de concatenar els atributs</w:delText>
        </w:r>
        <w:r w:rsidR="00863DA1" w:rsidDel="00B32ED5">
          <w:delText xml:space="preserve"> </w:delText>
        </w:r>
        <w:r w:rsidR="00863DA1" w:rsidRPr="00205144" w:rsidDel="00B32ED5">
          <w:rPr>
            <w:rFonts w:cs="Courier New"/>
            <w:b/>
            <w:noProof/>
          </w:rPr>
          <w:delText>strViaDocumentExtern</w:delText>
        </w:r>
        <w:r w:rsidR="00863DA1" w:rsidDel="00B32ED5">
          <w:rPr>
            <w:rFonts w:cs="Courier New"/>
            <w:b/>
            <w:noProof/>
          </w:rPr>
          <w:delText xml:space="preserve"> </w:delText>
        </w:r>
        <w:r w:rsidR="00863DA1" w:rsidDel="00B32ED5">
          <w:rPr>
            <w:rFonts w:cs="Courier New"/>
            <w:noProof/>
          </w:rPr>
          <w:delText xml:space="preserve">i </w:delText>
        </w:r>
        <w:r w:rsidR="00863DA1" w:rsidRPr="00205144" w:rsidDel="00B32ED5">
          <w:rPr>
            <w:rFonts w:cs="Courier New"/>
            <w:b/>
            <w:noProof/>
          </w:rPr>
          <w:delText>strNomDocument</w:delText>
        </w:r>
      </w:del>
    </w:p>
    <w:p w:rsidR="008E5E17" w:rsidRDefault="008E5E17" w:rsidP="008E5E17">
      <w:r>
        <w:t>Atributs públics:</w:t>
      </w:r>
    </w:p>
    <w:p w:rsidR="008E5E17" w:rsidRDefault="008E5E17" w:rsidP="008E5E17">
      <w:pPr>
        <w:pStyle w:val="Prrafodelista"/>
        <w:numPr>
          <w:ilvl w:val="0"/>
          <w:numId w:val="2"/>
        </w:numPr>
      </w:pPr>
      <w:proofErr w:type="spellStart"/>
      <w:r>
        <w:rPr>
          <w:b/>
        </w:rPr>
        <w:t>int</w:t>
      </w:r>
      <w:r w:rsidR="0005291F">
        <w:rPr>
          <w:b/>
        </w:rPr>
        <w:t>I</w:t>
      </w:r>
      <w:r>
        <w:rPr>
          <w:b/>
        </w:rPr>
        <w:t>dfitxa</w:t>
      </w:r>
      <w:proofErr w:type="spellEnd"/>
      <w:r>
        <w:rPr>
          <w:b/>
        </w:rPr>
        <w:t xml:space="preserve">: </w:t>
      </w:r>
      <w:r>
        <w:t>identificador de l’activitat.</w:t>
      </w:r>
    </w:p>
    <w:p w:rsidR="008E5E17" w:rsidRDefault="008E5E17" w:rsidP="008E5E17">
      <w:pPr>
        <w:pStyle w:val="Prrafodelista"/>
        <w:numPr>
          <w:ilvl w:val="0"/>
          <w:numId w:val="2"/>
        </w:numPr>
      </w:pPr>
      <w:proofErr w:type="spellStart"/>
      <w:r>
        <w:rPr>
          <w:b/>
        </w:rPr>
        <w:t>int</w:t>
      </w:r>
      <w:r w:rsidRPr="0097701F">
        <w:rPr>
          <w:b/>
        </w:rPr>
        <w:t>IdNivell</w:t>
      </w:r>
      <w:proofErr w:type="spellEnd"/>
      <w:r w:rsidRPr="0097701F">
        <w:rPr>
          <w:b/>
        </w:rPr>
        <w:t>:</w:t>
      </w:r>
      <w:r>
        <w:t xml:space="preserve"> en aquest cas sempre valdrà 2, degut a que la fitxa és una activitat.</w:t>
      </w:r>
    </w:p>
    <w:p w:rsidR="008E5E17" w:rsidRPr="0097701F" w:rsidRDefault="008E5E17" w:rsidP="008E5E17">
      <w:pPr>
        <w:pStyle w:val="Prrafodelista"/>
        <w:numPr>
          <w:ilvl w:val="0"/>
          <w:numId w:val="2"/>
        </w:numPr>
      </w:pPr>
      <w:proofErr w:type="spellStart"/>
      <w:r>
        <w:rPr>
          <w:b/>
        </w:rPr>
        <w:t>intI</w:t>
      </w:r>
      <w:r w:rsidRPr="000B48A2">
        <w:rPr>
          <w:b/>
        </w:rPr>
        <w:t>dioma</w:t>
      </w:r>
      <w:proofErr w:type="spellEnd"/>
      <w:r>
        <w:rPr>
          <w:b/>
        </w:rPr>
        <w:t xml:space="preserve">: </w:t>
      </w:r>
      <w:r w:rsidRPr="0097701F">
        <w:t xml:space="preserve">idioma en que s’ha triat </w:t>
      </w:r>
      <w:r>
        <w:t xml:space="preserve">obtenir </w:t>
      </w:r>
      <w:r w:rsidRPr="0097701F">
        <w:t>la informació.</w:t>
      </w:r>
    </w:p>
    <w:p w:rsidR="008E5E17" w:rsidRPr="00205144" w:rsidRDefault="008E5E17" w:rsidP="008E5E17">
      <w:pPr>
        <w:pStyle w:val="Prrafodelista"/>
        <w:numPr>
          <w:ilvl w:val="0"/>
          <w:numId w:val="2"/>
        </w:numPr>
        <w:rPr>
          <w:b/>
          <w:noProof/>
        </w:rPr>
      </w:pPr>
      <w:r w:rsidRPr="00205144">
        <w:rPr>
          <w:rFonts w:cs="Courier New"/>
          <w:b/>
          <w:noProof/>
        </w:rPr>
        <w:t>strDescripcio</w:t>
      </w:r>
      <w:r>
        <w:rPr>
          <w:rFonts w:cs="Courier New"/>
          <w:b/>
          <w:noProof/>
        </w:rPr>
        <w:t xml:space="preserve">: </w:t>
      </w:r>
      <w:r w:rsidRPr="00205144">
        <w:rPr>
          <w:rFonts w:cs="Courier New"/>
          <w:noProof/>
        </w:rPr>
        <w:t>petita descripció del document.</w:t>
      </w:r>
    </w:p>
    <w:p w:rsidR="008E5E17" w:rsidRPr="00205144" w:rsidRDefault="008E5E17" w:rsidP="008E5E17">
      <w:pPr>
        <w:pStyle w:val="Prrafodelista"/>
        <w:numPr>
          <w:ilvl w:val="0"/>
          <w:numId w:val="2"/>
        </w:numPr>
        <w:rPr>
          <w:b/>
          <w:noProof/>
        </w:rPr>
      </w:pPr>
      <w:r>
        <w:rPr>
          <w:rFonts w:cs="Courier New"/>
          <w:b/>
          <w:noProof/>
        </w:rPr>
        <w:t>intI</w:t>
      </w:r>
      <w:r w:rsidRPr="00205144">
        <w:rPr>
          <w:rFonts w:cs="Courier New"/>
          <w:b/>
          <w:noProof/>
        </w:rPr>
        <w:t>dNivellRef</w:t>
      </w:r>
      <w:r>
        <w:rPr>
          <w:rFonts w:cs="Courier New"/>
          <w:b/>
          <w:noProof/>
        </w:rPr>
        <w:t>:</w:t>
      </w:r>
      <w:r>
        <w:t xml:space="preserve"> nivell de l’agenda amb el que està relacionat el document.</w:t>
      </w:r>
    </w:p>
    <w:p w:rsidR="008E5E17" w:rsidRPr="00205144" w:rsidRDefault="008E5E17" w:rsidP="008E5E17">
      <w:pPr>
        <w:pStyle w:val="Prrafodelista"/>
        <w:numPr>
          <w:ilvl w:val="0"/>
          <w:numId w:val="2"/>
        </w:numPr>
        <w:rPr>
          <w:b/>
          <w:noProof/>
        </w:rPr>
      </w:pPr>
      <w:r w:rsidRPr="00205144">
        <w:rPr>
          <w:rFonts w:cs="Courier New"/>
          <w:b/>
          <w:noProof/>
        </w:rPr>
        <w:t>strExtensio</w:t>
      </w:r>
      <w:r>
        <w:rPr>
          <w:rFonts w:cs="Courier New"/>
          <w:b/>
          <w:noProof/>
        </w:rPr>
        <w:t xml:space="preserve">: </w:t>
      </w:r>
      <w:r>
        <w:rPr>
          <w:rFonts w:cs="Courier New"/>
          <w:noProof/>
        </w:rPr>
        <w:t>tipus d’extensió del document.</w:t>
      </w:r>
    </w:p>
    <w:p w:rsidR="00702FAE" w:rsidRDefault="008E5E17" w:rsidP="008E5E17">
      <w:pPr>
        <w:pStyle w:val="Prrafodelista"/>
        <w:numPr>
          <w:ilvl w:val="0"/>
          <w:numId w:val="2"/>
        </w:numPr>
        <w:rPr>
          <w:ins w:id="894" w:author="Campos Muñoz, Jesús" w:date="2013-06-27T12:39:00Z"/>
          <w:rFonts w:cs="Courier New"/>
          <w:noProof/>
        </w:rPr>
      </w:pPr>
      <w:del w:id="895" w:author="Campos Muñoz, Jesús" w:date="2013-06-21T14:20:00Z">
        <w:r w:rsidRPr="00205144" w:rsidDel="00190C67">
          <w:rPr>
            <w:rFonts w:cs="Courier New"/>
            <w:b/>
            <w:noProof/>
          </w:rPr>
          <w:lastRenderedPageBreak/>
          <w:delText>strViaDocumentExtern</w:delText>
        </w:r>
      </w:del>
      <w:ins w:id="896" w:author="Campos Muñoz, Jesús" w:date="2013-06-21T14:20:00Z">
        <w:r w:rsidR="00190C67" w:rsidRPr="00205144">
          <w:rPr>
            <w:rFonts w:cs="Courier New"/>
            <w:b/>
            <w:noProof/>
          </w:rPr>
          <w:t>str</w:t>
        </w:r>
        <w:r w:rsidR="00190C67">
          <w:rPr>
            <w:rFonts w:cs="Courier New"/>
            <w:b/>
            <w:noProof/>
          </w:rPr>
          <w:t>URL</w:t>
        </w:r>
      </w:ins>
      <w:r>
        <w:rPr>
          <w:rFonts w:cs="Courier New"/>
          <w:b/>
          <w:noProof/>
        </w:rPr>
        <w:t xml:space="preserve">: </w:t>
      </w:r>
      <w:r>
        <w:rPr>
          <w:rFonts w:cs="Courier New"/>
          <w:noProof/>
        </w:rPr>
        <w:t xml:space="preserve">l’enllaç </w:t>
      </w:r>
      <w:del w:id="897" w:author="Campos Muñoz, Jesús" w:date="2013-06-21T14:21:00Z">
        <w:r w:rsidDel="00190C67">
          <w:rPr>
            <w:rFonts w:cs="Courier New"/>
            <w:noProof/>
          </w:rPr>
          <w:delText>en cas que el document sigui extern</w:delText>
        </w:r>
      </w:del>
      <w:ins w:id="898" w:author="Campos Muñoz, Jesús" w:date="2013-06-21T14:21:00Z">
        <w:r w:rsidR="00190C67">
          <w:rPr>
            <w:rFonts w:cs="Courier New"/>
            <w:noProof/>
          </w:rPr>
          <w:t>al document</w:t>
        </w:r>
      </w:ins>
      <w:ins w:id="899" w:author="Campos Muñoz, Jesús" w:date="2013-06-21T14:22:00Z">
        <w:r w:rsidR="004A1AB1">
          <w:rPr>
            <w:rFonts w:cs="Courier New"/>
            <w:noProof/>
          </w:rPr>
          <w:t xml:space="preserve"> o imatge per poder accedir a ell</w:t>
        </w:r>
      </w:ins>
      <w:r>
        <w:rPr>
          <w:rFonts w:cs="Courier New"/>
          <w:noProof/>
        </w:rPr>
        <w:t>.</w:t>
      </w:r>
    </w:p>
    <w:p w:rsidR="00702FAE" w:rsidRDefault="00702FAE">
      <w:pPr>
        <w:jc w:val="left"/>
        <w:rPr>
          <w:ins w:id="900" w:author="Campos Muñoz, Jesús" w:date="2013-06-27T12:39:00Z"/>
          <w:rFonts w:cs="Courier New"/>
          <w:noProof/>
        </w:rPr>
      </w:pPr>
      <w:ins w:id="901" w:author="Campos Muñoz, Jesús" w:date="2013-06-27T12:39:00Z">
        <w:r>
          <w:rPr>
            <w:rFonts w:cs="Courier New"/>
            <w:noProof/>
          </w:rPr>
          <w:br w:type="page"/>
        </w:r>
      </w:ins>
    </w:p>
    <w:p w:rsidR="008E5E17" w:rsidRPr="00205144" w:rsidDel="00702FAE" w:rsidRDefault="008E5E17" w:rsidP="008E5E17">
      <w:pPr>
        <w:pStyle w:val="Prrafodelista"/>
        <w:numPr>
          <w:ilvl w:val="0"/>
          <w:numId w:val="2"/>
        </w:numPr>
        <w:rPr>
          <w:del w:id="902" w:author="Campos Muñoz, Jesús" w:date="2013-06-27T12:39:00Z"/>
          <w:b/>
          <w:noProof/>
        </w:rPr>
      </w:pPr>
      <w:bookmarkStart w:id="903" w:name="_Toc360104316"/>
      <w:bookmarkStart w:id="904" w:name="_Toc360175186"/>
      <w:bookmarkStart w:id="905" w:name="_Toc360176580"/>
      <w:bookmarkStart w:id="906" w:name="_Toc360177536"/>
      <w:bookmarkStart w:id="907" w:name="_Toc360191582"/>
      <w:bookmarkStart w:id="908" w:name="_Toc360434380"/>
      <w:bookmarkStart w:id="909" w:name="_Toc360449467"/>
      <w:bookmarkStart w:id="910" w:name="_Toc360797840"/>
      <w:bookmarkEnd w:id="903"/>
      <w:bookmarkEnd w:id="904"/>
      <w:bookmarkEnd w:id="905"/>
      <w:bookmarkEnd w:id="906"/>
      <w:bookmarkEnd w:id="907"/>
      <w:bookmarkEnd w:id="908"/>
      <w:bookmarkEnd w:id="909"/>
      <w:bookmarkEnd w:id="910"/>
    </w:p>
    <w:p w:rsidR="00F570BE" w:rsidRPr="00F9099B" w:rsidDel="00190C67" w:rsidRDefault="008E5E17" w:rsidP="00D50F15">
      <w:pPr>
        <w:pStyle w:val="Prrafodelista"/>
        <w:numPr>
          <w:ilvl w:val="0"/>
          <w:numId w:val="2"/>
        </w:numPr>
        <w:jc w:val="left"/>
        <w:rPr>
          <w:del w:id="911" w:author="Campos Muñoz, Jesús" w:date="2013-06-21T14:21:00Z"/>
          <w:b/>
          <w:noProof/>
        </w:rPr>
      </w:pPr>
      <w:del w:id="912" w:author="Campos Muñoz, Jesús" w:date="2013-06-21T14:21:00Z">
        <w:r w:rsidRPr="00F9099B" w:rsidDel="00190C67">
          <w:rPr>
            <w:rFonts w:cs="Courier New"/>
            <w:b/>
            <w:noProof/>
          </w:rPr>
          <w:delText xml:space="preserve">strNomDocument: </w:delText>
        </w:r>
        <w:r w:rsidRPr="00F9099B" w:rsidDel="00190C67">
          <w:rPr>
            <w:rFonts w:cs="Courier New"/>
            <w:noProof/>
          </w:rPr>
          <w:delText>nom del document relacionat amb la fitxa.</w:delText>
        </w:r>
        <w:bookmarkStart w:id="913" w:name="_Toc360104317"/>
        <w:bookmarkStart w:id="914" w:name="_Toc360175187"/>
        <w:bookmarkStart w:id="915" w:name="_Toc360176581"/>
        <w:bookmarkStart w:id="916" w:name="_Toc360177537"/>
        <w:bookmarkStart w:id="917" w:name="_Toc360191583"/>
        <w:bookmarkStart w:id="918" w:name="_Toc360434381"/>
        <w:bookmarkStart w:id="919" w:name="_Toc360449468"/>
        <w:bookmarkStart w:id="920" w:name="_Toc360797841"/>
        <w:bookmarkEnd w:id="913"/>
        <w:bookmarkEnd w:id="914"/>
        <w:bookmarkEnd w:id="915"/>
        <w:bookmarkEnd w:id="916"/>
        <w:bookmarkEnd w:id="917"/>
        <w:bookmarkEnd w:id="918"/>
        <w:bookmarkEnd w:id="919"/>
        <w:bookmarkEnd w:id="920"/>
      </w:del>
    </w:p>
    <w:p w:rsidR="004449D4" w:rsidRPr="007753C2" w:rsidRDefault="004449D4" w:rsidP="00D50F15">
      <w:pPr>
        <w:pStyle w:val="Ttulo3"/>
      </w:pPr>
      <w:bookmarkStart w:id="921" w:name="_Toc359180856"/>
      <w:bookmarkStart w:id="922" w:name="_Toc360797842"/>
      <w:r>
        <w:t>Tipus de resposta</w:t>
      </w:r>
      <w:bookmarkEnd w:id="921"/>
      <w:bookmarkEnd w:id="922"/>
    </w:p>
    <w:p w:rsidR="004449D4" w:rsidRDefault="004449D4" w:rsidP="004449D4">
      <w:r>
        <w:t>Agrupacions de classes per generar la resposta del servei web.</w:t>
      </w:r>
      <w:r w:rsidR="004311A1">
        <w:t xml:space="preserve"> La resposta està formada per dos parts:</w:t>
      </w:r>
    </w:p>
    <w:p w:rsidR="004311A1" w:rsidRDefault="004311A1" w:rsidP="00D50F15">
      <w:pPr>
        <w:pStyle w:val="Prrafodelista"/>
        <w:numPr>
          <w:ilvl w:val="0"/>
          <w:numId w:val="2"/>
        </w:numPr>
      </w:pPr>
      <w:r>
        <w:t>Codi d’esta de l’operació.</w:t>
      </w:r>
    </w:p>
    <w:p w:rsidR="004311A1" w:rsidRDefault="004311A1" w:rsidP="00D50F15">
      <w:pPr>
        <w:pStyle w:val="Prrafodelista"/>
        <w:numPr>
          <w:ilvl w:val="0"/>
          <w:numId w:val="2"/>
        </w:numPr>
      </w:pPr>
      <w:r>
        <w:t>Dades retornades pel mètode cridat per l’aplicació mòbil en el cas d’existir-ne.</w:t>
      </w:r>
    </w:p>
    <w:p w:rsidR="00446EEC" w:rsidRDefault="004449D4" w:rsidP="00D50F15">
      <w:r>
        <w:t xml:space="preserve">Aquestes agrupacions són classes que agrupen d’altres. L’esquema generalitzat és l’agrupació de la classe </w:t>
      </w:r>
      <w:proofErr w:type="spellStart"/>
      <w:r w:rsidRPr="007B40D3">
        <w:rPr>
          <w:b/>
        </w:rPr>
        <w:t>CodiEstat</w:t>
      </w:r>
      <w:proofErr w:type="spellEnd"/>
      <w:r>
        <w:t xml:space="preserve"> per indicar el resultat de l’operació i un </w:t>
      </w:r>
      <w:proofErr w:type="spellStart"/>
      <w:r>
        <w:t>array</w:t>
      </w:r>
      <w:proofErr w:type="spellEnd"/>
      <w:r>
        <w:t xml:space="preserve"> d’una de les altres classes anteriorment esmentades per retornar el conjunt de dades sol·licitades per l’aplicació.</w:t>
      </w:r>
    </w:p>
    <w:p w:rsidR="00B61D24" w:rsidRDefault="00386697" w:rsidP="00D50F15">
      <w:pPr>
        <w:pStyle w:val="Ttulo4"/>
      </w:pPr>
      <w:bookmarkStart w:id="923" w:name="_Toc360797843"/>
      <w:proofErr w:type="spellStart"/>
      <w:r>
        <w:t>CodiEstat</w:t>
      </w:r>
      <w:bookmarkEnd w:id="923"/>
      <w:proofErr w:type="spellEnd"/>
    </w:p>
    <w:p w:rsidR="00386697" w:rsidRPr="00386697" w:rsidRDefault="00386697" w:rsidP="00D50F15">
      <w:r>
        <w:t xml:space="preserve">A més de ser una estructura bàsica </w:t>
      </w:r>
      <w:proofErr w:type="spellStart"/>
      <w:r w:rsidRPr="00D50F15">
        <w:rPr>
          <w:b/>
        </w:rPr>
        <w:t>CodiEstat</w:t>
      </w:r>
      <w:proofErr w:type="spellEnd"/>
      <w:r>
        <w:t xml:space="preserve"> també és un tipus de resposta.</w:t>
      </w:r>
      <w:r w:rsidR="00C4006D">
        <w:t xml:space="preserve"> Es fa servir </w:t>
      </w:r>
      <w:r w:rsidR="00732E62">
        <w:t>com a resposta d</w:t>
      </w:r>
      <w:r w:rsidR="00C4006D">
        <w:t>els mètodes de recompte total de resultats a les consultes paginades.</w:t>
      </w:r>
    </w:p>
    <w:p w:rsidR="00B61D24" w:rsidRDefault="00B61D24" w:rsidP="00D50F15">
      <w:pPr>
        <w:pStyle w:val="Ttulo4"/>
      </w:pPr>
      <w:bookmarkStart w:id="924" w:name="_Toc360797844"/>
      <w:r>
        <w:t>BeanRespostaTipus1</w:t>
      </w:r>
      <w:bookmarkEnd w:id="924"/>
    </w:p>
    <w:p w:rsidR="00E92486" w:rsidRDefault="00E92486" w:rsidP="00E92486">
      <w:r>
        <w:t>Atributs:</w:t>
      </w:r>
    </w:p>
    <w:p w:rsidR="00E92486" w:rsidRDefault="00E92486" w:rsidP="00E92486">
      <w:pPr>
        <w:pStyle w:val="Prrafodelista"/>
        <w:numPr>
          <w:ilvl w:val="0"/>
          <w:numId w:val="2"/>
        </w:numPr>
      </w:pPr>
      <w:r>
        <w:t xml:space="preserve">Un objecte de la classe </w:t>
      </w:r>
      <w:proofErr w:type="spellStart"/>
      <w:r w:rsidRPr="00893514">
        <w:rPr>
          <w:b/>
        </w:rPr>
        <w:t>CodiEstat</w:t>
      </w:r>
      <w:proofErr w:type="spellEnd"/>
      <w:r>
        <w:t>.</w:t>
      </w:r>
    </w:p>
    <w:p w:rsidR="00E92486" w:rsidRDefault="00E92486" w:rsidP="00E92486">
      <w:pPr>
        <w:pStyle w:val="Prrafodelista"/>
        <w:numPr>
          <w:ilvl w:val="0"/>
          <w:numId w:val="2"/>
        </w:numPr>
      </w:pPr>
      <w:r>
        <w:t xml:space="preserve">Un </w:t>
      </w:r>
      <w:proofErr w:type="spellStart"/>
      <w:r>
        <w:t>array</w:t>
      </w:r>
      <w:proofErr w:type="spellEnd"/>
      <w:r>
        <w:t xml:space="preserve"> d’objectes tipus </w:t>
      </w:r>
      <w:r w:rsidRPr="00893514">
        <w:rPr>
          <w:b/>
        </w:rPr>
        <w:t>Idioma</w:t>
      </w:r>
      <w:r>
        <w:t>.</w:t>
      </w:r>
    </w:p>
    <w:p w:rsidR="00B61D24" w:rsidRDefault="00B61D24" w:rsidP="00D50F15">
      <w:pPr>
        <w:pStyle w:val="Ttulo4"/>
      </w:pPr>
      <w:bookmarkStart w:id="925" w:name="_Toc359568638"/>
      <w:bookmarkStart w:id="926" w:name="_Toc360797845"/>
      <w:bookmarkEnd w:id="925"/>
      <w:r>
        <w:t>BeanRespostaTipus2</w:t>
      </w:r>
      <w:bookmarkEnd w:id="926"/>
    </w:p>
    <w:p w:rsidR="00E92486" w:rsidRDefault="00E92486" w:rsidP="00E92486">
      <w:r>
        <w:t>Atributs:</w:t>
      </w:r>
    </w:p>
    <w:p w:rsidR="00E92486" w:rsidRDefault="00E92486" w:rsidP="00E92486">
      <w:pPr>
        <w:pStyle w:val="Prrafodelista"/>
        <w:numPr>
          <w:ilvl w:val="0"/>
          <w:numId w:val="2"/>
        </w:numPr>
      </w:pPr>
      <w:r>
        <w:t xml:space="preserve">Un objecte de la classe </w:t>
      </w:r>
      <w:proofErr w:type="spellStart"/>
      <w:r w:rsidRPr="001D29CB">
        <w:rPr>
          <w:b/>
        </w:rPr>
        <w:t>CodiEstat</w:t>
      </w:r>
      <w:proofErr w:type="spellEnd"/>
      <w:r>
        <w:t>.</w:t>
      </w:r>
    </w:p>
    <w:p w:rsidR="00E92486" w:rsidRDefault="00E92486" w:rsidP="00E92486">
      <w:pPr>
        <w:pStyle w:val="Prrafodelista"/>
        <w:numPr>
          <w:ilvl w:val="0"/>
          <w:numId w:val="2"/>
        </w:numPr>
      </w:pPr>
      <w:r>
        <w:t xml:space="preserve">Un </w:t>
      </w:r>
      <w:proofErr w:type="spellStart"/>
      <w:r>
        <w:t>array</w:t>
      </w:r>
      <w:proofErr w:type="spellEnd"/>
      <w:r>
        <w:t xml:space="preserve"> d’objectes tipus </w:t>
      </w:r>
      <w:proofErr w:type="spellStart"/>
      <w:r>
        <w:rPr>
          <w:b/>
        </w:rPr>
        <w:t>FitxaActivitat</w:t>
      </w:r>
      <w:proofErr w:type="spellEnd"/>
      <w:r>
        <w:t>.</w:t>
      </w:r>
    </w:p>
    <w:p w:rsidR="00B61D24" w:rsidRDefault="00B61D24" w:rsidP="00D50F15">
      <w:pPr>
        <w:pStyle w:val="Ttulo4"/>
      </w:pPr>
      <w:bookmarkStart w:id="927" w:name="_Toc359568640"/>
      <w:bookmarkStart w:id="928" w:name="_Toc360797846"/>
      <w:bookmarkEnd w:id="927"/>
      <w:r>
        <w:t>BeanRespostaTipus3</w:t>
      </w:r>
      <w:bookmarkEnd w:id="928"/>
    </w:p>
    <w:p w:rsidR="00E92486" w:rsidRDefault="00E92486" w:rsidP="00E92486">
      <w:r>
        <w:t>Atributs:</w:t>
      </w:r>
    </w:p>
    <w:p w:rsidR="00E92486" w:rsidRDefault="00E92486" w:rsidP="00E92486">
      <w:pPr>
        <w:pStyle w:val="Prrafodelista"/>
        <w:numPr>
          <w:ilvl w:val="0"/>
          <w:numId w:val="2"/>
        </w:numPr>
      </w:pPr>
      <w:r>
        <w:t xml:space="preserve">Un objecte de la classe </w:t>
      </w:r>
      <w:proofErr w:type="spellStart"/>
      <w:r w:rsidRPr="001D29CB">
        <w:rPr>
          <w:b/>
        </w:rPr>
        <w:t>CodiEstat</w:t>
      </w:r>
      <w:proofErr w:type="spellEnd"/>
      <w:r>
        <w:t>.</w:t>
      </w:r>
    </w:p>
    <w:p w:rsidR="00E92486" w:rsidRDefault="00E92486" w:rsidP="00E92486">
      <w:pPr>
        <w:pStyle w:val="Prrafodelista"/>
        <w:numPr>
          <w:ilvl w:val="0"/>
          <w:numId w:val="2"/>
        </w:numPr>
      </w:pPr>
      <w:r>
        <w:t xml:space="preserve">Un </w:t>
      </w:r>
      <w:proofErr w:type="spellStart"/>
      <w:r>
        <w:t>array</w:t>
      </w:r>
      <w:proofErr w:type="spellEnd"/>
      <w:r>
        <w:t xml:space="preserve"> d’objectes tipus </w:t>
      </w:r>
      <w:proofErr w:type="spellStart"/>
      <w:r>
        <w:rPr>
          <w:b/>
        </w:rPr>
        <w:t>TipCatAgenda</w:t>
      </w:r>
      <w:proofErr w:type="spellEnd"/>
      <w:r>
        <w:t>.</w:t>
      </w:r>
    </w:p>
    <w:p w:rsidR="00B61D24" w:rsidRDefault="00B61D24" w:rsidP="00D50F15">
      <w:pPr>
        <w:pStyle w:val="Ttulo4"/>
      </w:pPr>
      <w:bookmarkStart w:id="929" w:name="_Toc359568642"/>
      <w:bookmarkStart w:id="930" w:name="_Toc360797847"/>
      <w:bookmarkEnd w:id="929"/>
      <w:r>
        <w:t>BeanRespostaTipus4</w:t>
      </w:r>
      <w:bookmarkEnd w:id="930"/>
    </w:p>
    <w:p w:rsidR="00E92486" w:rsidRDefault="00E92486" w:rsidP="00E92486">
      <w:r>
        <w:t>Atributs:</w:t>
      </w:r>
    </w:p>
    <w:p w:rsidR="00E92486" w:rsidRDefault="00E92486" w:rsidP="00E92486">
      <w:pPr>
        <w:pStyle w:val="Prrafodelista"/>
        <w:numPr>
          <w:ilvl w:val="0"/>
          <w:numId w:val="2"/>
        </w:numPr>
      </w:pPr>
      <w:r>
        <w:t xml:space="preserve">Un objecte de la classe </w:t>
      </w:r>
      <w:proofErr w:type="spellStart"/>
      <w:r w:rsidRPr="001D29CB">
        <w:rPr>
          <w:b/>
        </w:rPr>
        <w:t>CodiEstat</w:t>
      </w:r>
      <w:proofErr w:type="spellEnd"/>
      <w:r>
        <w:t>.</w:t>
      </w:r>
    </w:p>
    <w:p w:rsidR="00E92486" w:rsidRPr="007A054E" w:rsidRDefault="00E92486" w:rsidP="00D50F15">
      <w:pPr>
        <w:pStyle w:val="Prrafodelista"/>
        <w:numPr>
          <w:ilvl w:val="0"/>
          <w:numId w:val="2"/>
        </w:numPr>
      </w:pPr>
      <w:r>
        <w:t xml:space="preserve">Un </w:t>
      </w:r>
      <w:proofErr w:type="spellStart"/>
      <w:r>
        <w:t>array</w:t>
      </w:r>
      <w:proofErr w:type="spellEnd"/>
      <w:r>
        <w:t xml:space="preserve"> d’objectes tipus </w:t>
      </w:r>
      <w:proofErr w:type="spellStart"/>
      <w:r>
        <w:rPr>
          <w:b/>
        </w:rPr>
        <w:t>FitxaHorari</w:t>
      </w:r>
      <w:proofErr w:type="spellEnd"/>
      <w:r>
        <w:t>.</w:t>
      </w:r>
    </w:p>
    <w:p w:rsidR="00B61D24" w:rsidRDefault="00B61D24" w:rsidP="00D50F15">
      <w:pPr>
        <w:pStyle w:val="Ttulo4"/>
      </w:pPr>
      <w:bookmarkStart w:id="931" w:name="_Toc360797848"/>
      <w:r>
        <w:t>BeanRespostaTipus5</w:t>
      </w:r>
      <w:bookmarkEnd w:id="931"/>
    </w:p>
    <w:p w:rsidR="00E92486" w:rsidRDefault="00E92486" w:rsidP="00E92486">
      <w:r>
        <w:lastRenderedPageBreak/>
        <w:t>Atributs:</w:t>
      </w:r>
    </w:p>
    <w:p w:rsidR="00E92486" w:rsidRDefault="00E92486" w:rsidP="00E92486">
      <w:pPr>
        <w:pStyle w:val="Prrafodelista"/>
        <w:numPr>
          <w:ilvl w:val="0"/>
          <w:numId w:val="2"/>
        </w:numPr>
      </w:pPr>
      <w:r>
        <w:t xml:space="preserve">Un objecte de la classe </w:t>
      </w:r>
      <w:proofErr w:type="spellStart"/>
      <w:r w:rsidRPr="001D29CB">
        <w:rPr>
          <w:b/>
        </w:rPr>
        <w:t>CodiEstat</w:t>
      </w:r>
      <w:proofErr w:type="spellEnd"/>
      <w:r>
        <w:t>.</w:t>
      </w:r>
    </w:p>
    <w:p w:rsidR="00E92486" w:rsidRDefault="00E92486" w:rsidP="00E92486">
      <w:pPr>
        <w:pStyle w:val="Prrafodelista"/>
        <w:numPr>
          <w:ilvl w:val="0"/>
          <w:numId w:val="2"/>
        </w:numPr>
      </w:pPr>
      <w:r>
        <w:t xml:space="preserve">Un </w:t>
      </w:r>
      <w:proofErr w:type="spellStart"/>
      <w:r>
        <w:t>array</w:t>
      </w:r>
      <w:proofErr w:type="spellEnd"/>
      <w:r>
        <w:t xml:space="preserve"> d’objectes tipus </w:t>
      </w:r>
      <w:proofErr w:type="spellStart"/>
      <w:r>
        <w:rPr>
          <w:b/>
        </w:rPr>
        <w:t>IdentificadorEquipament</w:t>
      </w:r>
      <w:proofErr w:type="spellEnd"/>
      <w:r>
        <w:t>.</w:t>
      </w:r>
    </w:p>
    <w:p w:rsidR="00B61D24" w:rsidRDefault="00B61D24" w:rsidP="00D50F15">
      <w:pPr>
        <w:pStyle w:val="Ttulo4"/>
      </w:pPr>
      <w:bookmarkStart w:id="932" w:name="_Toc359568645"/>
      <w:bookmarkStart w:id="933" w:name="_Toc360797849"/>
      <w:bookmarkEnd w:id="932"/>
      <w:r>
        <w:t>BeanRespostaTipus6</w:t>
      </w:r>
      <w:bookmarkEnd w:id="933"/>
    </w:p>
    <w:p w:rsidR="00E92486" w:rsidRDefault="00E92486" w:rsidP="00E92486">
      <w:r>
        <w:t>Atributs:</w:t>
      </w:r>
    </w:p>
    <w:p w:rsidR="00E92486" w:rsidRDefault="00E92486" w:rsidP="00E92486">
      <w:pPr>
        <w:pStyle w:val="Prrafodelista"/>
        <w:numPr>
          <w:ilvl w:val="0"/>
          <w:numId w:val="2"/>
        </w:numPr>
      </w:pPr>
      <w:r>
        <w:t xml:space="preserve">Un objecte de la classe </w:t>
      </w:r>
      <w:proofErr w:type="spellStart"/>
      <w:r w:rsidRPr="001D29CB">
        <w:rPr>
          <w:b/>
        </w:rPr>
        <w:t>CodiEstat</w:t>
      </w:r>
      <w:proofErr w:type="spellEnd"/>
      <w:r>
        <w:t>.</w:t>
      </w:r>
    </w:p>
    <w:p w:rsidR="00E92486" w:rsidRPr="007A054E" w:rsidRDefault="00E92486" w:rsidP="00D50F15">
      <w:pPr>
        <w:pStyle w:val="Prrafodelista"/>
        <w:numPr>
          <w:ilvl w:val="0"/>
          <w:numId w:val="2"/>
        </w:numPr>
      </w:pPr>
      <w:r>
        <w:t xml:space="preserve">Un </w:t>
      </w:r>
      <w:proofErr w:type="spellStart"/>
      <w:r>
        <w:t>array</w:t>
      </w:r>
      <w:proofErr w:type="spellEnd"/>
      <w:r>
        <w:t xml:space="preserve"> d’objectes tipus </w:t>
      </w:r>
      <w:proofErr w:type="spellStart"/>
      <w:r>
        <w:rPr>
          <w:b/>
        </w:rPr>
        <w:t>FitxaEquipament</w:t>
      </w:r>
      <w:proofErr w:type="spellEnd"/>
      <w:r>
        <w:t>.</w:t>
      </w:r>
    </w:p>
    <w:p w:rsidR="00B61D24" w:rsidRDefault="00B61D24" w:rsidP="00D50F15">
      <w:pPr>
        <w:pStyle w:val="Ttulo4"/>
      </w:pPr>
      <w:bookmarkStart w:id="934" w:name="_Toc360797850"/>
      <w:r>
        <w:t>BeanRespostaTipus7</w:t>
      </w:r>
      <w:bookmarkEnd w:id="934"/>
    </w:p>
    <w:p w:rsidR="00E92486" w:rsidRDefault="00E92486" w:rsidP="00E92486">
      <w:r>
        <w:t>Atributs:</w:t>
      </w:r>
    </w:p>
    <w:p w:rsidR="00E92486" w:rsidRDefault="00E92486" w:rsidP="00E92486">
      <w:pPr>
        <w:pStyle w:val="Prrafodelista"/>
        <w:numPr>
          <w:ilvl w:val="0"/>
          <w:numId w:val="2"/>
        </w:numPr>
      </w:pPr>
      <w:r>
        <w:t xml:space="preserve">Un objecte de la classe </w:t>
      </w:r>
      <w:proofErr w:type="spellStart"/>
      <w:r w:rsidRPr="001D29CB">
        <w:rPr>
          <w:b/>
        </w:rPr>
        <w:t>CodiEstat</w:t>
      </w:r>
      <w:proofErr w:type="spellEnd"/>
      <w:r>
        <w:t>.</w:t>
      </w:r>
    </w:p>
    <w:p w:rsidR="00E92486" w:rsidRDefault="00E92486" w:rsidP="00E92486">
      <w:pPr>
        <w:pStyle w:val="Prrafodelista"/>
        <w:numPr>
          <w:ilvl w:val="0"/>
          <w:numId w:val="2"/>
        </w:numPr>
      </w:pPr>
      <w:r>
        <w:t xml:space="preserve">Un </w:t>
      </w:r>
      <w:proofErr w:type="spellStart"/>
      <w:r>
        <w:t>array</w:t>
      </w:r>
      <w:proofErr w:type="spellEnd"/>
      <w:r>
        <w:t xml:space="preserve"> d’objectes tipus </w:t>
      </w:r>
      <w:del w:id="935" w:author="Campos Muñoz, Jesús" w:date="2013-06-27T12:37:00Z">
        <w:r w:rsidDel="00F406DF">
          <w:rPr>
            <w:b/>
          </w:rPr>
          <w:delText>IdentificadorFitxa</w:delText>
        </w:r>
      </w:del>
      <w:proofErr w:type="spellStart"/>
      <w:ins w:id="936" w:author="Campos Muñoz, Jesús" w:date="2013-06-27T12:37:00Z">
        <w:r w:rsidR="00F406DF">
          <w:rPr>
            <w:b/>
          </w:rPr>
          <w:t>IdentificadorActivitat</w:t>
        </w:r>
      </w:ins>
      <w:proofErr w:type="spellEnd"/>
      <w:r>
        <w:t>.</w:t>
      </w:r>
    </w:p>
    <w:p w:rsidR="00B61D24" w:rsidRDefault="00B61D24" w:rsidP="00D50F15">
      <w:pPr>
        <w:pStyle w:val="Ttulo4"/>
      </w:pPr>
      <w:bookmarkStart w:id="937" w:name="_Toc359568648"/>
      <w:bookmarkStart w:id="938" w:name="_Toc360797851"/>
      <w:bookmarkEnd w:id="937"/>
      <w:r>
        <w:t>BeanRespostaTipus8</w:t>
      </w:r>
      <w:bookmarkEnd w:id="938"/>
    </w:p>
    <w:p w:rsidR="00E92486" w:rsidRDefault="00E92486" w:rsidP="00E92486">
      <w:r>
        <w:t>Atributs:</w:t>
      </w:r>
    </w:p>
    <w:p w:rsidR="00E92486" w:rsidRDefault="00E92486" w:rsidP="00E92486">
      <w:pPr>
        <w:pStyle w:val="Prrafodelista"/>
        <w:numPr>
          <w:ilvl w:val="0"/>
          <w:numId w:val="2"/>
        </w:numPr>
      </w:pPr>
      <w:r>
        <w:t xml:space="preserve">Un objecte de la classe </w:t>
      </w:r>
      <w:proofErr w:type="spellStart"/>
      <w:r w:rsidRPr="001D29CB">
        <w:rPr>
          <w:b/>
        </w:rPr>
        <w:t>CodiEstat</w:t>
      </w:r>
      <w:proofErr w:type="spellEnd"/>
      <w:r>
        <w:t>.</w:t>
      </w:r>
    </w:p>
    <w:p w:rsidR="00E92486" w:rsidRDefault="00E92486" w:rsidP="00E92486">
      <w:pPr>
        <w:pStyle w:val="Prrafodelista"/>
        <w:numPr>
          <w:ilvl w:val="0"/>
          <w:numId w:val="2"/>
        </w:numPr>
      </w:pPr>
      <w:r>
        <w:t xml:space="preserve">Un </w:t>
      </w:r>
      <w:proofErr w:type="spellStart"/>
      <w:r>
        <w:t>array</w:t>
      </w:r>
      <w:proofErr w:type="spellEnd"/>
      <w:r>
        <w:t xml:space="preserve"> d’objectes tipus </w:t>
      </w:r>
      <w:proofErr w:type="spellStart"/>
      <w:r>
        <w:rPr>
          <w:b/>
        </w:rPr>
        <w:t>DocImg</w:t>
      </w:r>
      <w:proofErr w:type="spellEnd"/>
      <w:r>
        <w:t>.</w:t>
      </w:r>
    </w:p>
    <w:p w:rsidR="00EA0733" w:rsidRDefault="00EA0733">
      <w:pPr>
        <w:pStyle w:val="Ttulo4"/>
        <w:pPrChange w:id="939" w:author="Jesus" w:date="2013-06-19T19:49:00Z">
          <w:pPr>
            <w:jc w:val="left"/>
          </w:pPr>
        </w:pPrChange>
      </w:pPr>
      <w:bookmarkStart w:id="940" w:name="_Toc359568650"/>
      <w:bookmarkStart w:id="941" w:name="_Toc359482866"/>
      <w:bookmarkStart w:id="942" w:name="_Toc359501250"/>
      <w:bookmarkStart w:id="943" w:name="_Toc359501645"/>
      <w:bookmarkStart w:id="944" w:name="_Toc359568652"/>
      <w:bookmarkStart w:id="945" w:name="_Toc359482868"/>
      <w:bookmarkStart w:id="946" w:name="_Toc359501252"/>
      <w:bookmarkStart w:id="947" w:name="_Toc359501647"/>
      <w:bookmarkStart w:id="948" w:name="_Toc359568654"/>
      <w:bookmarkStart w:id="949" w:name="_Toc359482870"/>
      <w:bookmarkStart w:id="950" w:name="_Toc359501254"/>
      <w:bookmarkStart w:id="951" w:name="_Toc359501649"/>
      <w:bookmarkStart w:id="952" w:name="_Toc359568656"/>
      <w:bookmarkStart w:id="953" w:name="_Toc359482872"/>
      <w:bookmarkStart w:id="954" w:name="_Toc359501256"/>
      <w:bookmarkStart w:id="955" w:name="_Toc359501651"/>
      <w:bookmarkStart w:id="956" w:name="_Toc359568658"/>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r>
        <w:br w:type="page"/>
      </w:r>
    </w:p>
    <w:p w:rsidR="00970630" w:rsidRPr="007753C2" w:rsidDel="00F66ED9" w:rsidRDefault="00970630" w:rsidP="00970630">
      <w:pPr>
        <w:pStyle w:val="Ttulo2"/>
        <w:rPr>
          <w:del w:id="957" w:author="Jesus" w:date="2013-07-06T00:55:00Z"/>
        </w:rPr>
      </w:pPr>
      <w:bookmarkStart w:id="958" w:name="_Toc357416014"/>
      <w:bookmarkStart w:id="959" w:name="_Toc357423012"/>
      <w:bookmarkStart w:id="960" w:name="_Toc359482602"/>
      <w:bookmarkStart w:id="961" w:name="_Toc359482873"/>
      <w:bookmarkStart w:id="962" w:name="_Toc359501257"/>
      <w:bookmarkStart w:id="963" w:name="_Toc359501652"/>
      <w:bookmarkStart w:id="964" w:name="_Toc359568659"/>
      <w:bookmarkStart w:id="965" w:name="_Ref359915654"/>
      <w:bookmarkStart w:id="966" w:name="_Ref359915658"/>
      <w:bookmarkStart w:id="967" w:name="_Toc360797852"/>
      <w:bookmarkEnd w:id="958"/>
      <w:bookmarkEnd w:id="959"/>
      <w:bookmarkEnd w:id="960"/>
      <w:bookmarkEnd w:id="961"/>
      <w:bookmarkEnd w:id="962"/>
      <w:bookmarkEnd w:id="963"/>
      <w:bookmarkEnd w:id="964"/>
      <w:del w:id="968" w:author="Jesus" w:date="2013-07-06T00:55:00Z">
        <w:r w:rsidRPr="007753C2" w:rsidDel="00F66ED9">
          <w:lastRenderedPageBreak/>
          <w:delText>Mètodes</w:delText>
        </w:r>
        <w:bookmarkEnd w:id="965"/>
        <w:bookmarkEnd w:id="966"/>
        <w:bookmarkEnd w:id="967"/>
      </w:del>
    </w:p>
    <w:p w:rsidR="00970630" w:rsidDel="00F66ED9" w:rsidRDefault="00970630" w:rsidP="00970630">
      <w:pPr>
        <w:rPr>
          <w:del w:id="969" w:author="Jesus" w:date="2013-07-06T00:55:00Z"/>
        </w:rPr>
      </w:pPr>
      <w:del w:id="970" w:author="Jesus" w:date="2013-07-06T00:55:00Z">
        <w:r w:rsidRPr="007753C2" w:rsidDel="00F66ED9">
          <w:delText>Cada mètode intentarà proveir un tipus de dades específiques per tal que els programadors puguin desenvolupar la seva aplicació mòbil amb total llibertat però sempre seguint unes normes mínimes.</w:delText>
        </w:r>
      </w:del>
    </w:p>
    <w:p w:rsidR="004E1491" w:rsidRPr="007753C2" w:rsidDel="00F66ED9" w:rsidRDefault="004E1491" w:rsidP="00970630">
      <w:pPr>
        <w:rPr>
          <w:del w:id="971" w:author="Jesus" w:date="2013-07-06T00:55:00Z"/>
        </w:rPr>
      </w:pPr>
      <w:del w:id="972" w:author="Jesus" w:date="2013-07-06T00:55:00Z">
        <w:r w:rsidDel="00F66ED9">
          <w:delText xml:space="preserve">Aquestes dades es podran obtenir de manera paginada directament en la invocació (la consulta SQL retornarà el rang indicat pel desenvolupador a més de </w:delText>
        </w:r>
        <w:r w:rsidR="001F6349" w:rsidDel="00F66ED9">
          <w:delText xml:space="preserve">disposar d’un mètode per poder consultar </w:delText>
        </w:r>
        <w:r w:rsidDel="00F66ED9">
          <w:delText>la totalitat dels registres) o bé es podran recuperar tots els resultats i que sigui l’</w:delText>
        </w:r>
        <w:r w:rsidR="00246188" w:rsidDel="00F66ED9">
          <w:delText>aplicació</w:delText>
        </w:r>
        <w:r w:rsidDel="00F66ED9">
          <w:delText xml:space="preserve"> mòbil </w:delText>
        </w:r>
      </w:del>
      <w:ins w:id="973" w:author="Campos Muñoz, Jesús" w:date="2013-07-01T11:25:00Z">
        <w:del w:id="974" w:author="Jesus" w:date="2013-07-06T00:55:00Z">
          <w:r w:rsidR="009D37E3" w:rsidDel="00F66ED9">
            <w:delText xml:space="preserve">la </w:delText>
          </w:r>
        </w:del>
      </w:ins>
      <w:del w:id="975" w:author="Jesus" w:date="2013-07-06T00:55:00Z">
        <w:r w:rsidDel="00F66ED9">
          <w:delText>qui s’encarregui directament de paginar els resultats a visualitzar.</w:delText>
        </w:r>
      </w:del>
    </w:p>
    <w:p w:rsidR="00EA0733" w:rsidDel="00F66ED9" w:rsidRDefault="00970630" w:rsidP="00D50F15">
      <w:pPr>
        <w:rPr>
          <w:del w:id="976" w:author="Jesus" w:date="2013-07-06T00:55:00Z"/>
        </w:rPr>
      </w:pPr>
      <w:del w:id="977" w:author="Jesus" w:date="2013-07-06T00:55:00Z">
        <w:r w:rsidRPr="007753C2" w:rsidDel="00F66ED9">
          <w:delText>D’ara en endavant, cada esdeveniment o activitat serà considerat com una fitxa per la base de dades. Les dades de les fitxes que subministraran els mètodes del servei web, com les dades necessàries a rebre per part del desenvolupador es detallen en el següe</w:delText>
        </w:r>
        <w:r w:rsidDel="00F66ED9">
          <w:delText>nts sub</w:delText>
        </w:r>
        <w:r w:rsidRPr="007753C2" w:rsidDel="00F66ED9">
          <w:delText>apartats.</w:delText>
        </w:r>
      </w:del>
    </w:p>
    <w:p w:rsidR="008122C1" w:rsidDel="00F66ED9" w:rsidRDefault="008122C1" w:rsidP="008122C1">
      <w:pPr>
        <w:pStyle w:val="Ttulo3"/>
        <w:rPr>
          <w:del w:id="978" w:author="Jesus" w:date="2013-07-06T00:55:00Z"/>
        </w:rPr>
      </w:pPr>
      <w:bookmarkStart w:id="979" w:name="_Toc357416016"/>
      <w:bookmarkStart w:id="980" w:name="_Toc357423014"/>
      <w:bookmarkStart w:id="981" w:name="_Toc359482604"/>
      <w:bookmarkStart w:id="982" w:name="_Toc359482875"/>
      <w:bookmarkStart w:id="983" w:name="_Toc359501259"/>
      <w:bookmarkStart w:id="984" w:name="_Toc359501654"/>
      <w:bookmarkStart w:id="985" w:name="_Toc359568661"/>
      <w:bookmarkStart w:id="986" w:name="_Ref359500419"/>
      <w:bookmarkStart w:id="987" w:name="_Ref359500422"/>
      <w:bookmarkStart w:id="988" w:name="_Toc360797853"/>
      <w:bookmarkEnd w:id="979"/>
      <w:bookmarkEnd w:id="980"/>
      <w:bookmarkEnd w:id="981"/>
      <w:bookmarkEnd w:id="982"/>
      <w:bookmarkEnd w:id="983"/>
      <w:bookmarkEnd w:id="984"/>
      <w:bookmarkEnd w:id="985"/>
      <w:del w:id="989" w:author="Jesus" w:date="2013-07-06T00:55:00Z">
        <w:r w:rsidDel="00F66ED9">
          <w:delText>Obtenir idiomes disponibles</w:delText>
        </w:r>
        <w:bookmarkEnd w:id="986"/>
        <w:bookmarkEnd w:id="987"/>
        <w:bookmarkEnd w:id="988"/>
      </w:del>
    </w:p>
    <w:p w:rsidR="008122C1" w:rsidDel="00F66ED9" w:rsidRDefault="008122C1" w:rsidP="008122C1">
      <w:pPr>
        <w:rPr>
          <w:del w:id="990" w:author="Jesus" w:date="2013-07-06T00:55:00Z"/>
        </w:rPr>
      </w:pPr>
      <w:del w:id="991" w:author="Jesus" w:date="2013-07-06T00:55:00Z">
        <w:r w:rsidDel="00F66ED9">
          <w:delText>Ofereix el nom i codificació dels idiomes en que es</w:delText>
        </w:r>
        <w:r w:rsidR="00B939A9" w:rsidDel="00F66ED9">
          <w:delText xml:space="preserve">tan disponibles </w:delText>
        </w:r>
        <w:r w:rsidDel="00F66ED9">
          <w:delText>les descripcions de les activitats de l’agenda.</w:delText>
        </w:r>
        <w:r w:rsidR="00A241C8" w:rsidDel="00F66ED9">
          <w:delText xml:space="preserve"> La codificació de l’idioma es representa mitjançant un nombre i la descripció </w:delText>
        </w:r>
        <w:r w:rsidR="00B939A9" w:rsidDel="00F66ED9">
          <w:delText>tipus text (String)</w:delText>
        </w:r>
        <w:r w:rsidR="00A241C8" w:rsidDel="00F66ED9">
          <w:delText>.</w:delText>
        </w:r>
      </w:del>
    </w:p>
    <w:p w:rsidR="00B62016" w:rsidDel="00F66ED9" w:rsidRDefault="00B62016" w:rsidP="00B62016">
      <w:pPr>
        <w:tabs>
          <w:tab w:val="left" w:pos="2527"/>
        </w:tabs>
        <w:rPr>
          <w:del w:id="992" w:author="Jesus" w:date="2013-07-06T00:55:00Z"/>
        </w:rPr>
      </w:pPr>
      <w:del w:id="993" w:author="Jesus" w:date="2013-07-06T00:55:00Z">
        <w:r w:rsidDel="00F66ED9">
          <w:delText>Mètode del servei web:</w:delText>
        </w:r>
        <w:r w:rsidDel="00F66ED9">
          <w:tab/>
        </w:r>
      </w:del>
    </w:p>
    <w:tbl>
      <w:tblPr>
        <w:tblStyle w:val="Tablaconcuadrcula"/>
        <w:tblW w:w="0" w:type="auto"/>
        <w:tblBorders>
          <w:top w:val="none" w:sz="0" w:space="0" w:color="auto"/>
          <w:left w:val="none" w:sz="0" w:space="0" w:color="auto"/>
          <w:bottom w:val="none" w:sz="0" w:space="0" w:color="auto"/>
          <w:right w:val="none" w:sz="0" w:space="0" w:color="auto"/>
        </w:tblBorders>
        <w:shd w:val="pct10" w:color="auto" w:fill="auto"/>
        <w:tblLook w:val="04A0" w:firstRow="1" w:lastRow="0" w:firstColumn="1" w:lastColumn="0" w:noHBand="0" w:noVBand="1"/>
      </w:tblPr>
      <w:tblGrid>
        <w:gridCol w:w="8644"/>
      </w:tblGrid>
      <w:tr w:rsidR="00B62016" w:rsidDel="00F66ED9" w:rsidTr="00FB2A08">
        <w:trPr>
          <w:del w:id="994" w:author="Jesus" w:date="2013-07-06T00:55:00Z"/>
        </w:trPr>
        <w:tc>
          <w:tcPr>
            <w:tcW w:w="8644" w:type="dxa"/>
            <w:shd w:val="pct10" w:color="auto" w:fill="auto"/>
          </w:tcPr>
          <w:p w:rsidR="00B62016" w:rsidDel="00F66ED9" w:rsidRDefault="00B62016" w:rsidP="00D50F15">
            <w:pPr>
              <w:autoSpaceDE w:val="0"/>
              <w:autoSpaceDN w:val="0"/>
              <w:adjustRightInd w:val="0"/>
              <w:spacing w:line="276" w:lineRule="auto"/>
              <w:jc w:val="left"/>
              <w:rPr>
                <w:del w:id="995" w:author="Jesus" w:date="2013-07-06T00:55:00Z"/>
              </w:rPr>
            </w:pPr>
            <w:del w:id="996" w:author="Jesus" w:date="2013-07-06T00:55:00Z">
              <w:r w:rsidDel="00F66ED9">
                <w:rPr>
                  <w:rFonts w:ascii="Consolas" w:eastAsiaTheme="minorHAnsi" w:hAnsi="Consolas" w:cs="Consolas"/>
                  <w:sz w:val="19"/>
                  <w:szCs w:val="19"/>
                  <w:lang w:val="es-ES" w:bidi="ar-SA"/>
                </w:rPr>
                <w:delText>idiomesFitxa()</w:delText>
              </w:r>
            </w:del>
          </w:p>
        </w:tc>
      </w:tr>
    </w:tbl>
    <w:p w:rsidR="00B62016" w:rsidDel="00F66ED9" w:rsidRDefault="00554BE5" w:rsidP="00D50F15">
      <w:pPr>
        <w:pStyle w:val="Epgrafe"/>
        <w:keepNext/>
        <w:jc w:val="center"/>
        <w:rPr>
          <w:del w:id="997" w:author="Jesus" w:date="2013-07-06T00:55:00Z"/>
        </w:rPr>
      </w:pPr>
      <w:bookmarkStart w:id="998" w:name="_Toc360449426"/>
      <w:del w:id="999" w:author="Jesus" w:date="2013-07-06T00:55:00Z">
        <w:r w:rsidDel="00F66ED9">
          <w:delText xml:space="preserve">Figura </w:delText>
        </w:r>
        <w:r w:rsidDel="00F66ED9">
          <w:fldChar w:fldCharType="begin"/>
        </w:r>
        <w:r w:rsidDel="00F66ED9">
          <w:delInstrText xml:space="preserve"> SEQ Figura \* ARABIC </w:delInstrText>
        </w:r>
        <w:r w:rsidDel="00F66ED9">
          <w:fldChar w:fldCharType="separate"/>
        </w:r>
        <w:r w:rsidR="00BF3893" w:rsidDel="00F66ED9">
          <w:rPr>
            <w:noProof/>
          </w:rPr>
          <w:delText>1</w:delText>
        </w:r>
        <w:r w:rsidDel="00F66ED9">
          <w:fldChar w:fldCharType="end"/>
        </w:r>
        <w:r w:rsidDel="00F66ED9">
          <w:delText xml:space="preserve">: </w:delText>
        </w:r>
        <w:r w:rsidR="00B62016" w:rsidDel="00F66ED9">
          <w:delText>Mètode per obtenir idiomes disponibles.</w:delText>
        </w:r>
        <w:bookmarkEnd w:id="998"/>
      </w:del>
    </w:p>
    <w:p w:rsidR="00B62016" w:rsidDel="00F66ED9" w:rsidRDefault="00B62016" w:rsidP="00B62016">
      <w:pPr>
        <w:rPr>
          <w:del w:id="1000" w:author="Jesus" w:date="2013-07-06T00:55:00Z"/>
        </w:rPr>
      </w:pPr>
      <w:del w:id="1001" w:author="Jesus" w:date="2013-07-06T00:55:00Z">
        <w:r w:rsidDel="00F66ED9">
          <w:delText xml:space="preserve">El nom del mètode a fer servir en la crida soap és </w:delText>
        </w:r>
        <w:r w:rsidRPr="00DB5C61" w:rsidDel="00F66ED9">
          <w:rPr>
            <w:b/>
          </w:rPr>
          <w:delText>idiomesFitxa</w:delText>
        </w:r>
        <w:r w:rsidDel="00F66ED9">
          <w:delText xml:space="preserve">. La forma de la resposta WSDL és una estructura </w:delText>
        </w:r>
        <w:r w:rsidRPr="00DB5C61" w:rsidDel="00F66ED9">
          <w:rPr>
            <w:b/>
          </w:rPr>
          <w:delText>BeanRespostaTipus1</w:delText>
        </w:r>
        <w:r w:rsidDel="00F66ED9">
          <w:delText>.</w:delText>
        </w:r>
      </w:del>
    </w:p>
    <w:p w:rsidR="00DB4B88" w:rsidDel="00F66ED9" w:rsidRDefault="00DB4B88" w:rsidP="008122C1">
      <w:pPr>
        <w:rPr>
          <w:del w:id="1002" w:author="Jesus" w:date="2013-07-06T00:55:00Z"/>
        </w:rPr>
      </w:pPr>
      <w:del w:id="1003" w:author="Jesus" w:date="2013-07-06T00:55:00Z">
        <w:r w:rsidDel="00F66ED9">
          <w:delText>Aquest mètode no cal passar-li cap paràmetre en el moment d’invocar-lo.</w:delText>
        </w:r>
      </w:del>
    </w:p>
    <w:p w:rsidR="002D4344" w:rsidDel="00F66ED9" w:rsidRDefault="002D4344" w:rsidP="002D4344">
      <w:pPr>
        <w:rPr>
          <w:del w:id="1004" w:author="Jesus" w:date="2013-07-06T00:55:00Z"/>
        </w:rPr>
      </w:pPr>
      <w:del w:id="1005" w:author="Jesus" w:date="2013-07-06T00:55:00Z">
        <w:r w:rsidDel="00F66ED9">
          <w:delText xml:space="preserve">Possibles </w:delText>
        </w:r>
        <w:r w:rsidR="001917BC" w:rsidDel="00F66ED9">
          <w:fldChar w:fldCharType="begin"/>
        </w:r>
        <w:r w:rsidR="001917BC" w:rsidDel="00F66ED9">
          <w:delInstrText xml:space="preserve"> HYPERLINK \l "_Annex_B:_Situacions" </w:delInstrText>
        </w:r>
        <w:r w:rsidR="001917BC" w:rsidDel="00F66ED9">
          <w:fldChar w:fldCharType="separate"/>
        </w:r>
        <w:r w:rsidRPr="00811789" w:rsidDel="00F66ED9">
          <w:rPr>
            <w:rStyle w:val="Hipervnculo"/>
          </w:rPr>
          <w:delText>codis d’estat</w:delText>
        </w:r>
        <w:r w:rsidR="001917BC" w:rsidDel="00F66ED9">
          <w:rPr>
            <w:rStyle w:val="Hipervnculo"/>
          </w:rPr>
          <w:fldChar w:fldCharType="end"/>
        </w:r>
        <w:r w:rsidDel="00F66ED9">
          <w:delText xml:space="preserve"> que pot retornar el mètode: 0 ó -1.</w:delText>
        </w:r>
      </w:del>
    </w:p>
    <w:p w:rsidR="007B7C70" w:rsidDel="00F66ED9" w:rsidRDefault="007B7C70" w:rsidP="002D4344">
      <w:pPr>
        <w:rPr>
          <w:del w:id="1006" w:author="Jesus" w:date="2013-07-06T00:55:00Z"/>
        </w:rPr>
      </w:pPr>
      <w:del w:id="1007" w:author="Jesus" w:date="2013-07-06T00:55:00Z">
        <w:r w:rsidDel="00F66ED9">
          <w:delText>El volum de dades d’aquesta operació no requereix introduir paginació de la consulta SQL.</w:delText>
        </w:r>
      </w:del>
    </w:p>
    <w:p w:rsidR="00970630" w:rsidRPr="007753C2" w:rsidDel="00F66ED9" w:rsidRDefault="00970630" w:rsidP="00970630">
      <w:pPr>
        <w:pStyle w:val="Ttulo3"/>
        <w:rPr>
          <w:del w:id="1008" w:author="Jesus" w:date="2013-07-06T00:55:00Z"/>
        </w:rPr>
      </w:pPr>
      <w:bookmarkStart w:id="1009" w:name="_Toc359482606"/>
      <w:bookmarkStart w:id="1010" w:name="_Toc359482877"/>
      <w:bookmarkStart w:id="1011" w:name="_Toc359501261"/>
      <w:bookmarkStart w:id="1012" w:name="_Toc359501656"/>
      <w:bookmarkStart w:id="1013" w:name="_Toc359568663"/>
      <w:bookmarkStart w:id="1014" w:name="_Ref359456949"/>
      <w:bookmarkStart w:id="1015" w:name="_Ref359456954"/>
      <w:bookmarkStart w:id="1016" w:name="_Ref359461538"/>
      <w:bookmarkStart w:id="1017" w:name="_Ref359461540"/>
      <w:bookmarkStart w:id="1018" w:name="_Toc360797854"/>
      <w:bookmarkEnd w:id="1009"/>
      <w:bookmarkEnd w:id="1010"/>
      <w:bookmarkEnd w:id="1011"/>
      <w:bookmarkEnd w:id="1012"/>
      <w:bookmarkEnd w:id="1013"/>
      <w:del w:id="1019" w:author="Jesus" w:date="2013-07-06T00:55:00Z">
        <w:r w:rsidRPr="007753C2" w:rsidDel="00F66ED9">
          <w:delText>Agenda sencera</w:delText>
        </w:r>
        <w:bookmarkEnd w:id="1014"/>
        <w:bookmarkEnd w:id="1015"/>
        <w:bookmarkEnd w:id="1016"/>
        <w:bookmarkEnd w:id="1017"/>
        <w:bookmarkEnd w:id="1018"/>
      </w:del>
    </w:p>
    <w:p w:rsidR="00970630" w:rsidRPr="007753C2" w:rsidDel="00F66ED9" w:rsidRDefault="00970630" w:rsidP="00970630">
      <w:pPr>
        <w:rPr>
          <w:del w:id="1020" w:author="Jesus" w:date="2013-07-06T00:55:00Z"/>
        </w:rPr>
      </w:pPr>
      <w:del w:id="1021" w:author="Jesus" w:date="2013-07-06T00:55:00Z">
        <w:r w:rsidRPr="007753C2" w:rsidDel="00F66ED9">
          <w:delText>Permet obtenir totes les activitats que conformen l’agenda de la ciutat, és a dir, les activitats o fitxes de l’agenda administrativa, la</w:delText>
        </w:r>
      </w:del>
      <w:ins w:id="1022" w:author="Campos Muñoz, Jesús" w:date="2013-07-01T11:30:00Z">
        <w:del w:id="1023" w:author="Jesus" w:date="2013-07-06T00:55:00Z">
          <w:r w:rsidR="003B0817" w:rsidDel="00F66ED9">
            <w:delText>’</w:delText>
          </w:r>
        </w:del>
      </w:ins>
      <w:del w:id="1024" w:author="Jesus" w:date="2013-07-06T00:55:00Z">
        <w:r w:rsidRPr="007753C2" w:rsidDel="00F66ED9">
          <w:delText xml:space="preserve"> agenda cultural i l’agenda esportiva.</w:delText>
        </w:r>
      </w:del>
    </w:p>
    <w:p w:rsidR="00B62016" w:rsidDel="00F66ED9" w:rsidRDefault="00B62016" w:rsidP="00B62016">
      <w:pPr>
        <w:tabs>
          <w:tab w:val="left" w:pos="2527"/>
        </w:tabs>
        <w:rPr>
          <w:del w:id="1025" w:author="Jesus" w:date="2013-07-06T00:55:00Z"/>
        </w:rPr>
      </w:pPr>
      <w:del w:id="1026" w:author="Jesus" w:date="2013-07-06T00:55:00Z">
        <w:r w:rsidDel="00F66ED9">
          <w:delText>Mètodes del servei web:</w:delText>
        </w:r>
        <w:r w:rsidDel="00F66ED9">
          <w:tab/>
        </w:r>
      </w:del>
    </w:p>
    <w:tbl>
      <w:tblPr>
        <w:tblStyle w:val="Tablaconcuadrcula"/>
        <w:tblW w:w="0" w:type="auto"/>
        <w:tblBorders>
          <w:top w:val="none" w:sz="0" w:space="0" w:color="auto"/>
          <w:left w:val="none" w:sz="0" w:space="0" w:color="auto"/>
          <w:bottom w:val="none" w:sz="0" w:space="0" w:color="auto"/>
          <w:right w:val="none" w:sz="0" w:space="0" w:color="auto"/>
        </w:tblBorders>
        <w:shd w:val="pct10" w:color="auto" w:fill="auto"/>
        <w:tblLook w:val="04A0" w:firstRow="1" w:lastRow="0" w:firstColumn="1" w:lastColumn="0" w:noHBand="0" w:noVBand="1"/>
      </w:tblPr>
      <w:tblGrid>
        <w:gridCol w:w="8644"/>
      </w:tblGrid>
      <w:tr w:rsidR="00B62016" w:rsidDel="00F66ED9" w:rsidTr="00FB2A08">
        <w:trPr>
          <w:del w:id="1027" w:author="Jesus" w:date="2013-07-06T00:55:00Z"/>
        </w:trPr>
        <w:tc>
          <w:tcPr>
            <w:tcW w:w="8644" w:type="dxa"/>
            <w:shd w:val="pct10" w:color="auto" w:fill="auto"/>
          </w:tcPr>
          <w:p w:rsidR="00B62016" w:rsidRPr="005D47C9" w:rsidDel="00F66ED9" w:rsidRDefault="00B62016" w:rsidP="00D50F15">
            <w:pPr>
              <w:autoSpaceDE w:val="0"/>
              <w:autoSpaceDN w:val="0"/>
              <w:adjustRightInd w:val="0"/>
              <w:spacing w:line="276" w:lineRule="auto"/>
              <w:jc w:val="left"/>
              <w:rPr>
                <w:del w:id="1028" w:author="Jesus" w:date="2013-07-06T00:55:00Z"/>
                <w:rFonts w:ascii="Consolas" w:eastAsiaTheme="minorHAnsi" w:hAnsi="Consolas" w:cs="Consolas"/>
                <w:color w:val="2B91AF"/>
                <w:sz w:val="19"/>
                <w:szCs w:val="19"/>
                <w:lang w:val="en-US" w:bidi="ar-SA"/>
              </w:rPr>
            </w:pPr>
            <w:del w:id="1029" w:author="Jesus" w:date="2013-07-06T00:55:00Z">
              <w:r w:rsidRPr="005D47C9" w:rsidDel="00F66ED9">
                <w:rPr>
                  <w:rFonts w:ascii="Consolas" w:eastAsiaTheme="minorHAnsi" w:hAnsi="Consolas" w:cs="Consolas"/>
                  <w:sz w:val="19"/>
                  <w:szCs w:val="19"/>
                  <w:lang w:val="en-US" w:bidi="ar-SA"/>
                </w:rPr>
                <w:delText xml:space="preserve">agenda(idioma </w:delText>
              </w:r>
              <w:r w:rsidRPr="005D47C9" w:rsidDel="00F66ED9">
                <w:rPr>
                  <w:rFonts w:ascii="Consolas" w:eastAsiaTheme="minorHAnsi" w:hAnsi="Consolas" w:cs="Consolas"/>
                  <w:color w:val="0000FF"/>
                  <w:sz w:val="19"/>
                  <w:szCs w:val="19"/>
                  <w:lang w:val="en-US" w:bidi="ar-SA"/>
                </w:rPr>
                <w:delText>As</w:delText>
              </w:r>
              <w:r w:rsidRPr="005D47C9" w:rsidDel="00F66ED9">
                <w:rPr>
                  <w:rFonts w:ascii="Consolas" w:eastAsiaTheme="minorHAnsi" w:hAnsi="Consolas" w:cs="Consolas"/>
                  <w:sz w:val="19"/>
                  <w:szCs w:val="19"/>
                  <w:lang w:val="en-US" w:bidi="ar-SA"/>
                </w:rPr>
                <w:delText xml:space="preserve"> </w:delText>
              </w:r>
              <w:r w:rsidRPr="005D47C9" w:rsidDel="00F66ED9">
                <w:rPr>
                  <w:rFonts w:ascii="Consolas" w:eastAsiaTheme="minorHAnsi" w:hAnsi="Consolas" w:cs="Consolas"/>
                  <w:color w:val="0000FF"/>
                  <w:sz w:val="19"/>
                  <w:szCs w:val="19"/>
                  <w:lang w:val="en-US" w:bidi="ar-SA"/>
                </w:rPr>
                <w:delText>Integer</w:delText>
              </w:r>
              <w:r w:rsidRPr="005D47C9" w:rsidDel="00F66ED9">
                <w:rPr>
                  <w:rFonts w:ascii="Consolas" w:eastAsiaTheme="minorHAnsi" w:hAnsi="Consolas" w:cs="Consolas"/>
                  <w:sz w:val="19"/>
                  <w:szCs w:val="19"/>
                  <w:lang w:val="en-US" w:bidi="ar-SA"/>
                </w:rPr>
                <w:delText xml:space="preserve">) </w:delText>
              </w:r>
            </w:del>
          </w:p>
          <w:p w:rsidR="00B62016" w:rsidRPr="005D47C9" w:rsidDel="00F66ED9" w:rsidRDefault="00B62016" w:rsidP="00D50F15">
            <w:pPr>
              <w:autoSpaceDE w:val="0"/>
              <w:autoSpaceDN w:val="0"/>
              <w:adjustRightInd w:val="0"/>
              <w:spacing w:line="276" w:lineRule="auto"/>
              <w:jc w:val="left"/>
              <w:rPr>
                <w:del w:id="1030" w:author="Jesus" w:date="2013-07-06T00:55:00Z"/>
                <w:rFonts w:ascii="Consolas" w:eastAsiaTheme="minorHAnsi" w:hAnsi="Consolas" w:cs="Consolas"/>
                <w:color w:val="2B91AF"/>
                <w:sz w:val="19"/>
                <w:szCs w:val="19"/>
                <w:lang w:val="en-US" w:bidi="ar-SA"/>
              </w:rPr>
            </w:pPr>
            <w:del w:id="1031" w:author="Jesus" w:date="2013-07-06T00:55:00Z">
              <w:r w:rsidRPr="005D47C9" w:rsidDel="00F66ED9">
                <w:rPr>
                  <w:rFonts w:ascii="Consolas" w:eastAsiaTheme="minorHAnsi" w:hAnsi="Consolas" w:cs="Consolas"/>
                  <w:sz w:val="19"/>
                  <w:szCs w:val="19"/>
                  <w:lang w:val="en-US" w:bidi="ar-SA"/>
                </w:rPr>
                <w:delText xml:space="preserve">agendaData(idioma </w:delText>
              </w:r>
              <w:r w:rsidRPr="005D47C9" w:rsidDel="00F66ED9">
                <w:rPr>
                  <w:rFonts w:ascii="Consolas" w:eastAsiaTheme="minorHAnsi" w:hAnsi="Consolas" w:cs="Consolas"/>
                  <w:color w:val="0000FF"/>
                  <w:sz w:val="19"/>
                  <w:szCs w:val="19"/>
                  <w:lang w:val="en-US" w:bidi="ar-SA"/>
                </w:rPr>
                <w:delText>As</w:delText>
              </w:r>
              <w:r w:rsidRPr="005D47C9" w:rsidDel="00F66ED9">
                <w:rPr>
                  <w:rFonts w:ascii="Consolas" w:eastAsiaTheme="minorHAnsi" w:hAnsi="Consolas" w:cs="Consolas"/>
                  <w:sz w:val="19"/>
                  <w:szCs w:val="19"/>
                  <w:lang w:val="en-US" w:bidi="ar-SA"/>
                </w:rPr>
                <w:delText xml:space="preserve"> </w:delText>
              </w:r>
              <w:r w:rsidRPr="005D47C9" w:rsidDel="00F66ED9">
                <w:rPr>
                  <w:rFonts w:ascii="Consolas" w:eastAsiaTheme="minorHAnsi" w:hAnsi="Consolas" w:cs="Consolas"/>
                  <w:color w:val="0000FF"/>
                  <w:sz w:val="19"/>
                  <w:szCs w:val="19"/>
                  <w:lang w:val="en-US" w:bidi="ar-SA"/>
                </w:rPr>
                <w:delText>Integer</w:delText>
              </w:r>
              <w:r w:rsidRPr="005D47C9" w:rsidDel="00F66ED9">
                <w:rPr>
                  <w:rFonts w:ascii="Consolas" w:eastAsiaTheme="minorHAnsi" w:hAnsi="Consolas" w:cs="Consolas"/>
                  <w:sz w:val="19"/>
                  <w:szCs w:val="19"/>
                  <w:lang w:val="en-US" w:bidi="ar-SA"/>
                </w:rPr>
                <w:delText>,</w:delText>
              </w:r>
              <w:r w:rsidDel="00F66ED9">
                <w:rPr>
                  <w:rFonts w:ascii="Consolas" w:eastAsiaTheme="minorHAnsi" w:hAnsi="Consolas" w:cs="Consolas"/>
                  <w:sz w:val="19"/>
                  <w:szCs w:val="19"/>
                  <w:lang w:val="en-US" w:bidi="ar-SA"/>
                </w:rPr>
                <w:delText xml:space="preserve"> </w:delText>
              </w:r>
              <w:r w:rsidRPr="005D47C9" w:rsidDel="00F66ED9">
                <w:rPr>
                  <w:rFonts w:ascii="Consolas" w:eastAsiaTheme="minorHAnsi" w:hAnsi="Consolas" w:cs="Consolas"/>
                  <w:sz w:val="19"/>
                  <w:szCs w:val="19"/>
                  <w:lang w:val="en-US" w:bidi="ar-SA"/>
                </w:rPr>
                <w:delText xml:space="preserve">data </w:delText>
              </w:r>
              <w:r w:rsidRPr="005D47C9" w:rsidDel="00F66ED9">
                <w:rPr>
                  <w:rFonts w:ascii="Consolas" w:eastAsiaTheme="minorHAnsi" w:hAnsi="Consolas" w:cs="Consolas"/>
                  <w:color w:val="0000FF"/>
                  <w:sz w:val="19"/>
                  <w:szCs w:val="19"/>
                  <w:lang w:val="en-US" w:bidi="ar-SA"/>
                </w:rPr>
                <w:delText>As</w:delText>
              </w:r>
              <w:r w:rsidRPr="005D47C9" w:rsidDel="00F66ED9">
                <w:rPr>
                  <w:rFonts w:ascii="Consolas" w:eastAsiaTheme="minorHAnsi" w:hAnsi="Consolas" w:cs="Consolas"/>
                  <w:sz w:val="19"/>
                  <w:szCs w:val="19"/>
                  <w:lang w:val="en-US" w:bidi="ar-SA"/>
                </w:rPr>
                <w:delText xml:space="preserve"> </w:delText>
              </w:r>
              <w:r w:rsidRPr="005D47C9" w:rsidDel="00F66ED9">
                <w:rPr>
                  <w:rFonts w:ascii="Consolas" w:eastAsiaTheme="minorHAnsi" w:hAnsi="Consolas" w:cs="Consolas"/>
                  <w:color w:val="0000FF"/>
                  <w:sz w:val="19"/>
                  <w:szCs w:val="19"/>
                  <w:lang w:val="en-US" w:bidi="ar-SA"/>
                </w:rPr>
                <w:delText>String</w:delText>
              </w:r>
              <w:r w:rsidRPr="005D47C9" w:rsidDel="00F66ED9">
                <w:rPr>
                  <w:rFonts w:ascii="Consolas" w:eastAsiaTheme="minorHAnsi" w:hAnsi="Consolas" w:cs="Consolas"/>
                  <w:sz w:val="19"/>
                  <w:szCs w:val="19"/>
                  <w:lang w:val="en-US" w:bidi="ar-SA"/>
                </w:rPr>
                <w:delText xml:space="preserve">) </w:delText>
              </w:r>
            </w:del>
          </w:p>
          <w:p w:rsidR="00B62016" w:rsidRPr="005D47C9" w:rsidDel="00F66ED9" w:rsidRDefault="00B62016" w:rsidP="00D50F15">
            <w:pPr>
              <w:autoSpaceDE w:val="0"/>
              <w:autoSpaceDN w:val="0"/>
              <w:adjustRightInd w:val="0"/>
              <w:spacing w:line="276" w:lineRule="auto"/>
              <w:jc w:val="left"/>
              <w:rPr>
                <w:del w:id="1032" w:author="Jesus" w:date="2013-07-06T00:55:00Z"/>
                <w:lang w:val="en-US"/>
              </w:rPr>
            </w:pPr>
            <w:del w:id="1033" w:author="Jesus" w:date="2013-07-06T00:55:00Z">
              <w:r w:rsidRPr="005D47C9" w:rsidDel="00F66ED9">
                <w:rPr>
                  <w:rFonts w:ascii="Consolas" w:eastAsiaTheme="minorHAnsi" w:hAnsi="Consolas" w:cs="Consolas"/>
                  <w:sz w:val="19"/>
                  <w:szCs w:val="19"/>
                  <w:lang w:val="en-US" w:bidi="ar-SA"/>
                </w:rPr>
                <w:delText xml:space="preserve">agendaDates(idioma </w:delText>
              </w:r>
              <w:r w:rsidRPr="005D47C9" w:rsidDel="00F66ED9">
                <w:rPr>
                  <w:rFonts w:ascii="Consolas" w:eastAsiaTheme="minorHAnsi" w:hAnsi="Consolas" w:cs="Consolas"/>
                  <w:color w:val="0000FF"/>
                  <w:sz w:val="19"/>
                  <w:szCs w:val="19"/>
                  <w:lang w:val="en-US" w:bidi="ar-SA"/>
                </w:rPr>
                <w:delText>As</w:delText>
              </w:r>
              <w:r w:rsidRPr="005D47C9" w:rsidDel="00F66ED9">
                <w:rPr>
                  <w:rFonts w:ascii="Consolas" w:eastAsiaTheme="minorHAnsi" w:hAnsi="Consolas" w:cs="Consolas"/>
                  <w:sz w:val="19"/>
                  <w:szCs w:val="19"/>
                  <w:lang w:val="en-US" w:bidi="ar-SA"/>
                </w:rPr>
                <w:delText xml:space="preserve"> </w:delText>
              </w:r>
              <w:r w:rsidRPr="005D47C9" w:rsidDel="00F66ED9">
                <w:rPr>
                  <w:rFonts w:ascii="Consolas" w:eastAsiaTheme="minorHAnsi" w:hAnsi="Consolas" w:cs="Consolas"/>
                  <w:color w:val="0000FF"/>
                  <w:sz w:val="19"/>
                  <w:szCs w:val="19"/>
                  <w:lang w:val="en-US" w:bidi="ar-SA"/>
                </w:rPr>
                <w:delText>Integer</w:delText>
              </w:r>
              <w:r w:rsidRPr="005D47C9" w:rsidDel="00F66ED9">
                <w:rPr>
                  <w:rFonts w:ascii="Consolas" w:eastAsiaTheme="minorHAnsi" w:hAnsi="Consolas" w:cs="Consolas"/>
                  <w:sz w:val="19"/>
                  <w:szCs w:val="19"/>
                  <w:lang w:val="en-US" w:bidi="ar-SA"/>
                </w:rPr>
                <w:delText xml:space="preserve">, dataInici </w:delText>
              </w:r>
              <w:r w:rsidRPr="005D47C9" w:rsidDel="00F66ED9">
                <w:rPr>
                  <w:rFonts w:ascii="Consolas" w:eastAsiaTheme="minorHAnsi" w:hAnsi="Consolas" w:cs="Consolas"/>
                  <w:color w:val="0000FF"/>
                  <w:sz w:val="19"/>
                  <w:szCs w:val="19"/>
                  <w:lang w:val="en-US" w:bidi="ar-SA"/>
                </w:rPr>
                <w:delText>As</w:delText>
              </w:r>
              <w:r w:rsidRPr="005D47C9" w:rsidDel="00F66ED9">
                <w:rPr>
                  <w:rFonts w:ascii="Consolas" w:eastAsiaTheme="minorHAnsi" w:hAnsi="Consolas" w:cs="Consolas"/>
                  <w:sz w:val="19"/>
                  <w:szCs w:val="19"/>
                  <w:lang w:val="en-US" w:bidi="ar-SA"/>
                </w:rPr>
                <w:delText xml:space="preserve"> </w:delText>
              </w:r>
              <w:r w:rsidRPr="005D47C9" w:rsidDel="00F66ED9">
                <w:rPr>
                  <w:rFonts w:ascii="Consolas" w:eastAsiaTheme="minorHAnsi" w:hAnsi="Consolas" w:cs="Consolas"/>
                  <w:color w:val="0000FF"/>
                  <w:sz w:val="19"/>
                  <w:szCs w:val="19"/>
                  <w:lang w:val="en-US" w:bidi="ar-SA"/>
                </w:rPr>
                <w:delText>String</w:delText>
              </w:r>
              <w:r w:rsidRPr="005D47C9" w:rsidDel="00F66ED9">
                <w:rPr>
                  <w:rFonts w:ascii="Consolas" w:eastAsiaTheme="minorHAnsi" w:hAnsi="Consolas" w:cs="Consolas"/>
                  <w:sz w:val="19"/>
                  <w:szCs w:val="19"/>
                  <w:lang w:val="en-US" w:bidi="ar-SA"/>
                </w:rPr>
                <w:delText xml:space="preserve">, dataFi </w:delText>
              </w:r>
              <w:r w:rsidRPr="005D47C9" w:rsidDel="00F66ED9">
                <w:rPr>
                  <w:rFonts w:ascii="Consolas" w:eastAsiaTheme="minorHAnsi" w:hAnsi="Consolas" w:cs="Consolas"/>
                  <w:color w:val="0000FF"/>
                  <w:sz w:val="19"/>
                  <w:szCs w:val="19"/>
                  <w:lang w:val="en-US" w:bidi="ar-SA"/>
                </w:rPr>
                <w:delText>As</w:delText>
              </w:r>
              <w:r w:rsidRPr="005D47C9" w:rsidDel="00F66ED9">
                <w:rPr>
                  <w:rFonts w:ascii="Consolas" w:eastAsiaTheme="minorHAnsi" w:hAnsi="Consolas" w:cs="Consolas"/>
                  <w:sz w:val="19"/>
                  <w:szCs w:val="19"/>
                  <w:lang w:val="en-US" w:bidi="ar-SA"/>
                </w:rPr>
                <w:delText xml:space="preserve"> </w:delText>
              </w:r>
              <w:r w:rsidRPr="005D47C9" w:rsidDel="00F66ED9">
                <w:rPr>
                  <w:rFonts w:ascii="Consolas" w:eastAsiaTheme="minorHAnsi" w:hAnsi="Consolas" w:cs="Consolas"/>
                  <w:color w:val="0000FF"/>
                  <w:sz w:val="19"/>
                  <w:szCs w:val="19"/>
                  <w:lang w:val="en-US" w:bidi="ar-SA"/>
                </w:rPr>
                <w:delText>String</w:delText>
              </w:r>
              <w:r w:rsidRPr="005D47C9" w:rsidDel="00F66ED9">
                <w:rPr>
                  <w:rFonts w:ascii="Consolas" w:eastAsiaTheme="minorHAnsi" w:hAnsi="Consolas" w:cs="Consolas"/>
                  <w:sz w:val="19"/>
                  <w:szCs w:val="19"/>
                  <w:lang w:val="en-US" w:bidi="ar-SA"/>
                </w:rPr>
                <w:delText>)</w:delText>
              </w:r>
            </w:del>
          </w:p>
        </w:tc>
      </w:tr>
    </w:tbl>
    <w:p w:rsidR="00B62016" w:rsidDel="00F66ED9" w:rsidRDefault="00554BE5" w:rsidP="00D50F15">
      <w:pPr>
        <w:pStyle w:val="Epgrafe"/>
        <w:spacing w:line="276" w:lineRule="auto"/>
        <w:jc w:val="center"/>
        <w:rPr>
          <w:del w:id="1034" w:author="Jesus" w:date="2013-07-06T00:55:00Z"/>
        </w:rPr>
      </w:pPr>
      <w:bookmarkStart w:id="1035" w:name="_Toc360449427"/>
      <w:del w:id="1036" w:author="Jesus" w:date="2013-07-06T00:55:00Z">
        <w:r w:rsidDel="00F66ED9">
          <w:delText xml:space="preserve">Figura </w:delText>
        </w:r>
        <w:r w:rsidDel="00F66ED9">
          <w:fldChar w:fldCharType="begin"/>
        </w:r>
        <w:r w:rsidDel="00F66ED9">
          <w:delInstrText xml:space="preserve"> SEQ Figura \* ARABIC </w:delInstrText>
        </w:r>
        <w:r w:rsidDel="00F66ED9">
          <w:fldChar w:fldCharType="separate"/>
        </w:r>
        <w:r w:rsidR="00BF3893" w:rsidDel="00F66ED9">
          <w:rPr>
            <w:noProof/>
          </w:rPr>
          <w:delText>2</w:delText>
        </w:r>
        <w:r w:rsidDel="00F66ED9">
          <w:fldChar w:fldCharType="end"/>
        </w:r>
        <w:r w:rsidDel="00F66ED9">
          <w:delText>:</w:delText>
        </w:r>
        <w:r w:rsidR="00B62016" w:rsidDel="00F66ED9">
          <w:delText xml:space="preserve"> Mètodes per obtenir </w:delText>
        </w:r>
        <w:r w:rsidR="00DC5E1B" w:rsidDel="00F66ED9">
          <w:delText>l’agenda sencera</w:delText>
        </w:r>
        <w:r w:rsidR="00B62016" w:rsidDel="00F66ED9">
          <w:delText>.</w:delText>
        </w:r>
        <w:bookmarkEnd w:id="1035"/>
      </w:del>
    </w:p>
    <w:p w:rsidR="00970630" w:rsidDel="00F66ED9" w:rsidRDefault="00213E3A" w:rsidP="00970630">
      <w:pPr>
        <w:rPr>
          <w:del w:id="1037" w:author="Jesus" w:date="2013-07-06T00:55:00Z"/>
        </w:rPr>
      </w:pPr>
      <w:del w:id="1038" w:author="Jesus" w:date="2013-07-06T00:55:00Z">
        <w:r w:rsidDel="00F66ED9">
          <w:lastRenderedPageBreak/>
          <w:delText>M</w:delText>
        </w:r>
        <w:r w:rsidR="00970630" w:rsidRPr="007753C2" w:rsidDel="00F66ED9">
          <w:delText xml:space="preserve">ètode </w:delText>
        </w:r>
        <w:r w:rsidRPr="00D50F15" w:rsidDel="00F66ED9">
          <w:rPr>
            <w:b/>
          </w:rPr>
          <w:delText>agenda</w:delText>
        </w:r>
        <w:r w:rsidDel="00F66ED9">
          <w:delText xml:space="preserve">: </w:delText>
        </w:r>
        <w:r w:rsidR="00970630" w:rsidRPr="007753C2" w:rsidDel="00F66ED9">
          <w:delText xml:space="preserve">necessita rebre </w:delText>
        </w:r>
        <w:r w:rsidR="00C02105" w:rsidRPr="007753C2" w:rsidDel="00F66ED9">
          <w:delText>en la seva invocació</w:delText>
        </w:r>
        <w:r w:rsidR="00C02105" w:rsidDel="00F66ED9">
          <w:delText xml:space="preserve"> com a</w:delText>
        </w:r>
        <w:r w:rsidR="00970630" w:rsidRPr="007753C2" w:rsidDel="00F66ED9">
          <w:delText xml:space="preserve"> paràmetre </w:delText>
        </w:r>
        <w:r w:rsidR="008549D3" w:rsidDel="00F66ED9">
          <w:delText xml:space="preserve">el codi de </w:delText>
        </w:r>
        <w:r w:rsidR="00C02105" w:rsidDel="00F66ED9">
          <w:delText xml:space="preserve">l’idioma </w:delText>
        </w:r>
      </w:del>
      <w:ins w:id="1039" w:author="Campos Muñoz, Jesús" w:date="2013-07-01T12:00:00Z">
        <w:del w:id="1040" w:author="Jesus" w:date="2013-07-06T00:55:00Z">
          <w:r w:rsidR="007F0D24" w:rsidDel="00F66ED9">
            <w:delText xml:space="preserve">en el que es volen obtenir les dades </w:delText>
          </w:r>
        </w:del>
      </w:ins>
      <w:del w:id="1041" w:author="Jesus" w:date="2013-07-06T00:55:00Z">
        <w:r w:rsidR="0081017B" w:rsidDel="00F66ED9">
          <w:delText xml:space="preserve">(codi </w:delText>
        </w:r>
        <w:r w:rsidR="008549D3" w:rsidDel="00F66ED9">
          <w:delText xml:space="preserve">únic </w:delText>
        </w:r>
        <w:r w:rsidR="0081017B" w:rsidDel="00F66ED9">
          <w:delText>que identifica un idioma i que s’obté a l’apartat</w:delText>
        </w:r>
      </w:del>
      <w:ins w:id="1042" w:author="Campos Muñoz, Jesús" w:date="2013-06-20T14:04:00Z">
        <w:del w:id="1043" w:author="Jesus" w:date="2013-07-06T00:55:00Z">
          <w:r w:rsidR="00D542E1" w:rsidDel="00F66ED9">
            <w:delText xml:space="preserve"> </w:delText>
          </w:r>
          <w:r w:rsidR="00D542E1" w:rsidRPr="00D542E1" w:rsidDel="00F66ED9">
            <w:rPr>
              <w:b/>
              <w:rPrChange w:id="1044" w:author="Campos Muñoz, Jesús" w:date="2013-06-20T14:05:00Z">
                <w:rPr>
                  <w:b/>
                  <w:bCs/>
                  <w:color w:val="4F81BD" w:themeColor="accent1"/>
                  <w:sz w:val="18"/>
                  <w:szCs w:val="18"/>
                </w:rPr>
              </w:rPrChange>
            </w:rPr>
            <w:fldChar w:fldCharType="begin"/>
          </w:r>
          <w:r w:rsidR="00D542E1" w:rsidRPr="00D542E1" w:rsidDel="00F66ED9">
            <w:rPr>
              <w:b/>
              <w:rPrChange w:id="1045" w:author="Campos Muñoz, Jesús" w:date="2013-06-20T14:05:00Z">
                <w:rPr>
                  <w:b/>
                  <w:bCs/>
                  <w:color w:val="4F81BD" w:themeColor="accent1"/>
                  <w:sz w:val="18"/>
                  <w:szCs w:val="18"/>
                </w:rPr>
              </w:rPrChange>
            </w:rPr>
            <w:delInstrText xml:space="preserve"> REF _Ref359500419 \r \h </w:delInstrText>
          </w:r>
        </w:del>
      </w:ins>
      <w:del w:id="1046" w:author="Jesus" w:date="2013-07-06T00:55:00Z">
        <w:r w:rsidR="00D542E1" w:rsidDel="00F66ED9">
          <w:rPr>
            <w:b/>
          </w:rPr>
          <w:delInstrText xml:space="preserve"> \* MERGEFORMAT </w:delInstrText>
        </w:r>
        <w:r w:rsidR="00D542E1" w:rsidRPr="00D542E1" w:rsidDel="00F66ED9">
          <w:rPr>
            <w:b/>
            <w:rPrChange w:id="1047" w:author="Campos Muñoz, Jesús" w:date="2013-06-20T14:05:00Z">
              <w:rPr>
                <w:b/>
              </w:rPr>
            </w:rPrChange>
          </w:rPr>
        </w:r>
        <w:r w:rsidR="00D542E1" w:rsidRPr="00D542E1" w:rsidDel="00F66ED9">
          <w:rPr>
            <w:b/>
            <w:rPrChange w:id="1048" w:author="Campos Muñoz, Jesús" w:date="2013-06-20T14:05:00Z">
              <w:rPr>
                <w:b/>
                <w:bCs/>
                <w:color w:val="4F81BD" w:themeColor="accent1"/>
                <w:sz w:val="18"/>
                <w:szCs w:val="18"/>
              </w:rPr>
            </w:rPrChange>
          </w:rPr>
          <w:fldChar w:fldCharType="separate"/>
        </w:r>
      </w:del>
      <w:ins w:id="1049" w:author="Campos Muñoz, Jesús" w:date="2013-07-05T14:29:00Z">
        <w:del w:id="1050" w:author="Jesus" w:date="2013-07-06T00:55:00Z">
          <w:r w:rsidR="00BF3893" w:rsidDel="00F66ED9">
            <w:rPr>
              <w:b/>
            </w:rPr>
            <w:delText>3.2.1</w:delText>
          </w:r>
        </w:del>
      </w:ins>
      <w:ins w:id="1051" w:author="Campos Muñoz, Jesús" w:date="2013-06-20T14:04:00Z">
        <w:del w:id="1052" w:author="Jesus" w:date="2013-07-06T00:55:00Z">
          <w:r w:rsidR="00D542E1" w:rsidRPr="00D542E1" w:rsidDel="00F66ED9">
            <w:rPr>
              <w:b/>
              <w:rPrChange w:id="1053" w:author="Campos Muñoz, Jesús" w:date="2013-06-20T14:05:00Z">
                <w:rPr>
                  <w:b/>
                  <w:bCs/>
                  <w:color w:val="4F81BD" w:themeColor="accent1"/>
                  <w:sz w:val="18"/>
                  <w:szCs w:val="18"/>
                </w:rPr>
              </w:rPrChange>
            </w:rPr>
            <w:fldChar w:fldCharType="end"/>
          </w:r>
          <w:r w:rsidR="00D542E1" w:rsidRPr="00D542E1" w:rsidDel="00F66ED9">
            <w:rPr>
              <w:b/>
              <w:rPrChange w:id="1054" w:author="Campos Muñoz, Jesús" w:date="2013-06-20T14:05:00Z">
                <w:rPr>
                  <w:b/>
                  <w:bCs/>
                  <w:color w:val="4F81BD" w:themeColor="accent1"/>
                  <w:sz w:val="18"/>
                  <w:szCs w:val="18"/>
                </w:rPr>
              </w:rPrChange>
            </w:rPr>
            <w:delText xml:space="preserve"> </w:delText>
          </w:r>
          <w:r w:rsidR="00D542E1" w:rsidRPr="00D542E1" w:rsidDel="00F66ED9">
            <w:rPr>
              <w:b/>
              <w:rPrChange w:id="1055" w:author="Campos Muñoz, Jesús" w:date="2013-06-20T14:05:00Z">
                <w:rPr>
                  <w:b/>
                  <w:bCs/>
                  <w:color w:val="4F81BD" w:themeColor="accent1"/>
                  <w:sz w:val="18"/>
                  <w:szCs w:val="18"/>
                </w:rPr>
              </w:rPrChange>
            </w:rPr>
            <w:fldChar w:fldCharType="begin"/>
          </w:r>
          <w:r w:rsidR="00D542E1" w:rsidRPr="00D542E1" w:rsidDel="00F66ED9">
            <w:rPr>
              <w:b/>
              <w:rPrChange w:id="1056" w:author="Campos Muñoz, Jesús" w:date="2013-06-20T14:05:00Z">
                <w:rPr>
                  <w:b/>
                  <w:bCs/>
                  <w:color w:val="4F81BD" w:themeColor="accent1"/>
                  <w:sz w:val="18"/>
                  <w:szCs w:val="18"/>
                </w:rPr>
              </w:rPrChange>
            </w:rPr>
            <w:delInstrText xml:space="preserve"> REF _Ref359500422 \h </w:delInstrText>
          </w:r>
        </w:del>
      </w:ins>
      <w:del w:id="1057" w:author="Jesus" w:date="2013-07-06T00:55:00Z">
        <w:r w:rsidR="00D542E1" w:rsidDel="00F66ED9">
          <w:rPr>
            <w:b/>
          </w:rPr>
          <w:delInstrText xml:space="preserve"> \* MERGEFORMAT </w:delInstrText>
        </w:r>
        <w:r w:rsidR="00D542E1" w:rsidRPr="00D542E1" w:rsidDel="00F66ED9">
          <w:rPr>
            <w:b/>
            <w:rPrChange w:id="1058" w:author="Campos Muñoz, Jesús" w:date="2013-06-20T14:05:00Z">
              <w:rPr>
                <w:b/>
              </w:rPr>
            </w:rPrChange>
          </w:rPr>
        </w:r>
        <w:r w:rsidR="00D542E1" w:rsidRPr="00D542E1" w:rsidDel="00F66ED9">
          <w:rPr>
            <w:b/>
            <w:rPrChange w:id="1059" w:author="Campos Muñoz, Jesús" w:date="2013-06-20T14:05:00Z">
              <w:rPr>
                <w:b/>
                <w:bCs/>
                <w:color w:val="4F81BD" w:themeColor="accent1"/>
                <w:sz w:val="18"/>
                <w:szCs w:val="18"/>
              </w:rPr>
            </w:rPrChange>
          </w:rPr>
          <w:fldChar w:fldCharType="separate"/>
        </w:r>
      </w:del>
      <w:ins w:id="1060" w:author="Campos Muñoz, Jesús" w:date="2013-07-05T14:29:00Z">
        <w:del w:id="1061" w:author="Jesus" w:date="2013-07-06T00:55:00Z">
          <w:r w:rsidR="00BF3893" w:rsidRPr="00BF3893" w:rsidDel="00F66ED9">
            <w:rPr>
              <w:b/>
              <w:rPrChange w:id="1062" w:author="Campos Muñoz, Jesús" w:date="2013-07-05T14:29:00Z">
                <w:rPr/>
              </w:rPrChange>
            </w:rPr>
            <w:delText>Obtenir idiomes disponibles</w:delText>
          </w:r>
        </w:del>
      </w:ins>
      <w:ins w:id="1063" w:author="Campos Muñoz, Jesús" w:date="2013-06-20T14:04:00Z">
        <w:del w:id="1064" w:author="Jesus" w:date="2013-07-06T00:55:00Z">
          <w:r w:rsidR="00D542E1" w:rsidRPr="00D542E1" w:rsidDel="00F66ED9">
            <w:rPr>
              <w:b/>
              <w:rPrChange w:id="1065" w:author="Campos Muñoz, Jesús" w:date="2013-06-20T14:05:00Z">
                <w:rPr>
                  <w:b/>
                  <w:bCs/>
                  <w:color w:val="4F81BD" w:themeColor="accent1"/>
                  <w:sz w:val="18"/>
                  <w:szCs w:val="18"/>
                </w:rPr>
              </w:rPrChange>
            </w:rPr>
            <w:fldChar w:fldCharType="end"/>
          </w:r>
        </w:del>
      </w:ins>
      <w:del w:id="1066" w:author="Jesus" w:date="2013-07-06T00:55:00Z">
        <w:r w:rsidR="0081017B" w:rsidDel="00F66ED9">
          <w:delText xml:space="preserve">) </w:delText>
        </w:r>
        <w:r w:rsidR="00C02105" w:rsidDel="00F66ED9">
          <w:delText>en el que es volen rebre les dades</w:delText>
        </w:r>
        <w:r w:rsidR="00970630" w:rsidRPr="007753C2" w:rsidDel="00F66ED9">
          <w:delText>.</w:delText>
        </w:r>
        <w:r w:rsidR="00FD4C6C" w:rsidDel="00F66ED9">
          <w:delText xml:space="preserve"> Al no rebre cap data, establirà la data actual per defecte i cercarà totes les activitats amb una data </w:delText>
        </w:r>
        <w:r w:rsidR="00FB2A08" w:rsidDel="00F66ED9">
          <w:delText>de finalització</w:delText>
        </w:r>
        <w:r w:rsidR="00FD4C6C" w:rsidDel="00F66ED9">
          <w:delText xml:space="preserve"> posterior al dia actual a les 00:00 hores.</w:delText>
        </w:r>
      </w:del>
    </w:p>
    <w:p w:rsidR="001A0970" w:rsidDel="00F66ED9" w:rsidRDefault="001A0970" w:rsidP="00970630">
      <w:pPr>
        <w:rPr>
          <w:del w:id="1067" w:author="Jesus" w:date="2013-07-06T00:55:00Z"/>
        </w:rPr>
      </w:pPr>
    </w:p>
    <w:p w:rsidR="00B15981" w:rsidDel="00F66ED9" w:rsidRDefault="00B15981" w:rsidP="00FD4C6C">
      <w:pPr>
        <w:rPr>
          <w:del w:id="1068" w:author="Jesus" w:date="2013-07-06T00:55:00Z"/>
        </w:rPr>
      </w:pPr>
      <w:del w:id="1069" w:author="Jesus" w:date="2013-07-06T00:55:00Z">
        <w:r w:rsidDel="00F66ED9">
          <w:delText>El m</w:delText>
        </w:r>
        <w:r w:rsidR="00FD4C6C" w:rsidRPr="007753C2" w:rsidDel="00F66ED9">
          <w:delText xml:space="preserve">ètode </w:delText>
        </w:r>
        <w:r w:rsidR="00FD4C6C" w:rsidRPr="00D50F15" w:rsidDel="00F66ED9">
          <w:rPr>
            <w:rFonts w:eastAsiaTheme="minorHAnsi" w:cs="Consolas"/>
            <w:b/>
            <w:lang w:val="es-ES" w:bidi="ar-SA"/>
          </w:rPr>
          <w:delText>agendaData</w:delText>
        </w:r>
        <w:r w:rsidR="00FD4C6C" w:rsidDel="00F66ED9">
          <w:delText xml:space="preserve"> </w:delText>
        </w:r>
        <w:r w:rsidR="00FD4C6C" w:rsidRPr="007753C2" w:rsidDel="00F66ED9">
          <w:delText>necessita rebre en la seva invocació</w:delText>
        </w:r>
        <w:r w:rsidR="00FD4C6C" w:rsidDel="00F66ED9">
          <w:delText xml:space="preserve"> com a</w:delText>
        </w:r>
        <w:r w:rsidR="00FD4C6C" w:rsidRPr="007753C2" w:rsidDel="00F66ED9">
          <w:delText xml:space="preserve"> paràmetre</w:delText>
        </w:r>
        <w:r w:rsidR="00FB2A08" w:rsidDel="00F66ED9">
          <w:delText>s</w:delText>
        </w:r>
        <w:r w:rsidDel="00F66ED9">
          <w:delText>:</w:delText>
        </w:r>
      </w:del>
    </w:p>
    <w:p w:rsidR="00B15981" w:rsidDel="00F66ED9" w:rsidRDefault="00C231FF">
      <w:pPr>
        <w:pStyle w:val="Prrafodelista"/>
        <w:numPr>
          <w:ilvl w:val="0"/>
          <w:numId w:val="2"/>
        </w:numPr>
        <w:rPr>
          <w:del w:id="1070" w:author="Jesus" w:date="2013-07-06T00:55:00Z"/>
        </w:rPr>
        <w:pPrChange w:id="1071" w:author="Campos Muñoz, Jesús" w:date="2013-06-20T10:44:00Z">
          <w:pPr/>
        </w:pPrChange>
      </w:pPr>
      <w:ins w:id="1072" w:author="Campos Muñoz, Jesús" w:date="2013-06-21T09:32:00Z">
        <w:del w:id="1073" w:author="Jesus" w:date="2013-07-06T00:55:00Z">
          <w:r w:rsidDel="00F66ED9">
            <w:rPr>
              <w:b/>
            </w:rPr>
            <w:delText>i</w:delText>
          </w:r>
        </w:del>
      </w:ins>
      <w:del w:id="1074" w:author="Jesus" w:date="2013-07-06T00:55:00Z">
        <w:r w:rsidR="00B15981" w:rsidRPr="00C231FF" w:rsidDel="00F66ED9">
          <w:rPr>
            <w:b/>
          </w:rPr>
          <w:delText>dioma:</w:delText>
        </w:r>
        <w:r w:rsidR="00FD4C6C" w:rsidRPr="007753C2" w:rsidDel="00F66ED9">
          <w:delText xml:space="preserve"> </w:delText>
        </w:r>
        <w:r w:rsidR="00AF252A" w:rsidDel="00F66ED9">
          <w:delText>el codi de l’idioma en el que es desitja rebre la informació.</w:delText>
        </w:r>
      </w:del>
    </w:p>
    <w:p w:rsidR="00FD4C6C" w:rsidDel="00F66ED9" w:rsidRDefault="00B15981">
      <w:pPr>
        <w:pStyle w:val="Prrafodelista"/>
        <w:numPr>
          <w:ilvl w:val="0"/>
          <w:numId w:val="2"/>
        </w:numPr>
        <w:rPr>
          <w:ins w:id="1075" w:author="Campos Muñoz, Jesús" w:date="2013-07-01T11:45:00Z"/>
          <w:del w:id="1076" w:author="Jesus" w:date="2013-07-06T00:55:00Z"/>
        </w:rPr>
        <w:pPrChange w:id="1077" w:author="Campos Muñoz, Jesús" w:date="2013-06-20T10:44:00Z">
          <w:pPr/>
        </w:pPrChange>
      </w:pPr>
      <w:del w:id="1078" w:author="Jesus" w:date="2013-07-06T00:55:00Z">
        <w:r w:rsidDel="00F66ED9">
          <w:rPr>
            <w:b/>
          </w:rPr>
          <w:delText>data:</w:delText>
        </w:r>
        <w:r w:rsidDel="00F66ED9">
          <w:delText xml:space="preserve"> </w:delText>
        </w:r>
        <w:r w:rsidR="00FB2A08" w:rsidDel="00F66ED9">
          <w:delText>la data</w:delText>
        </w:r>
        <w:r w:rsidDel="00F66ED9">
          <w:delText xml:space="preserve"> </w:delText>
        </w:r>
        <w:r w:rsidR="00FB2A08" w:rsidDel="00F66ED9">
          <w:delText>en format String</w:delText>
        </w:r>
        <w:r w:rsidR="00607C60" w:rsidDel="00F66ED9">
          <w:delText xml:space="preserve"> (per a més informació de com proporcionar la data veure l’apartat</w:delText>
        </w:r>
        <w:r w:rsidR="00DA6F58" w:rsidDel="00F66ED9">
          <w:delText xml:space="preserve"> </w:delText>
        </w:r>
        <w:r w:rsidR="00607C60" w:rsidRPr="00C231FF" w:rsidDel="00F66ED9">
          <w:rPr>
            <w:b/>
          </w:rPr>
          <w:fldChar w:fldCharType="begin"/>
        </w:r>
        <w:r w:rsidR="00607C60" w:rsidRPr="00C231FF" w:rsidDel="00F66ED9">
          <w:rPr>
            <w:b/>
          </w:rPr>
          <w:delInstrText xml:space="preserve"> REF _Ref359458798 \h </w:delInstrText>
        </w:r>
        <w:r w:rsidR="00607C60" w:rsidRPr="00B15981" w:rsidDel="00F66ED9">
          <w:rPr>
            <w:b/>
          </w:rPr>
          <w:delInstrText xml:space="preserve"> \* MERGEFORMAT </w:delInstrText>
        </w:r>
        <w:r w:rsidR="00607C60" w:rsidRPr="00C231FF" w:rsidDel="00F66ED9">
          <w:rPr>
            <w:b/>
          </w:rPr>
        </w:r>
        <w:r w:rsidR="00607C60" w:rsidRPr="00C231FF" w:rsidDel="00F66ED9">
          <w:rPr>
            <w:b/>
          </w:rPr>
          <w:fldChar w:fldCharType="separate"/>
        </w:r>
      </w:del>
      <w:ins w:id="1079" w:author="Campos Muñoz, Jesús" w:date="2013-07-05T14:29:00Z">
        <w:del w:id="1080" w:author="Jesus" w:date="2013-07-06T00:55:00Z">
          <w:r w:rsidR="00BF3893" w:rsidRPr="00BF3893" w:rsidDel="00F66ED9">
            <w:rPr>
              <w:b/>
              <w:rPrChange w:id="1081" w:author="Campos Muñoz, Jesús" w:date="2013-07-05T14:29:00Z">
                <w:rPr/>
              </w:rPrChange>
            </w:rPr>
            <w:delText>Annex A: Inclusió de dates en les consultes</w:delText>
          </w:r>
        </w:del>
      </w:ins>
      <w:del w:id="1082" w:author="Jesus" w:date="2013-07-06T00:55:00Z">
        <w:r w:rsidR="001D1F34" w:rsidRPr="00C231FF" w:rsidDel="00F66ED9">
          <w:rPr>
            <w:b/>
          </w:rPr>
          <w:delText>Annex A: Inclusió de dates en les consultes</w:delText>
        </w:r>
        <w:r w:rsidR="00607C60" w:rsidRPr="00C231FF" w:rsidDel="00F66ED9">
          <w:rPr>
            <w:b/>
          </w:rPr>
          <w:fldChar w:fldCharType="end"/>
        </w:r>
        <w:r w:rsidR="00607C60" w:rsidDel="00F66ED9">
          <w:delText>)</w:delText>
        </w:r>
        <w:r w:rsidR="00FB2A08" w:rsidDel="00F66ED9">
          <w:delText>.</w:delText>
        </w:r>
        <w:r w:rsidR="00FD4C6C" w:rsidDel="00F66ED9">
          <w:delText xml:space="preserve"> </w:delText>
        </w:r>
        <w:r w:rsidR="00FB2A08" w:rsidDel="00F66ED9">
          <w:delText>Les activitats cercades compliran que la seva data de finalització serà igual o posterior a la data enviada.</w:delText>
        </w:r>
      </w:del>
    </w:p>
    <w:p w:rsidR="00F503DE" w:rsidDel="00F66ED9" w:rsidRDefault="00F503DE">
      <w:pPr>
        <w:rPr>
          <w:del w:id="1083" w:author="Jesus" w:date="2013-07-06T00:55:00Z"/>
        </w:rPr>
      </w:pPr>
    </w:p>
    <w:p w:rsidR="001A0970" w:rsidDel="00F66ED9" w:rsidRDefault="001A0970">
      <w:pPr>
        <w:rPr>
          <w:del w:id="1084" w:author="Jesus" w:date="2013-07-06T00:55:00Z"/>
        </w:rPr>
      </w:pPr>
    </w:p>
    <w:p w:rsidR="00534CAB" w:rsidDel="00F66ED9" w:rsidRDefault="00534CAB" w:rsidP="00F12636">
      <w:pPr>
        <w:rPr>
          <w:del w:id="1085" w:author="Jesus" w:date="2013-07-06T00:55:00Z"/>
        </w:rPr>
      </w:pPr>
      <w:del w:id="1086" w:author="Jesus" w:date="2013-07-06T00:55:00Z">
        <w:r w:rsidDel="00F66ED9">
          <w:delText>El m</w:delText>
        </w:r>
        <w:r w:rsidR="00F12636" w:rsidRPr="007753C2" w:rsidDel="00F66ED9">
          <w:delText xml:space="preserve">ètode </w:delText>
        </w:r>
        <w:r w:rsidR="00F12636" w:rsidRPr="00C231FF" w:rsidDel="00F66ED9">
          <w:rPr>
            <w:rFonts w:eastAsiaTheme="minorHAnsi" w:cs="Consolas"/>
            <w:b/>
            <w:lang w:val="es-ES" w:bidi="ar-SA"/>
          </w:rPr>
          <w:delText>agendaDates</w:delText>
        </w:r>
        <w:r w:rsidR="00F12636" w:rsidDel="00F66ED9">
          <w:delText xml:space="preserve"> </w:delText>
        </w:r>
        <w:r w:rsidR="00F12636" w:rsidRPr="007753C2" w:rsidDel="00F66ED9">
          <w:delText>necessita rebre en la seva invocació</w:delText>
        </w:r>
        <w:r w:rsidR="00F12636" w:rsidDel="00F66ED9">
          <w:delText xml:space="preserve"> com a</w:delText>
        </w:r>
        <w:r w:rsidR="00F12636" w:rsidRPr="007753C2" w:rsidDel="00F66ED9">
          <w:delText xml:space="preserve"> paràmetre</w:delText>
        </w:r>
        <w:r w:rsidR="00F12636" w:rsidDel="00F66ED9">
          <w:delText>s</w:delText>
        </w:r>
        <w:r w:rsidDel="00F66ED9">
          <w:delText>:</w:delText>
        </w:r>
      </w:del>
    </w:p>
    <w:p w:rsidR="00534CAB" w:rsidDel="00F66ED9" w:rsidRDefault="00534CAB" w:rsidP="00C231FF">
      <w:pPr>
        <w:pStyle w:val="Prrafodelista"/>
        <w:numPr>
          <w:ilvl w:val="0"/>
          <w:numId w:val="2"/>
        </w:numPr>
        <w:rPr>
          <w:del w:id="1087" w:author="Jesus" w:date="2013-07-06T00:55:00Z"/>
        </w:rPr>
      </w:pPr>
      <w:del w:id="1088" w:author="Jesus" w:date="2013-07-06T00:55:00Z">
        <w:r w:rsidRPr="00C231FF" w:rsidDel="00F66ED9">
          <w:rPr>
            <w:b/>
          </w:rPr>
          <w:delText>idioma:</w:delText>
        </w:r>
        <w:r w:rsidDel="00F66ED9">
          <w:delText xml:space="preserve"> </w:delText>
        </w:r>
        <w:r w:rsidR="00AF252A" w:rsidDel="00F66ED9">
          <w:delText>el codi de l’idioma en el que es desitja rebre la informació.</w:delText>
        </w:r>
      </w:del>
    </w:p>
    <w:p w:rsidR="00534CAB" w:rsidDel="00F66ED9" w:rsidRDefault="00534CAB" w:rsidP="00C231FF">
      <w:pPr>
        <w:pStyle w:val="Prrafodelista"/>
        <w:numPr>
          <w:ilvl w:val="0"/>
          <w:numId w:val="2"/>
        </w:numPr>
        <w:rPr>
          <w:del w:id="1089" w:author="Jesus" w:date="2013-07-06T00:55:00Z"/>
        </w:rPr>
      </w:pPr>
      <w:del w:id="1090" w:author="Jesus" w:date="2013-07-06T00:55:00Z">
        <w:r w:rsidDel="00F66ED9">
          <w:rPr>
            <w:b/>
          </w:rPr>
          <w:delText xml:space="preserve">dataInici: </w:delText>
        </w:r>
        <w:r w:rsidR="00507DE6" w:rsidDel="00F66ED9">
          <w:delText>dat</w:delText>
        </w:r>
        <w:r w:rsidDel="00F66ED9">
          <w:delText>a</w:delText>
        </w:r>
        <w:r w:rsidR="00507DE6" w:rsidDel="00F66ED9">
          <w:delText xml:space="preserve"> </w:delText>
        </w:r>
        <w:r w:rsidR="00F12636" w:rsidDel="00F66ED9">
          <w:delText xml:space="preserve">en format String. </w:delText>
        </w:r>
        <w:r w:rsidDel="00F66ED9">
          <w:delText>I</w:delText>
        </w:r>
        <w:r w:rsidR="00507DE6" w:rsidDel="00F66ED9">
          <w:delText>ndicarà que l</w:delText>
        </w:r>
        <w:r w:rsidR="00F12636" w:rsidDel="00F66ED9">
          <w:delText>es activitats cercad</w:delText>
        </w:r>
        <w:r w:rsidR="008910F6" w:rsidDel="00F66ED9">
          <w:delText>es compliran que la seva data d’alta o creació serà anterior</w:delText>
        </w:r>
        <w:r w:rsidDel="00F66ED9">
          <w:delText xml:space="preserve"> aquest </w:delText>
        </w:r>
        <w:r w:rsidR="008910F6" w:rsidDel="00F66ED9">
          <w:delText>paràmetre</w:delText>
        </w:r>
        <w:r w:rsidDel="00F66ED9">
          <w:delText>.</w:delText>
        </w:r>
      </w:del>
    </w:p>
    <w:p w:rsidR="00F12636" w:rsidDel="00F66ED9" w:rsidRDefault="00534CAB" w:rsidP="00C231FF">
      <w:pPr>
        <w:pStyle w:val="Prrafodelista"/>
        <w:numPr>
          <w:ilvl w:val="0"/>
          <w:numId w:val="2"/>
        </w:numPr>
        <w:rPr>
          <w:del w:id="1091" w:author="Jesus" w:date="2013-07-06T00:55:00Z"/>
        </w:rPr>
      </w:pPr>
      <w:del w:id="1092" w:author="Jesus" w:date="2013-07-06T00:55:00Z">
        <w:r w:rsidRPr="000B4CD2" w:rsidDel="00F66ED9">
          <w:rPr>
            <w:b/>
          </w:rPr>
          <w:delText>dataFi</w:delText>
        </w:r>
        <w:r w:rsidDel="00F66ED9">
          <w:delText xml:space="preserve"> : data en format String. Indicarà que les activitats cercades compliran </w:delText>
        </w:r>
      </w:del>
      <w:ins w:id="1093" w:author="Campos Muñoz, Jesús" w:date="2013-07-01T13:14:00Z">
        <w:del w:id="1094" w:author="Jesus" w:date="2013-07-06T00:55:00Z">
          <w:r w:rsidR="00AE39B0" w:rsidDel="00F66ED9">
            <w:delText xml:space="preserve">que </w:delText>
          </w:r>
        </w:del>
      </w:ins>
      <w:del w:id="1095" w:author="Jesus" w:date="2013-07-06T00:55:00Z">
        <w:r w:rsidDel="00F66ED9">
          <w:delText>la seva data de</w:delText>
        </w:r>
        <w:r w:rsidR="00F12636" w:rsidDel="00F66ED9">
          <w:delText xml:space="preserve"> finalització </w:delText>
        </w:r>
        <w:r w:rsidR="008910F6" w:rsidDel="00F66ED9">
          <w:delText xml:space="preserve">de </w:delText>
        </w:r>
      </w:del>
      <w:ins w:id="1096" w:author="Campos Muñoz, Jesús" w:date="2013-07-01T13:22:00Z">
        <w:del w:id="1097" w:author="Jesus" w:date="2013-07-06T00:55:00Z">
          <w:r w:rsidR="00AE0E68" w:rsidDel="00F66ED9">
            <w:delText xml:space="preserve">serà </w:delText>
          </w:r>
        </w:del>
      </w:ins>
      <w:del w:id="1098" w:author="Jesus" w:date="2013-07-06T00:55:00Z">
        <w:r w:rsidR="00F12636" w:rsidDel="00F66ED9">
          <w:delText>igual o posterior a</w:delText>
        </w:r>
        <w:r w:rsidDel="00F66ED9">
          <w:delText xml:space="preserve"> aquest </w:delText>
        </w:r>
        <w:r w:rsidR="008910F6" w:rsidDel="00F66ED9">
          <w:delText>paràmetre.</w:delText>
        </w:r>
      </w:del>
    </w:p>
    <w:p w:rsidR="001A0970" w:rsidDel="00F66ED9" w:rsidRDefault="001A0970">
      <w:pPr>
        <w:rPr>
          <w:del w:id="1099" w:author="Jesus" w:date="2013-07-06T00:55:00Z"/>
        </w:rPr>
      </w:pPr>
    </w:p>
    <w:p w:rsidR="00807B54" w:rsidDel="00F66ED9" w:rsidRDefault="00755B97">
      <w:pPr>
        <w:rPr>
          <w:del w:id="1100" w:author="Jesus" w:date="2013-07-06T00:55:00Z"/>
        </w:rPr>
      </w:pPr>
      <w:del w:id="1101" w:author="Jesus" w:date="2013-07-06T00:55:00Z">
        <w:r w:rsidDel="00F66ED9">
          <w:delText xml:space="preserve">Aquí es mostren les fitxes activitats contingudes a l’agenda general, és a dir, les </w:delText>
        </w:r>
      </w:del>
      <w:ins w:id="1102" w:author="Campos Muñoz, Jesús" w:date="2013-07-01T11:41:00Z">
        <w:del w:id="1103" w:author="Jesus" w:date="2013-07-06T00:55:00Z">
          <w:r w:rsidR="00B74D57" w:rsidDel="00F66ED9">
            <w:delText>de tots els nivells</w:delText>
          </w:r>
        </w:del>
      </w:ins>
      <w:del w:id="1104" w:author="Jesus" w:date="2013-07-06T00:55:00Z">
        <w:r w:rsidDel="00F66ED9">
          <w:delText xml:space="preserve">que estan dintre del primer nivell. </w:delText>
        </w:r>
      </w:del>
      <w:ins w:id="1105" w:author="Campos Muñoz, Jesús" w:date="2013-07-01T11:42:00Z">
        <w:del w:id="1106" w:author="Jesus" w:date="2013-07-06T00:55:00Z">
          <w:r w:rsidR="00B74D57" w:rsidDel="00F66ED9">
            <w:delText>No només estan les fitxes del primer nivell, s</w:delText>
          </w:r>
        </w:del>
      </w:ins>
      <w:del w:id="1107" w:author="Jesus" w:date="2013-07-06T00:55:00Z">
        <w:r w:rsidDel="00F66ED9">
          <w:delText>No s’inclouen les fitxes que estan dintre dels diferents tipus d’agenda (segon nivell) ni les que estan dintre de les categories (tercer nivell)</w:delText>
        </w:r>
      </w:del>
      <w:ins w:id="1108" w:author="Campos Muñoz, Jesús" w:date="2013-07-01T11:41:00Z">
        <w:del w:id="1109" w:author="Jesus" w:date="2013-07-06T00:55:00Z">
          <w:r w:rsidR="005C2C2A" w:rsidDel="00F66ED9">
            <w:delText>, i altres subnivells en cas d’existir-ne</w:delText>
          </w:r>
        </w:del>
      </w:ins>
      <w:del w:id="1110" w:author="Jesus" w:date="2013-07-06T00:55:00Z">
        <w:r w:rsidDel="00F66ED9">
          <w:delText>.</w:delText>
        </w:r>
      </w:del>
    </w:p>
    <w:p w:rsidR="00FD1182" w:rsidDel="00F66ED9" w:rsidRDefault="00FD1182">
      <w:pPr>
        <w:rPr>
          <w:del w:id="1111" w:author="Jesus" w:date="2013-07-06T00:55:00Z"/>
        </w:rPr>
      </w:pPr>
      <w:del w:id="1112" w:author="Jesus" w:date="2013-07-06T00:55:00Z">
        <w:r w:rsidDel="00F66ED9">
          <w:delText>Pot donar-se el cas que no existeixi cap fitxa activitat dintre de l'agenda general i per tant en la resposta es retornarien zero resultats i operació finalitzada correctament al codi d’</w:delText>
        </w:r>
        <w:r w:rsidR="00E25B57" w:rsidDel="00F66ED9">
          <w:delText>estat</w:delText>
        </w:r>
        <w:r w:rsidRPr="007753C2" w:rsidDel="00F66ED9">
          <w:delText>.</w:delText>
        </w:r>
      </w:del>
    </w:p>
    <w:p w:rsidR="008549D3" w:rsidDel="00F66ED9" w:rsidRDefault="008549D3" w:rsidP="008549D3">
      <w:pPr>
        <w:rPr>
          <w:del w:id="1113" w:author="Jesus" w:date="2013-07-06T00:55:00Z"/>
        </w:rPr>
      </w:pPr>
      <w:del w:id="1114" w:author="Jesus" w:date="2013-07-06T00:55:00Z">
        <w:r w:rsidDel="00F66ED9">
          <w:delText xml:space="preserve">La forma de la resposta WSDL és una estructura </w:delText>
        </w:r>
        <w:r w:rsidRPr="007A5DE0" w:rsidDel="00F66ED9">
          <w:rPr>
            <w:b/>
          </w:rPr>
          <w:delText>BeanRespostaTipus</w:delText>
        </w:r>
        <w:r w:rsidDel="00F66ED9">
          <w:rPr>
            <w:b/>
          </w:rPr>
          <w:delText>2</w:delText>
        </w:r>
        <w:r w:rsidDel="00F66ED9">
          <w:delText>.</w:delText>
        </w:r>
      </w:del>
    </w:p>
    <w:p w:rsidR="000B4AA2" w:rsidDel="00F66ED9" w:rsidRDefault="000B4AA2" w:rsidP="000B4AA2">
      <w:pPr>
        <w:rPr>
          <w:del w:id="1115" w:author="Jesus" w:date="2013-07-06T00:55:00Z"/>
        </w:rPr>
      </w:pPr>
      <w:del w:id="1116" w:author="Jesus" w:date="2013-07-06T00:55:00Z">
        <w:r w:rsidDel="00F66ED9">
          <w:delText xml:space="preserve">Possibles </w:delText>
        </w:r>
        <w:r w:rsidR="001917BC" w:rsidDel="00F66ED9">
          <w:fldChar w:fldCharType="begin"/>
        </w:r>
        <w:r w:rsidR="001917BC" w:rsidDel="00F66ED9">
          <w:delInstrText xml:space="preserve"> HYPE</w:delInstrText>
        </w:r>
        <w:r w:rsidR="001917BC" w:rsidDel="00F66ED9">
          <w:delInstrText xml:space="preserve">RLINK \l "_Annex_B:_Situacions" </w:delInstrText>
        </w:r>
        <w:r w:rsidR="001917BC" w:rsidDel="00F66ED9">
          <w:fldChar w:fldCharType="separate"/>
        </w:r>
        <w:r w:rsidRPr="007A5DE0" w:rsidDel="00F66ED9">
          <w:rPr>
            <w:rStyle w:val="Hipervnculo"/>
          </w:rPr>
          <w:delText>codis</w:delText>
        </w:r>
        <w:r w:rsidRPr="00811789" w:rsidDel="00F66ED9">
          <w:rPr>
            <w:rStyle w:val="Hipervnculo"/>
          </w:rPr>
          <w:delText xml:space="preserve"> d’estat</w:delText>
        </w:r>
        <w:r w:rsidR="001917BC" w:rsidDel="00F66ED9">
          <w:rPr>
            <w:rStyle w:val="Hipervnculo"/>
          </w:rPr>
          <w:fldChar w:fldCharType="end"/>
        </w:r>
        <w:r w:rsidDel="00F66ED9">
          <w:delText xml:space="preserve"> que po</w:delText>
        </w:r>
      </w:del>
      <w:ins w:id="1117" w:author="Campos Muñoz, Jesús" w:date="2013-07-01T11:45:00Z">
        <w:del w:id="1118" w:author="Jesus" w:date="2013-07-06T00:55:00Z">
          <w:r w:rsidR="00F503DE" w:rsidDel="00F66ED9">
            <w:delText>den</w:delText>
          </w:r>
        </w:del>
      </w:ins>
      <w:del w:id="1119" w:author="Jesus" w:date="2013-07-06T00:55:00Z">
        <w:r w:rsidDel="00F66ED9">
          <w:delText>t retornar el</w:delText>
        </w:r>
      </w:del>
      <w:ins w:id="1120" w:author="Campos Muñoz, Jesús" w:date="2013-07-01T11:45:00Z">
        <w:del w:id="1121" w:author="Jesus" w:date="2013-07-06T00:55:00Z">
          <w:r w:rsidR="00F503DE" w:rsidDel="00F66ED9">
            <w:delText>s</w:delText>
          </w:r>
        </w:del>
      </w:ins>
      <w:del w:id="1122" w:author="Jesus" w:date="2013-07-06T00:55:00Z">
        <w:r w:rsidDel="00F66ED9">
          <w:delText xml:space="preserve"> mètode</w:delText>
        </w:r>
      </w:del>
      <w:ins w:id="1123" w:author="Campos Muñoz, Jesús" w:date="2013-07-01T11:45:00Z">
        <w:del w:id="1124" w:author="Jesus" w:date="2013-07-06T00:55:00Z">
          <w:r w:rsidR="00F503DE" w:rsidDel="00F66ED9">
            <w:delText>s</w:delText>
          </w:r>
        </w:del>
      </w:ins>
      <w:del w:id="1125" w:author="Jesus" w:date="2013-07-06T00:55:00Z">
        <w:r w:rsidDel="00F66ED9">
          <w:delText>: 0, -1, 1 ó 2.</w:delText>
        </w:r>
      </w:del>
    </w:p>
    <w:p w:rsidR="00970630" w:rsidRPr="007753C2" w:rsidDel="00F66ED9" w:rsidRDefault="00970630" w:rsidP="00970630">
      <w:pPr>
        <w:pStyle w:val="Ttulo3"/>
        <w:rPr>
          <w:del w:id="1126" w:author="Jesus" w:date="2013-07-06T00:55:00Z"/>
        </w:rPr>
      </w:pPr>
      <w:bookmarkStart w:id="1127" w:name="_Toc359482608"/>
      <w:bookmarkStart w:id="1128" w:name="_Toc359482879"/>
      <w:bookmarkStart w:id="1129" w:name="_Toc359501263"/>
      <w:bookmarkStart w:id="1130" w:name="_Toc359501658"/>
      <w:bookmarkStart w:id="1131" w:name="_Toc359568665"/>
      <w:bookmarkStart w:id="1132" w:name="_Toc360797855"/>
      <w:bookmarkEnd w:id="1127"/>
      <w:bookmarkEnd w:id="1128"/>
      <w:bookmarkEnd w:id="1129"/>
      <w:bookmarkEnd w:id="1130"/>
      <w:bookmarkEnd w:id="1131"/>
      <w:del w:id="1133" w:author="Jesus" w:date="2013-07-06T00:55:00Z">
        <w:r w:rsidRPr="007753C2" w:rsidDel="00F66ED9">
          <w:delText>Consultar els diferents tipus d’agenda</w:delText>
        </w:r>
        <w:bookmarkEnd w:id="1132"/>
      </w:del>
    </w:p>
    <w:p w:rsidR="00970630" w:rsidRPr="007753C2" w:rsidDel="00F66ED9" w:rsidRDefault="00970630" w:rsidP="00970630">
      <w:pPr>
        <w:rPr>
          <w:del w:id="1134" w:author="Jesus" w:date="2013-07-06T00:55:00Z"/>
        </w:rPr>
      </w:pPr>
      <w:del w:id="1135" w:author="Jesus" w:date="2013-07-06T00:55:00Z">
        <w:r w:rsidRPr="007753C2" w:rsidDel="00F66ED9">
          <w:delText>L’agenda pot contenir diferents tipus. En l’actualitat existeixen tres tipus d’agenda:</w:delText>
        </w:r>
      </w:del>
    </w:p>
    <w:p w:rsidR="00970630" w:rsidRPr="007753C2" w:rsidDel="00F66ED9" w:rsidRDefault="00970630" w:rsidP="00970630">
      <w:pPr>
        <w:pStyle w:val="Prrafodelista"/>
        <w:numPr>
          <w:ilvl w:val="0"/>
          <w:numId w:val="2"/>
        </w:numPr>
        <w:rPr>
          <w:del w:id="1136" w:author="Jesus" w:date="2013-07-06T00:55:00Z"/>
        </w:rPr>
      </w:pPr>
      <w:del w:id="1137" w:author="Jesus" w:date="2013-07-06T00:55:00Z">
        <w:r w:rsidRPr="007753C2" w:rsidDel="00F66ED9">
          <w:delText>Administrativa</w:delText>
        </w:r>
      </w:del>
    </w:p>
    <w:p w:rsidR="00970630" w:rsidRPr="007753C2" w:rsidDel="00F66ED9" w:rsidRDefault="00970630" w:rsidP="00970630">
      <w:pPr>
        <w:pStyle w:val="Prrafodelista"/>
        <w:numPr>
          <w:ilvl w:val="0"/>
          <w:numId w:val="2"/>
        </w:numPr>
        <w:rPr>
          <w:del w:id="1138" w:author="Jesus" w:date="2013-07-06T00:55:00Z"/>
        </w:rPr>
      </w:pPr>
      <w:del w:id="1139" w:author="Jesus" w:date="2013-07-06T00:55:00Z">
        <w:r w:rsidRPr="007753C2" w:rsidDel="00F66ED9">
          <w:delText>Cultural</w:delText>
        </w:r>
      </w:del>
    </w:p>
    <w:p w:rsidR="00970630" w:rsidRPr="007753C2" w:rsidDel="00F66ED9" w:rsidRDefault="00970630" w:rsidP="00970630">
      <w:pPr>
        <w:pStyle w:val="Prrafodelista"/>
        <w:numPr>
          <w:ilvl w:val="0"/>
          <w:numId w:val="2"/>
        </w:numPr>
        <w:rPr>
          <w:del w:id="1140" w:author="Jesus" w:date="2013-07-06T00:55:00Z"/>
        </w:rPr>
      </w:pPr>
      <w:del w:id="1141" w:author="Jesus" w:date="2013-07-06T00:55:00Z">
        <w:r w:rsidRPr="007753C2" w:rsidDel="00F66ED9">
          <w:lastRenderedPageBreak/>
          <w:delText>Esportiva</w:delText>
        </w:r>
      </w:del>
    </w:p>
    <w:p w:rsidR="00970630" w:rsidRPr="007753C2" w:rsidDel="00F66ED9" w:rsidRDefault="00970630" w:rsidP="00970630">
      <w:pPr>
        <w:rPr>
          <w:del w:id="1142" w:author="Jesus" w:date="2013-07-06T00:55:00Z"/>
        </w:rPr>
      </w:pPr>
      <w:del w:id="1143" w:author="Jesus" w:date="2013-07-06T00:55:00Z">
        <w:r w:rsidRPr="007753C2" w:rsidDel="00F66ED9">
          <w:delText>Aquest mètode servirà per retornar al desenvolupador el nom i el codi d’identificació dels tipus d’agendes existents. Estarà preparat per suportar ampliacions de manera que retornarà qualsevol element nou que sigui inclòs en un futur.</w:delText>
        </w:r>
      </w:del>
    </w:p>
    <w:p w:rsidR="00224BF8" w:rsidDel="00F66ED9" w:rsidRDefault="00DD1486" w:rsidP="00224BF8">
      <w:pPr>
        <w:tabs>
          <w:tab w:val="left" w:pos="2527"/>
        </w:tabs>
        <w:rPr>
          <w:del w:id="1144" w:author="Jesus" w:date="2013-07-06T00:55:00Z"/>
        </w:rPr>
      </w:pPr>
      <w:del w:id="1145" w:author="Jesus" w:date="2013-07-06T00:55:00Z">
        <w:r w:rsidDel="00F66ED9">
          <w:delText>Mètode</w:delText>
        </w:r>
        <w:r w:rsidR="00224BF8" w:rsidDel="00F66ED9">
          <w:delText xml:space="preserve"> del servei web:</w:delText>
        </w:r>
        <w:r w:rsidR="00224BF8" w:rsidDel="00F66ED9">
          <w:tab/>
        </w:r>
      </w:del>
    </w:p>
    <w:tbl>
      <w:tblPr>
        <w:tblStyle w:val="Tablaconcuadrcula"/>
        <w:tblW w:w="0" w:type="auto"/>
        <w:tblBorders>
          <w:top w:val="none" w:sz="0" w:space="0" w:color="auto"/>
          <w:left w:val="none" w:sz="0" w:space="0" w:color="auto"/>
          <w:bottom w:val="none" w:sz="0" w:space="0" w:color="auto"/>
          <w:right w:val="none" w:sz="0" w:space="0" w:color="auto"/>
        </w:tblBorders>
        <w:shd w:val="pct10" w:color="auto" w:fill="auto"/>
        <w:tblLook w:val="04A0" w:firstRow="1" w:lastRow="0" w:firstColumn="1" w:lastColumn="0" w:noHBand="0" w:noVBand="1"/>
      </w:tblPr>
      <w:tblGrid>
        <w:gridCol w:w="8644"/>
      </w:tblGrid>
      <w:tr w:rsidR="00224BF8" w:rsidDel="00F66ED9" w:rsidTr="00A8499C">
        <w:trPr>
          <w:del w:id="1146" w:author="Jesus" w:date="2013-07-06T00:55:00Z"/>
        </w:trPr>
        <w:tc>
          <w:tcPr>
            <w:tcW w:w="8644" w:type="dxa"/>
            <w:shd w:val="pct10" w:color="auto" w:fill="auto"/>
          </w:tcPr>
          <w:p w:rsidR="00224BF8" w:rsidRPr="00C231FF" w:rsidDel="00F66ED9" w:rsidRDefault="00A26ECD" w:rsidP="00C231FF">
            <w:pPr>
              <w:autoSpaceDE w:val="0"/>
              <w:autoSpaceDN w:val="0"/>
              <w:adjustRightInd w:val="0"/>
              <w:spacing w:line="276" w:lineRule="auto"/>
              <w:jc w:val="left"/>
              <w:rPr>
                <w:del w:id="1147" w:author="Jesus" w:date="2013-07-06T00:55:00Z"/>
                <w:rFonts w:ascii="Consolas" w:eastAsiaTheme="minorHAnsi" w:hAnsi="Consolas" w:cs="Consolas"/>
                <w:sz w:val="19"/>
                <w:szCs w:val="19"/>
                <w:lang w:val="en-US" w:bidi="ar-SA"/>
              </w:rPr>
            </w:pPr>
            <w:del w:id="1148" w:author="Jesus" w:date="2013-07-06T00:55:00Z">
              <w:r w:rsidRPr="00C231FF" w:rsidDel="00F66ED9">
                <w:rPr>
                  <w:rFonts w:ascii="Consolas" w:eastAsiaTheme="minorHAnsi" w:hAnsi="Consolas" w:cs="Consolas"/>
                  <w:sz w:val="19"/>
                  <w:szCs w:val="19"/>
                  <w:lang w:val="en-US" w:bidi="ar-SA"/>
                </w:rPr>
                <w:delText xml:space="preserve">tipusAgenda(idioma </w:delText>
              </w:r>
              <w:r w:rsidRPr="00C231FF" w:rsidDel="00F66ED9">
                <w:rPr>
                  <w:rFonts w:ascii="Consolas" w:eastAsiaTheme="minorHAnsi" w:hAnsi="Consolas" w:cs="Consolas"/>
                  <w:color w:val="0000FF"/>
                  <w:sz w:val="19"/>
                  <w:szCs w:val="19"/>
                  <w:lang w:val="en-US" w:bidi="ar-SA"/>
                </w:rPr>
                <w:delText>As</w:delText>
              </w:r>
              <w:r w:rsidRPr="00C231FF" w:rsidDel="00F66ED9">
                <w:rPr>
                  <w:rFonts w:ascii="Consolas" w:eastAsiaTheme="minorHAnsi" w:hAnsi="Consolas" w:cs="Consolas"/>
                  <w:sz w:val="19"/>
                  <w:szCs w:val="19"/>
                  <w:lang w:val="en-US" w:bidi="ar-SA"/>
                </w:rPr>
                <w:delText xml:space="preserve"> </w:delText>
              </w:r>
              <w:r w:rsidRPr="00C231FF" w:rsidDel="00F66ED9">
                <w:rPr>
                  <w:rFonts w:ascii="Consolas" w:eastAsiaTheme="minorHAnsi" w:hAnsi="Consolas" w:cs="Consolas"/>
                  <w:color w:val="0000FF"/>
                  <w:sz w:val="19"/>
                  <w:szCs w:val="19"/>
                  <w:lang w:val="en-US" w:bidi="ar-SA"/>
                </w:rPr>
                <w:delText>Integer</w:delText>
              </w:r>
              <w:r w:rsidRPr="00C231FF" w:rsidDel="00F66ED9">
                <w:rPr>
                  <w:rFonts w:ascii="Consolas" w:eastAsiaTheme="minorHAnsi" w:hAnsi="Consolas" w:cs="Consolas"/>
                  <w:sz w:val="19"/>
                  <w:szCs w:val="19"/>
                  <w:lang w:val="en-US" w:bidi="ar-SA"/>
                </w:rPr>
                <w:delText>)</w:delText>
              </w:r>
            </w:del>
          </w:p>
        </w:tc>
      </w:tr>
    </w:tbl>
    <w:p w:rsidR="00224BF8" w:rsidDel="00F66ED9" w:rsidRDefault="00224BF8" w:rsidP="00224BF8">
      <w:pPr>
        <w:pStyle w:val="Epgrafe"/>
        <w:jc w:val="center"/>
        <w:rPr>
          <w:del w:id="1149" w:author="Jesus" w:date="2013-07-06T00:55:00Z"/>
        </w:rPr>
      </w:pPr>
      <w:bookmarkStart w:id="1150" w:name="_Toc360449428"/>
      <w:del w:id="1151" w:author="Jesus" w:date="2013-07-06T00:55:00Z">
        <w:r w:rsidDel="00F66ED9">
          <w:delText xml:space="preserve">Figura </w:delText>
        </w:r>
        <w:r w:rsidDel="00F66ED9">
          <w:fldChar w:fldCharType="begin"/>
        </w:r>
        <w:r w:rsidDel="00F66ED9">
          <w:delInstrText xml:space="preserve"> SEQ Figura \* ARABIC </w:delInstrText>
        </w:r>
        <w:r w:rsidDel="00F66ED9">
          <w:fldChar w:fldCharType="separate"/>
        </w:r>
        <w:r w:rsidR="00BF3893" w:rsidDel="00F66ED9">
          <w:rPr>
            <w:noProof/>
          </w:rPr>
          <w:delText>3</w:delText>
        </w:r>
        <w:r w:rsidDel="00F66ED9">
          <w:fldChar w:fldCharType="end"/>
        </w:r>
        <w:r w:rsidR="009F5DCD" w:rsidDel="00F66ED9">
          <w:delText>: Mètode</w:delText>
        </w:r>
        <w:r w:rsidDel="00F66ED9">
          <w:delText xml:space="preserve"> per obtenir els diferents tipus d’agenda.</w:delText>
        </w:r>
        <w:bookmarkEnd w:id="1150"/>
      </w:del>
    </w:p>
    <w:p w:rsidR="00513225" w:rsidDel="00F66ED9" w:rsidRDefault="00513225" w:rsidP="00EF16B8">
      <w:pPr>
        <w:rPr>
          <w:del w:id="1152" w:author="Jesus" w:date="2013-07-06T00:55:00Z"/>
        </w:rPr>
      </w:pPr>
      <w:del w:id="1153" w:author="Jesus" w:date="2013-07-06T00:55:00Z">
        <w:r w:rsidDel="00F66ED9">
          <w:delText xml:space="preserve">Aquest </w:delText>
        </w:r>
        <w:r w:rsidRPr="007753C2" w:rsidDel="00F66ED9">
          <w:delText>necessita rebre en la seva invocació</w:delText>
        </w:r>
        <w:r w:rsidDel="00F66ED9">
          <w:delText xml:space="preserve"> com a</w:delText>
        </w:r>
        <w:r w:rsidRPr="007753C2" w:rsidDel="00F66ED9">
          <w:delText xml:space="preserve"> paràmetre </w:delText>
        </w:r>
        <w:r w:rsidDel="00F66ED9">
          <w:delText xml:space="preserve">el codi de l’idioma </w:delText>
        </w:r>
      </w:del>
      <w:ins w:id="1154" w:author="Campos Muñoz, Jesús" w:date="2013-07-01T12:00:00Z">
        <w:del w:id="1155" w:author="Jesus" w:date="2013-07-06T00:55:00Z">
          <w:r w:rsidR="007F0D24" w:rsidDel="00F66ED9">
            <w:delText xml:space="preserve">en el que es volen obtenir les dades </w:delText>
          </w:r>
        </w:del>
      </w:ins>
      <w:del w:id="1156" w:author="Jesus" w:date="2013-07-06T00:55:00Z">
        <w:r w:rsidDel="00F66ED9">
          <w:delText xml:space="preserve">(codi únic que identifica un idioma i que s’obté a l’apartat </w:delText>
        </w:r>
        <w:r w:rsidR="00D542E1" w:rsidRPr="000B4CD2" w:rsidDel="00F66ED9">
          <w:rPr>
            <w:b/>
          </w:rPr>
          <w:fldChar w:fldCharType="begin"/>
        </w:r>
        <w:r w:rsidR="00D542E1" w:rsidRPr="000B4CD2" w:rsidDel="00F66ED9">
          <w:rPr>
            <w:b/>
          </w:rPr>
          <w:delInstrText xml:space="preserve"> REF _Ref359500419 \r \h </w:delInstrText>
        </w:r>
        <w:r w:rsidR="00D542E1" w:rsidDel="00F66ED9">
          <w:rPr>
            <w:b/>
          </w:rPr>
          <w:delInstrText xml:space="preserve"> \* MERGEFORMAT </w:delInstrText>
        </w:r>
        <w:r w:rsidR="00D542E1" w:rsidRPr="000B4CD2" w:rsidDel="00F66ED9">
          <w:rPr>
            <w:b/>
          </w:rPr>
        </w:r>
        <w:r w:rsidR="00D542E1" w:rsidRPr="000B4CD2" w:rsidDel="00F66ED9">
          <w:rPr>
            <w:b/>
          </w:rPr>
          <w:fldChar w:fldCharType="separate"/>
        </w:r>
        <w:r w:rsidR="00BF3893" w:rsidDel="00F66ED9">
          <w:rPr>
            <w:b/>
          </w:rPr>
          <w:delText>3.2.1</w:delText>
        </w:r>
        <w:r w:rsidR="00D542E1" w:rsidRPr="000B4CD2" w:rsidDel="00F66ED9">
          <w:rPr>
            <w:b/>
          </w:rPr>
          <w:fldChar w:fldCharType="end"/>
        </w:r>
        <w:r w:rsidR="00D542E1" w:rsidRPr="000B4CD2" w:rsidDel="00F66ED9">
          <w:rPr>
            <w:b/>
          </w:rPr>
          <w:delText xml:space="preserve"> </w:delText>
        </w:r>
        <w:r w:rsidR="00D542E1" w:rsidRPr="000B4CD2" w:rsidDel="00F66ED9">
          <w:rPr>
            <w:b/>
          </w:rPr>
          <w:fldChar w:fldCharType="begin"/>
        </w:r>
        <w:r w:rsidR="00D542E1" w:rsidRPr="000B4CD2" w:rsidDel="00F66ED9">
          <w:rPr>
            <w:b/>
          </w:rPr>
          <w:delInstrText xml:space="preserve"> REF _Ref359500422 \h </w:delInstrText>
        </w:r>
        <w:r w:rsidR="00D542E1" w:rsidDel="00F66ED9">
          <w:rPr>
            <w:b/>
          </w:rPr>
          <w:delInstrText xml:space="preserve"> \* MERGEFORMAT </w:delInstrText>
        </w:r>
        <w:r w:rsidR="00D542E1" w:rsidRPr="000B4CD2" w:rsidDel="00F66ED9">
          <w:rPr>
            <w:b/>
          </w:rPr>
        </w:r>
        <w:r w:rsidR="00D542E1" w:rsidRPr="000B4CD2" w:rsidDel="00F66ED9">
          <w:rPr>
            <w:b/>
          </w:rPr>
          <w:fldChar w:fldCharType="separate"/>
        </w:r>
      </w:del>
      <w:ins w:id="1157" w:author="Campos Muñoz, Jesús" w:date="2013-07-05T14:29:00Z">
        <w:del w:id="1158" w:author="Jesus" w:date="2013-07-06T00:55:00Z">
          <w:r w:rsidR="00BF3893" w:rsidRPr="00BF3893" w:rsidDel="00F66ED9">
            <w:rPr>
              <w:b/>
              <w:rPrChange w:id="1159" w:author="Campos Muñoz, Jesús" w:date="2013-07-05T14:29:00Z">
                <w:rPr/>
              </w:rPrChange>
            </w:rPr>
            <w:delText>Obtenir idiomes disponibles</w:delText>
          </w:r>
        </w:del>
      </w:ins>
      <w:del w:id="1160" w:author="Jesus" w:date="2013-07-06T00:55:00Z">
        <w:r w:rsidR="00D542E1" w:rsidRPr="000B4CD2" w:rsidDel="00F66ED9">
          <w:rPr>
            <w:b/>
          </w:rPr>
          <w:delText>Obtenir idiomes disponibles</w:delText>
        </w:r>
        <w:r w:rsidR="00D542E1" w:rsidRPr="000B4CD2" w:rsidDel="00F66ED9">
          <w:rPr>
            <w:b/>
          </w:rPr>
          <w:fldChar w:fldCharType="end"/>
        </w:r>
        <w:r w:rsidDel="00F66ED9">
          <w:delText>) en el que es volen rebre les dades</w:delText>
        </w:r>
        <w:r w:rsidRPr="007753C2" w:rsidDel="00F66ED9">
          <w:delText>.</w:delText>
        </w:r>
      </w:del>
    </w:p>
    <w:p w:rsidR="00231F94" w:rsidDel="00F66ED9" w:rsidRDefault="00231F94" w:rsidP="00231F94">
      <w:pPr>
        <w:rPr>
          <w:del w:id="1161" w:author="Jesus" w:date="2013-07-06T00:55:00Z"/>
        </w:rPr>
      </w:pPr>
      <w:del w:id="1162" w:author="Jesus" w:date="2013-07-06T00:55:00Z">
        <w:r w:rsidDel="00F66ED9">
          <w:delText>Pot donar-se el cas que no existeixi cap tipus d’agenda dintre de l'agenda general i per tant en la resposta es retornarien zero resultats i operació finalitzada correctament al codi d’</w:delText>
        </w:r>
        <w:r w:rsidR="00E25B57" w:rsidDel="00F66ED9">
          <w:delText>estat</w:delText>
        </w:r>
        <w:r w:rsidRPr="007753C2" w:rsidDel="00F66ED9">
          <w:delText>.</w:delText>
        </w:r>
      </w:del>
    </w:p>
    <w:p w:rsidR="00EF16B8" w:rsidDel="00F66ED9" w:rsidRDefault="00EF16B8" w:rsidP="00EF16B8">
      <w:pPr>
        <w:rPr>
          <w:del w:id="1163" w:author="Jesus" w:date="2013-07-06T00:55:00Z"/>
        </w:rPr>
      </w:pPr>
      <w:del w:id="1164" w:author="Jesus" w:date="2013-07-06T00:55:00Z">
        <w:r w:rsidDel="00F66ED9">
          <w:delText xml:space="preserve">La forma de la resposta WSDL és una estructura </w:delText>
        </w:r>
        <w:r w:rsidRPr="007A5DE0" w:rsidDel="00F66ED9">
          <w:rPr>
            <w:b/>
          </w:rPr>
          <w:delText>BeanRespostaTipus</w:delText>
        </w:r>
        <w:r w:rsidR="006D4FC8" w:rsidDel="00F66ED9">
          <w:rPr>
            <w:b/>
          </w:rPr>
          <w:delText>3</w:delText>
        </w:r>
        <w:r w:rsidDel="00F66ED9">
          <w:delText>.</w:delText>
        </w:r>
      </w:del>
    </w:p>
    <w:p w:rsidR="00EF16B8" w:rsidDel="00F66ED9" w:rsidRDefault="00EF16B8" w:rsidP="00EF16B8">
      <w:pPr>
        <w:rPr>
          <w:del w:id="1165" w:author="Jesus" w:date="2013-07-06T00:55:00Z"/>
        </w:rPr>
      </w:pPr>
      <w:del w:id="1166" w:author="Jesus" w:date="2013-07-06T00:55:00Z">
        <w:r w:rsidDel="00F66ED9">
          <w:delText xml:space="preserve">Possibles </w:delText>
        </w:r>
        <w:r w:rsidR="001917BC" w:rsidDel="00F66ED9">
          <w:fldChar w:fldCharType="begin"/>
        </w:r>
        <w:r w:rsidR="001917BC" w:rsidDel="00F66ED9">
          <w:delInstrText xml:space="preserve"> HYPERLINK \l "_Annex_B:_Situacions" </w:delInstrText>
        </w:r>
        <w:r w:rsidR="001917BC" w:rsidDel="00F66ED9">
          <w:fldChar w:fldCharType="separate"/>
        </w:r>
        <w:r w:rsidRPr="007A5DE0" w:rsidDel="00F66ED9">
          <w:rPr>
            <w:rStyle w:val="Hipervnculo"/>
          </w:rPr>
          <w:delText>codis</w:delText>
        </w:r>
        <w:r w:rsidRPr="00811789" w:rsidDel="00F66ED9">
          <w:rPr>
            <w:rStyle w:val="Hipervnculo"/>
          </w:rPr>
          <w:delText xml:space="preserve"> d’estat</w:delText>
        </w:r>
        <w:r w:rsidR="001917BC" w:rsidDel="00F66ED9">
          <w:rPr>
            <w:rStyle w:val="Hipervnculo"/>
          </w:rPr>
          <w:fldChar w:fldCharType="end"/>
        </w:r>
        <w:r w:rsidDel="00F66ED9">
          <w:delText xml:space="preserve"> </w:delText>
        </w:r>
      </w:del>
      <w:ins w:id="1167" w:author="Campos Muñoz, Jesús" w:date="2013-07-01T11:47:00Z">
        <w:del w:id="1168" w:author="Jesus" w:date="2013-07-06T00:55:00Z">
          <w:r w:rsidR="00691EA3" w:rsidDel="00F66ED9">
            <w:delText>que poden retornar els mètodes</w:delText>
          </w:r>
        </w:del>
      </w:ins>
      <w:del w:id="1169" w:author="Jesus" w:date="2013-07-06T00:55:00Z">
        <w:r w:rsidDel="00F66ED9">
          <w:delText>que pot retornar el mètode: 0, -1 ó 1.</w:delText>
        </w:r>
      </w:del>
    </w:p>
    <w:p w:rsidR="00970630" w:rsidRPr="007753C2" w:rsidDel="00F66ED9" w:rsidRDefault="00970630" w:rsidP="00970630">
      <w:pPr>
        <w:pStyle w:val="Ttulo3"/>
        <w:rPr>
          <w:del w:id="1170" w:author="Jesus" w:date="2013-07-06T00:55:00Z"/>
        </w:rPr>
      </w:pPr>
      <w:bookmarkStart w:id="1171" w:name="_Toc359501265"/>
      <w:bookmarkStart w:id="1172" w:name="_Toc359501660"/>
      <w:bookmarkStart w:id="1173" w:name="_Toc359568667"/>
      <w:bookmarkStart w:id="1174" w:name="_Ref359499999"/>
      <w:bookmarkStart w:id="1175" w:name="_Ref359500003"/>
      <w:bookmarkStart w:id="1176" w:name="_Toc360797856"/>
      <w:bookmarkEnd w:id="1171"/>
      <w:bookmarkEnd w:id="1172"/>
      <w:bookmarkEnd w:id="1173"/>
      <w:del w:id="1177" w:author="Jesus" w:date="2013-07-06T00:55:00Z">
        <w:r w:rsidRPr="007753C2" w:rsidDel="00F66ED9">
          <w:delText>Obtenir fitxes d’un cert tipus d’agenda</w:delText>
        </w:r>
        <w:bookmarkEnd w:id="1174"/>
        <w:bookmarkEnd w:id="1175"/>
        <w:bookmarkEnd w:id="1176"/>
      </w:del>
    </w:p>
    <w:p w:rsidR="00970630" w:rsidDel="00F66ED9" w:rsidRDefault="00970630" w:rsidP="00970630">
      <w:pPr>
        <w:rPr>
          <w:del w:id="1178" w:author="Jesus" w:date="2013-07-06T00:55:00Z"/>
          <w:noProof/>
        </w:rPr>
      </w:pPr>
      <w:del w:id="1179" w:author="Jesus" w:date="2013-07-06T00:55:00Z">
        <w:r w:rsidRPr="007753C2" w:rsidDel="00F66ED9">
          <w:rPr>
            <w:noProof/>
          </w:rPr>
          <w:delText>Retorna totes les fitxes o activitats d’un determinat tipus d’agenda</w:delText>
        </w:r>
      </w:del>
      <w:ins w:id="1180" w:author="Campos Muñoz, Jesús" w:date="2013-07-01T11:54:00Z">
        <w:del w:id="1181" w:author="Jesus" w:date="2013-07-06T00:55:00Z">
          <w:r w:rsidR="00691EA3" w:rsidDel="00F66ED9">
            <w:rPr>
              <w:noProof/>
            </w:rPr>
            <w:delText xml:space="preserve"> i</w:delText>
          </w:r>
        </w:del>
      </w:ins>
      <w:del w:id="1182" w:author="Jesus" w:date="2013-07-06T00:55:00Z">
        <w:r w:rsidRPr="007753C2" w:rsidDel="00F66ED9">
          <w:rPr>
            <w:noProof/>
          </w:rPr>
          <w:delText>, però no retorna les que pertanyen a les categories d’un tipus d’agenda</w:delText>
        </w:r>
      </w:del>
      <w:ins w:id="1183" w:author="Campos Muñoz, Jesús" w:date="2013-07-01T11:54:00Z">
        <w:del w:id="1184" w:author="Jesus" w:date="2013-07-06T00:55:00Z">
          <w:r w:rsidR="00691EA3" w:rsidDel="00F66ED9">
            <w:rPr>
              <w:noProof/>
            </w:rPr>
            <w:delText xml:space="preserve"> i d’altres subnivells que puguin existir</w:delText>
          </w:r>
        </w:del>
      </w:ins>
      <w:del w:id="1185" w:author="Jesus" w:date="2013-07-06T00:55:00Z">
        <w:r w:rsidRPr="007753C2" w:rsidDel="00F66ED9">
          <w:rPr>
            <w:noProof/>
          </w:rPr>
          <w:delText>.</w:delText>
        </w:r>
      </w:del>
    </w:p>
    <w:p w:rsidR="00B22FBC" w:rsidDel="00F66ED9" w:rsidRDefault="00B22FBC" w:rsidP="00B22FBC">
      <w:pPr>
        <w:tabs>
          <w:tab w:val="left" w:pos="2527"/>
        </w:tabs>
        <w:rPr>
          <w:del w:id="1186" w:author="Jesus" w:date="2013-07-06T00:55:00Z"/>
        </w:rPr>
      </w:pPr>
      <w:del w:id="1187" w:author="Jesus" w:date="2013-07-06T00:55:00Z">
        <w:r w:rsidDel="00F66ED9">
          <w:delText>Mètodes del servei web:</w:delText>
        </w:r>
        <w:r w:rsidDel="00F66ED9">
          <w:tab/>
        </w:r>
      </w:del>
    </w:p>
    <w:tbl>
      <w:tblPr>
        <w:tblStyle w:val="Tablaconcuadrcula"/>
        <w:tblW w:w="0" w:type="auto"/>
        <w:tblBorders>
          <w:top w:val="none" w:sz="0" w:space="0" w:color="auto"/>
          <w:left w:val="none" w:sz="0" w:space="0" w:color="auto"/>
          <w:bottom w:val="none" w:sz="0" w:space="0" w:color="auto"/>
          <w:right w:val="none" w:sz="0" w:space="0" w:color="auto"/>
        </w:tblBorders>
        <w:shd w:val="pct10" w:color="auto" w:fill="auto"/>
        <w:tblLook w:val="04A0" w:firstRow="1" w:lastRow="0" w:firstColumn="1" w:lastColumn="0" w:noHBand="0" w:noVBand="1"/>
      </w:tblPr>
      <w:tblGrid>
        <w:gridCol w:w="8644"/>
      </w:tblGrid>
      <w:tr w:rsidR="00B22FBC" w:rsidDel="00F66ED9" w:rsidTr="00C37656">
        <w:trPr>
          <w:del w:id="1188" w:author="Jesus" w:date="2013-07-06T00:55:00Z"/>
        </w:trPr>
        <w:tc>
          <w:tcPr>
            <w:tcW w:w="8644" w:type="dxa"/>
            <w:shd w:val="pct10" w:color="auto" w:fill="auto"/>
          </w:tcPr>
          <w:p w:rsidR="00B22FBC" w:rsidRPr="00C231FF" w:rsidDel="00F66ED9" w:rsidRDefault="00716106" w:rsidP="00C231FF">
            <w:pPr>
              <w:autoSpaceDE w:val="0"/>
              <w:autoSpaceDN w:val="0"/>
              <w:adjustRightInd w:val="0"/>
              <w:spacing w:line="276" w:lineRule="auto"/>
              <w:jc w:val="left"/>
              <w:rPr>
                <w:del w:id="1189" w:author="Jesus" w:date="2013-07-06T00:55:00Z"/>
                <w:rFonts w:ascii="Consolas" w:eastAsiaTheme="minorHAnsi" w:hAnsi="Consolas" w:cs="Consolas"/>
                <w:color w:val="0000FF"/>
                <w:sz w:val="19"/>
                <w:szCs w:val="19"/>
                <w:lang w:val="en-US" w:bidi="ar-SA"/>
              </w:rPr>
            </w:pPr>
            <w:del w:id="1190" w:author="Jesus" w:date="2013-07-06T00:55:00Z">
              <w:r w:rsidDel="00F66ED9">
                <w:rPr>
                  <w:rFonts w:ascii="Consolas" w:eastAsiaTheme="minorHAnsi" w:hAnsi="Consolas" w:cs="Consolas"/>
                  <w:sz w:val="19"/>
                  <w:szCs w:val="19"/>
                  <w:lang w:val="en-US" w:bidi="ar-SA"/>
                </w:rPr>
                <w:delText>fitxesTipusA</w:delText>
              </w:r>
              <w:r w:rsidR="00B22FBC" w:rsidRPr="005D47C9" w:rsidDel="00F66ED9">
                <w:rPr>
                  <w:rFonts w:ascii="Consolas" w:eastAsiaTheme="minorHAnsi" w:hAnsi="Consolas" w:cs="Consolas"/>
                  <w:sz w:val="19"/>
                  <w:szCs w:val="19"/>
                  <w:lang w:val="en-US" w:bidi="ar-SA"/>
                </w:rPr>
                <w:delText xml:space="preserve">genda(idioma </w:delText>
              </w:r>
              <w:r w:rsidR="00B22FBC" w:rsidRPr="005D47C9" w:rsidDel="00F66ED9">
                <w:rPr>
                  <w:rFonts w:ascii="Consolas" w:eastAsiaTheme="minorHAnsi" w:hAnsi="Consolas" w:cs="Consolas"/>
                  <w:color w:val="0000FF"/>
                  <w:sz w:val="19"/>
                  <w:szCs w:val="19"/>
                  <w:lang w:val="en-US" w:bidi="ar-SA"/>
                </w:rPr>
                <w:delText>As</w:delText>
              </w:r>
              <w:r w:rsidR="00B22FBC" w:rsidRPr="005D47C9" w:rsidDel="00F66ED9">
                <w:rPr>
                  <w:rFonts w:ascii="Consolas" w:eastAsiaTheme="minorHAnsi" w:hAnsi="Consolas" w:cs="Consolas"/>
                  <w:sz w:val="19"/>
                  <w:szCs w:val="19"/>
                  <w:lang w:val="en-US" w:bidi="ar-SA"/>
                </w:rPr>
                <w:delText xml:space="preserve"> </w:delText>
              </w:r>
              <w:r w:rsidR="00B22FBC" w:rsidRPr="005D47C9" w:rsidDel="00F66ED9">
                <w:rPr>
                  <w:rFonts w:ascii="Consolas" w:eastAsiaTheme="minorHAnsi" w:hAnsi="Consolas" w:cs="Consolas"/>
                  <w:color w:val="0000FF"/>
                  <w:sz w:val="19"/>
                  <w:szCs w:val="19"/>
                  <w:lang w:val="en-US" w:bidi="ar-SA"/>
                </w:rPr>
                <w:delText>Integer</w:delText>
              </w:r>
              <w:r w:rsidDel="00F66ED9">
                <w:rPr>
                  <w:rFonts w:ascii="Consolas" w:eastAsiaTheme="minorHAnsi" w:hAnsi="Consolas" w:cs="Consolas"/>
                  <w:color w:val="0000FF"/>
                  <w:sz w:val="19"/>
                  <w:szCs w:val="19"/>
                  <w:lang w:val="en-US" w:bidi="ar-SA"/>
                </w:rPr>
                <w:delText xml:space="preserve">, </w:delText>
              </w:r>
              <w:r w:rsidRPr="00C231FF" w:rsidDel="00F66ED9">
                <w:rPr>
                  <w:rFonts w:ascii="Consolas" w:eastAsiaTheme="minorHAnsi" w:hAnsi="Consolas" w:cs="Consolas"/>
                  <w:sz w:val="19"/>
                  <w:szCs w:val="19"/>
                  <w:lang w:val="en-US" w:bidi="ar-SA"/>
                </w:rPr>
                <w:delText xml:space="preserve">idTipusAgenda </w:delText>
              </w:r>
              <w:r w:rsidRPr="00C231FF" w:rsidDel="00F66ED9">
                <w:rPr>
                  <w:rFonts w:ascii="Consolas" w:eastAsiaTheme="minorHAnsi" w:hAnsi="Consolas" w:cs="Consolas"/>
                  <w:color w:val="0000FF"/>
                  <w:sz w:val="19"/>
                  <w:szCs w:val="19"/>
                  <w:lang w:val="en-US" w:bidi="ar-SA"/>
                </w:rPr>
                <w:delText>As</w:delText>
              </w:r>
              <w:r w:rsidRPr="00C231FF" w:rsidDel="00F66ED9">
                <w:rPr>
                  <w:rFonts w:ascii="Consolas" w:eastAsiaTheme="minorHAnsi" w:hAnsi="Consolas" w:cs="Consolas"/>
                  <w:sz w:val="19"/>
                  <w:szCs w:val="19"/>
                  <w:lang w:val="en-US" w:bidi="ar-SA"/>
                </w:rPr>
                <w:delText xml:space="preserve"> </w:delText>
              </w:r>
              <w:r w:rsidRPr="00C231FF" w:rsidDel="00F66ED9">
                <w:rPr>
                  <w:rFonts w:ascii="Consolas" w:eastAsiaTheme="minorHAnsi" w:hAnsi="Consolas" w:cs="Consolas"/>
                  <w:color w:val="0000FF"/>
                  <w:sz w:val="19"/>
                  <w:szCs w:val="19"/>
                  <w:lang w:val="en-US" w:bidi="ar-SA"/>
                </w:rPr>
                <w:delText>Integer</w:delText>
              </w:r>
              <w:r w:rsidR="00B22FBC" w:rsidRPr="005D47C9" w:rsidDel="00F66ED9">
                <w:rPr>
                  <w:rFonts w:ascii="Consolas" w:eastAsiaTheme="minorHAnsi" w:hAnsi="Consolas" w:cs="Consolas"/>
                  <w:sz w:val="19"/>
                  <w:szCs w:val="19"/>
                  <w:lang w:val="en-US" w:bidi="ar-SA"/>
                </w:rPr>
                <w:delText xml:space="preserve">) </w:delText>
              </w:r>
            </w:del>
          </w:p>
          <w:p w:rsidR="00B22FBC" w:rsidRPr="00C231FF" w:rsidDel="00F66ED9" w:rsidRDefault="00716106" w:rsidP="00C231FF">
            <w:pPr>
              <w:autoSpaceDE w:val="0"/>
              <w:autoSpaceDN w:val="0"/>
              <w:adjustRightInd w:val="0"/>
              <w:spacing w:line="276" w:lineRule="auto"/>
              <w:jc w:val="left"/>
              <w:rPr>
                <w:del w:id="1191" w:author="Jesus" w:date="2013-07-06T00:55:00Z"/>
                <w:rFonts w:ascii="Consolas" w:eastAsiaTheme="minorHAnsi" w:hAnsi="Consolas" w:cs="Consolas"/>
                <w:color w:val="0000FF"/>
                <w:sz w:val="19"/>
                <w:szCs w:val="19"/>
                <w:lang w:val="en-US" w:bidi="ar-SA"/>
              </w:rPr>
            </w:pPr>
            <w:del w:id="1192" w:author="Jesus" w:date="2013-07-06T00:55:00Z">
              <w:r w:rsidDel="00F66ED9">
                <w:rPr>
                  <w:rFonts w:ascii="Consolas" w:eastAsiaTheme="minorHAnsi" w:hAnsi="Consolas" w:cs="Consolas"/>
                  <w:sz w:val="19"/>
                  <w:szCs w:val="19"/>
                  <w:lang w:val="en-US" w:bidi="ar-SA"/>
                </w:rPr>
                <w:delText>fitxesTipusA</w:delText>
              </w:r>
              <w:r w:rsidR="00B22FBC" w:rsidRPr="005D47C9" w:rsidDel="00F66ED9">
                <w:rPr>
                  <w:rFonts w:ascii="Consolas" w:eastAsiaTheme="minorHAnsi" w:hAnsi="Consolas" w:cs="Consolas"/>
                  <w:sz w:val="19"/>
                  <w:szCs w:val="19"/>
                  <w:lang w:val="en-US" w:bidi="ar-SA"/>
                </w:rPr>
                <w:delText xml:space="preserve">gendaData(idioma </w:delText>
              </w:r>
              <w:r w:rsidR="00B22FBC" w:rsidRPr="005D47C9" w:rsidDel="00F66ED9">
                <w:rPr>
                  <w:rFonts w:ascii="Consolas" w:eastAsiaTheme="minorHAnsi" w:hAnsi="Consolas" w:cs="Consolas"/>
                  <w:color w:val="0000FF"/>
                  <w:sz w:val="19"/>
                  <w:szCs w:val="19"/>
                  <w:lang w:val="en-US" w:bidi="ar-SA"/>
                </w:rPr>
                <w:delText>As</w:delText>
              </w:r>
              <w:r w:rsidR="00B22FBC" w:rsidRPr="005D47C9" w:rsidDel="00F66ED9">
                <w:rPr>
                  <w:rFonts w:ascii="Consolas" w:eastAsiaTheme="minorHAnsi" w:hAnsi="Consolas" w:cs="Consolas"/>
                  <w:sz w:val="19"/>
                  <w:szCs w:val="19"/>
                  <w:lang w:val="en-US" w:bidi="ar-SA"/>
                </w:rPr>
                <w:delText xml:space="preserve"> </w:delText>
              </w:r>
              <w:r w:rsidR="00B22FBC" w:rsidRPr="005D47C9" w:rsidDel="00F66ED9">
                <w:rPr>
                  <w:rFonts w:ascii="Consolas" w:eastAsiaTheme="minorHAnsi" w:hAnsi="Consolas" w:cs="Consolas"/>
                  <w:color w:val="0000FF"/>
                  <w:sz w:val="19"/>
                  <w:szCs w:val="19"/>
                  <w:lang w:val="en-US" w:bidi="ar-SA"/>
                </w:rPr>
                <w:delText>Integer</w:delText>
              </w:r>
              <w:r w:rsidR="00B22FBC" w:rsidRPr="005D47C9" w:rsidDel="00F66ED9">
                <w:rPr>
                  <w:rFonts w:ascii="Consolas" w:eastAsiaTheme="minorHAnsi" w:hAnsi="Consolas" w:cs="Consolas"/>
                  <w:sz w:val="19"/>
                  <w:szCs w:val="19"/>
                  <w:lang w:val="en-US" w:bidi="ar-SA"/>
                </w:rPr>
                <w:delText>,</w:delText>
              </w:r>
              <w:r w:rsidR="00B22FBC" w:rsidDel="00F66ED9">
                <w:rPr>
                  <w:rFonts w:ascii="Consolas" w:eastAsiaTheme="minorHAnsi" w:hAnsi="Consolas" w:cs="Consolas"/>
                  <w:sz w:val="19"/>
                  <w:szCs w:val="19"/>
                  <w:lang w:val="en-US" w:bidi="ar-SA"/>
                </w:rPr>
                <w:delText xml:space="preserve"> </w:delText>
              </w:r>
              <w:r w:rsidRPr="00C231FF" w:rsidDel="00F66ED9">
                <w:rPr>
                  <w:rFonts w:ascii="Consolas" w:eastAsiaTheme="minorHAnsi" w:hAnsi="Consolas" w:cs="Consolas"/>
                  <w:sz w:val="19"/>
                  <w:szCs w:val="19"/>
                  <w:lang w:val="en-US" w:bidi="ar-SA"/>
                </w:rPr>
                <w:delText xml:space="preserve">idTipusAgenda </w:delText>
              </w:r>
              <w:r w:rsidRPr="00C231FF" w:rsidDel="00F66ED9">
                <w:rPr>
                  <w:rFonts w:ascii="Consolas" w:eastAsiaTheme="minorHAnsi" w:hAnsi="Consolas" w:cs="Consolas"/>
                  <w:color w:val="0000FF"/>
                  <w:sz w:val="19"/>
                  <w:szCs w:val="19"/>
                  <w:lang w:val="en-US" w:bidi="ar-SA"/>
                </w:rPr>
                <w:delText>As</w:delText>
              </w:r>
              <w:r w:rsidRPr="00C231FF" w:rsidDel="00F66ED9">
                <w:rPr>
                  <w:rFonts w:ascii="Consolas" w:eastAsiaTheme="minorHAnsi" w:hAnsi="Consolas" w:cs="Consolas"/>
                  <w:sz w:val="19"/>
                  <w:szCs w:val="19"/>
                  <w:lang w:val="en-US" w:bidi="ar-SA"/>
                </w:rPr>
                <w:delText xml:space="preserve"> </w:delText>
              </w:r>
              <w:r w:rsidRPr="00C231FF" w:rsidDel="00F66ED9">
                <w:rPr>
                  <w:rFonts w:ascii="Consolas" w:eastAsiaTheme="minorHAnsi" w:hAnsi="Consolas" w:cs="Consolas"/>
                  <w:color w:val="0000FF"/>
                  <w:sz w:val="19"/>
                  <w:szCs w:val="19"/>
                  <w:lang w:val="en-US" w:bidi="ar-SA"/>
                </w:rPr>
                <w:delText>Integer</w:delText>
              </w:r>
              <w:r w:rsidDel="00F66ED9">
                <w:rPr>
                  <w:rFonts w:ascii="Consolas" w:eastAsiaTheme="minorHAnsi" w:hAnsi="Consolas" w:cs="Consolas"/>
                  <w:color w:val="0000FF"/>
                  <w:sz w:val="19"/>
                  <w:szCs w:val="19"/>
                  <w:lang w:val="en-US" w:bidi="ar-SA"/>
                </w:rPr>
                <w:delText xml:space="preserve">, </w:delText>
              </w:r>
              <w:r w:rsidR="00B22FBC" w:rsidRPr="005D47C9" w:rsidDel="00F66ED9">
                <w:rPr>
                  <w:rFonts w:ascii="Consolas" w:eastAsiaTheme="minorHAnsi" w:hAnsi="Consolas" w:cs="Consolas"/>
                  <w:sz w:val="19"/>
                  <w:szCs w:val="19"/>
                  <w:lang w:val="en-US" w:bidi="ar-SA"/>
                </w:rPr>
                <w:delText xml:space="preserve">data </w:delText>
              </w:r>
              <w:r w:rsidR="00B22FBC" w:rsidRPr="005D47C9" w:rsidDel="00F66ED9">
                <w:rPr>
                  <w:rFonts w:ascii="Consolas" w:eastAsiaTheme="minorHAnsi" w:hAnsi="Consolas" w:cs="Consolas"/>
                  <w:color w:val="0000FF"/>
                  <w:sz w:val="19"/>
                  <w:szCs w:val="19"/>
                  <w:lang w:val="en-US" w:bidi="ar-SA"/>
                </w:rPr>
                <w:delText>As</w:delText>
              </w:r>
              <w:r w:rsidR="00B22FBC" w:rsidRPr="005D47C9" w:rsidDel="00F66ED9">
                <w:rPr>
                  <w:rFonts w:ascii="Consolas" w:eastAsiaTheme="minorHAnsi" w:hAnsi="Consolas" w:cs="Consolas"/>
                  <w:sz w:val="19"/>
                  <w:szCs w:val="19"/>
                  <w:lang w:val="en-US" w:bidi="ar-SA"/>
                </w:rPr>
                <w:delText xml:space="preserve"> </w:delText>
              </w:r>
              <w:r w:rsidR="00B22FBC" w:rsidRPr="005D47C9" w:rsidDel="00F66ED9">
                <w:rPr>
                  <w:rFonts w:ascii="Consolas" w:eastAsiaTheme="minorHAnsi" w:hAnsi="Consolas" w:cs="Consolas"/>
                  <w:color w:val="0000FF"/>
                  <w:sz w:val="19"/>
                  <w:szCs w:val="19"/>
                  <w:lang w:val="en-US" w:bidi="ar-SA"/>
                </w:rPr>
                <w:delText>String</w:delText>
              </w:r>
              <w:r w:rsidR="00B22FBC" w:rsidRPr="005D47C9" w:rsidDel="00F66ED9">
                <w:rPr>
                  <w:rFonts w:ascii="Consolas" w:eastAsiaTheme="minorHAnsi" w:hAnsi="Consolas" w:cs="Consolas"/>
                  <w:sz w:val="19"/>
                  <w:szCs w:val="19"/>
                  <w:lang w:val="en-US" w:bidi="ar-SA"/>
                </w:rPr>
                <w:delText xml:space="preserve">) </w:delText>
              </w:r>
            </w:del>
          </w:p>
          <w:p w:rsidR="00B22FBC" w:rsidRPr="00C231FF" w:rsidDel="00F66ED9" w:rsidRDefault="00716106" w:rsidP="00C231FF">
            <w:pPr>
              <w:autoSpaceDE w:val="0"/>
              <w:autoSpaceDN w:val="0"/>
              <w:adjustRightInd w:val="0"/>
              <w:spacing w:line="276" w:lineRule="auto"/>
              <w:jc w:val="left"/>
              <w:rPr>
                <w:del w:id="1193" w:author="Jesus" w:date="2013-07-06T00:55:00Z"/>
                <w:rFonts w:ascii="Consolas" w:eastAsiaTheme="minorHAnsi" w:hAnsi="Consolas" w:cs="Consolas"/>
                <w:color w:val="0000FF"/>
                <w:sz w:val="19"/>
                <w:szCs w:val="19"/>
                <w:lang w:val="en-US" w:bidi="ar-SA"/>
              </w:rPr>
            </w:pPr>
            <w:del w:id="1194" w:author="Jesus" w:date="2013-07-06T00:55:00Z">
              <w:r w:rsidDel="00F66ED9">
                <w:rPr>
                  <w:rFonts w:ascii="Consolas" w:eastAsiaTheme="minorHAnsi" w:hAnsi="Consolas" w:cs="Consolas"/>
                  <w:sz w:val="19"/>
                  <w:szCs w:val="19"/>
                  <w:lang w:val="en-US" w:bidi="ar-SA"/>
                </w:rPr>
                <w:delText>fitxesTipusA</w:delText>
              </w:r>
              <w:r w:rsidR="00B22FBC" w:rsidRPr="005D47C9" w:rsidDel="00F66ED9">
                <w:rPr>
                  <w:rFonts w:ascii="Consolas" w:eastAsiaTheme="minorHAnsi" w:hAnsi="Consolas" w:cs="Consolas"/>
                  <w:sz w:val="19"/>
                  <w:szCs w:val="19"/>
                  <w:lang w:val="en-US" w:bidi="ar-SA"/>
                </w:rPr>
                <w:delText xml:space="preserve">gendaDates(idioma </w:delText>
              </w:r>
              <w:r w:rsidR="00B22FBC" w:rsidRPr="005D47C9" w:rsidDel="00F66ED9">
                <w:rPr>
                  <w:rFonts w:ascii="Consolas" w:eastAsiaTheme="minorHAnsi" w:hAnsi="Consolas" w:cs="Consolas"/>
                  <w:color w:val="0000FF"/>
                  <w:sz w:val="19"/>
                  <w:szCs w:val="19"/>
                  <w:lang w:val="en-US" w:bidi="ar-SA"/>
                </w:rPr>
                <w:delText>As</w:delText>
              </w:r>
              <w:r w:rsidR="00B22FBC" w:rsidRPr="005D47C9" w:rsidDel="00F66ED9">
                <w:rPr>
                  <w:rFonts w:ascii="Consolas" w:eastAsiaTheme="minorHAnsi" w:hAnsi="Consolas" w:cs="Consolas"/>
                  <w:sz w:val="19"/>
                  <w:szCs w:val="19"/>
                  <w:lang w:val="en-US" w:bidi="ar-SA"/>
                </w:rPr>
                <w:delText xml:space="preserve"> </w:delText>
              </w:r>
              <w:r w:rsidR="00B22FBC" w:rsidRPr="005D47C9" w:rsidDel="00F66ED9">
                <w:rPr>
                  <w:rFonts w:ascii="Consolas" w:eastAsiaTheme="minorHAnsi" w:hAnsi="Consolas" w:cs="Consolas"/>
                  <w:color w:val="0000FF"/>
                  <w:sz w:val="19"/>
                  <w:szCs w:val="19"/>
                  <w:lang w:val="en-US" w:bidi="ar-SA"/>
                </w:rPr>
                <w:delText>Integer</w:delText>
              </w:r>
              <w:r w:rsidR="00B22FBC" w:rsidRPr="005D47C9" w:rsidDel="00F66ED9">
                <w:rPr>
                  <w:rFonts w:ascii="Consolas" w:eastAsiaTheme="minorHAnsi" w:hAnsi="Consolas" w:cs="Consolas"/>
                  <w:sz w:val="19"/>
                  <w:szCs w:val="19"/>
                  <w:lang w:val="en-US" w:bidi="ar-SA"/>
                </w:rPr>
                <w:delText xml:space="preserve">, </w:delText>
              </w:r>
              <w:r w:rsidRPr="00C231FF" w:rsidDel="00F66ED9">
                <w:rPr>
                  <w:rFonts w:ascii="Consolas" w:eastAsiaTheme="minorHAnsi" w:hAnsi="Consolas" w:cs="Consolas"/>
                  <w:sz w:val="19"/>
                  <w:szCs w:val="19"/>
                  <w:lang w:val="en-US" w:bidi="ar-SA"/>
                </w:rPr>
                <w:delText xml:space="preserve">idTipusAgenda </w:delText>
              </w:r>
              <w:r w:rsidRPr="00C231FF" w:rsidDel="00F66ED9">
                <w:rPr>
                  <w:rFonts w:ascii="Consolas" w:eastAsiaTheme="minorHAnsi" w:hAnsi="Consolas" w:cs="Consolas"/>
                  <w:color w:val="0000FF"/>
                  <w:sz w:val="19"/>
                  <w:szCs w:val="19"/>
                  <w:lang w:val="en-US" w:bidi="ar-SA"/>
                </w:rPr>
                <w:delText>As</w:delText>
              </w:r>
              <w:r w:rsidRPr="00C231FF" w:rsidDel="00F66ED9">
                <w:rPr>
                  <w:rFonts w:ascii="Consolas" w:eastAsiaTheme="minorHAnsi" w:hAnsi="Consolas" w:cs="Consolas"/>
                  <w:sz w:val="19"/>
                  <w:szCs w:val="19"/>
                  <w:lang w:val="en-US" w:bidi="ar-SA"/>
                </w:rPr>
                <w:delText xml:space="preserve"> </w:delText>
              </w:r>
              <w:r w:rsidRPr="00C231FF" w:rsidDel="00F66ED9">
                <w:rPr>
                  <w:rFonts w:ascii="Consolas" w:eastAsiaTheme="minorHAnsi" w:hAnsi="Consolas" w:cs="Consolas"/>
                  <w:color w:val="0000FF"/>
                  <w:sz w:val="19"/>
                  <w:szCs w:val="19"/>
                  <w:lang w:val="en-US" w:bidi="ar-SA"/>
                </w:rPr>
                <w:delText>Integer</w:delText>
              </w:r>
              <w:r w:rsidDel="00F66ED9">
                <w:rPr>
                  <w:rFonts w:ascii="Consolas" w:eastAsiaTheme="minorHAnsi" w:hAnsi="Consolas" w:cs="Consolas"/>
                  <w:color w:val="0000FF"/>
                  <w:sz w:val="19"/>
                  <w:szCs w:val="19"/>
                  <w:lang w:val="en-US" w:bidi="ar-SA"/>
                </w:rPr>
                <w:delText xml:space="preserve">, </w:delText>
              </w:r>
              <w:r w:rsidR="00B22FBC" w:rsidRPr="005D47C9" w:rsidDel="00F66ED9">
                <w:rPr>
                  <w:rFonts w:ascii="Consolas" w:eastAsiaTheme="minorHAnsi" w:hAnsi="Consolas" w:cs="Consolas"/>
                  <w:sz w:val="19"/>
                  <w:szCs w:val="19"/>
                  <w:lang w:val="en-US" w:bidi="ar-SA"/>
                </w:rPr>
                <w:delText xml:space="preserve">dataInici </w:delText>
              </w:r>
              <w:r w:rsidR="00B22FBC" w:rsidRPr="005D47C9" w:rsidDel="00F66ED9">
                <w:rPr>
                  <w:rFonts w:ascii="Consolas" w:eastAsiaTheme="minorHAnsi" w:hAnsi="Consolas" w:cs="Consolas"/>
                  <w:color w:val="0000FF"/>
                  <w:sz w:val="19"/>
                  <w:szCs w:val="19"/>
                  <w:lang w:val="en-US" w:bidi="ar-SA"/>
                </w:rPr>
                <w:delText>As</w:delText>
              </w:r>
              <w:r w:rsidR="00B22FBC" w:rsidRPr="005D47C9" w:rsidDel="00F66ED9">
                <w:rPr>
                  <w:rFonts w:ascii="Consolas" w:eastAsiaTheme="minorHAnsi" w:hAnsi="Consolas" w:cs="Consolas"/>
                  <w:sz w:val="19"/>
                  <w:szCs w:val="19"/>
                  <w:lang w:val="en-US" w:bidi="ar-SA"/>
                </w:rPr>
                <w:delText xml:space="preserve"> </w:delText>
              </w:r>
              <w:r w:rsidR="00B22FBC" w:rsidRPr="005D47C9" w:rsidDel="00F66ED9">
                <w:rPr>
                  <w:rFonts w:ascii="Consolas" w:eastAsiaTheme="minorHAnsi" w:hAnsi="Consolas" w:cs="Consolas"/>
                  <w:color w:val="0000FF"/>
                  <w:sz w:val="19"/>
                  <w:szCs w:val="19"/>
                  <w:lang w:val="en-US" w:bidi="ar-SA"/>
                </w:rPr>
                <w:delText>String</w:delText>
              </w:r>
              <w:r w:rsidR="00B22FBC" w:rsidRPr="005D47C9" w:rsidDel="00F66ED9">
                <w:rPr>
                  <w:rFonts w:ascii="Consolas" w:eastAsiaTheme="minorHAnsi" w:hAnsi="Consolas" w:cs="Consolas"/>
                  <w:sz w:val="19"/>
                  <w:szCs w:val="19"/>
                  <w:lang w:val="en-US" w:bidi="ar-SA"/>
                </w:rPr>
                <w:delText xml:space="preserve">, dataFi </w:delText>
              </w:r>
              <w:r w:rsidR="00B22FBC" w:rsidRPr="005D47C9" w:rsidDel="00F66ED9">
                <w:rPr>
                  <w:rFonts w:ascii="Consolas" w:eastAsiaTheme="minorHAnsi" w:hAnsi="Consolas" w:cs="Consolas"/>
                  <w:color w:val="0000FF"/>
                  <w:sz w:val="19"/>
                  <w:szCs w:val="19"/>
                  <w:lang w:val="en-US" w:bidi="ar-SA"/>
                </w:rPr>
                <w:delText>As</w:delText>
              </w:r>
              <w:r w:rsidR="00B22FBC" w:rsidRPr="005D47C9" w:rsidDel="00F66ED9">
                <w:rPr>
                  <w:rFonts w:ascii="Consolas" w:eastAsiaTheme="minorHAnsi" w:hAnsi="Consolas" w:cs="Consolas"/>
                  <w:sz w:val="19"/>
                  <w:szCs w:val="19"/>
                  <w:lang w:val="en-US" w:bidi="ar-SA"/>
                </w:rPr>
                <w:delText xml:space="preserve"> </w:delText>
              </w:r>
              <w:r w:rsidR="00B22FBC" w:rsidRPr="005D47C9" w:rsidDel="00F66ED9">
                <w:rPr>
                  <w:rFonts w:ascii="Consolas" w:eastAsiaTheme="minorHAnsi" w:hAnsi="Consolas" w:cs="Consolas"/>
                  <w:color w:val="0000FF"/>
                  <w:sz w:val="19"/>
                  <w:szCs w:val="19"/>
                  <w:lang w:val="en-US" w:bidi="ar-SA"/>
                </w:rPr>
                <w:delText>String</w:delText>
              </w:r>
              <w:r w:rsidR="00B22FBC" w:rsidRPr="005D47C9" w:rsidDel="00F66ED9">
                <w:rPr>
                  <w:rFonts w:ascii="Consolas" w:eastAsiaTheme="minorHAnsi" w:hAnsi="Consolas" w:cs="Consolas"/>
                  <w:sz w:val="19"/>
                  <w:szCs w:val="19"/>
                  <w:lang w:val="en-US" w:bidi="ar-SA"/>
                </w:rPr>
                <w:delText>)</w:delText>
              </w:r>
            </w:del>
          </w:p>
        </w:tc>
      </w:tr>
    </w:tbl>
    <w:p w:rsidR="00B22FBC" w:rsidDel="00F66ED9" w:rsidRDefault="00B22FBC" w:rsidP="00B22FBC">
      <w:pPr>
        <w:pStyle w:val="Epgrafe"/>
        <w:spacing w:line="276" w:lineRule="auto"/>
        <w:jc w:val="center"/>
        <w:rPr>
          <w:del w:id="1195" w:author="Jesus" w:date="2013-07-06T00:55:00Z"/>
        </w:rPr>
      </w:pPr>
      <w:bookmarkStart w:id="1196" w:name="_Toc360449429"/>
      <w:del w:id="1197" w:author="Jesus" w:date="2013-07-06T00:55:00Z">
        <w:r w:rsidDel="00F66ED9">
          <w:delText xml:space="preserve">Figura </w:delText>
        </w:r>
        <w:r w:rsidDel="00F66ED9">
          <w:fldChar w:fldCharType="begin"/>
        </w:r>
        <w:r w:rsidDel="00F66ED9">
          <w:delInstrText xml:space="preserve"> SEQ Figura \* ARABIC </w:delInstrText>
        </w:r>
        <w:r w:rsidDel="00F66ED9">
          <w:fldChar w:fldCharType="separate"/>
        </w:r>
        <w:r w:rsidR="00BF3893" w:rsidDel="00F66ED9">
          <w:rPr>
            <w:noProof/>
          </w:rPr>
          <w:delText>4</w:delText>
        </w:r>
        <w:r w:rsidDel="00F66ED9">
          <w:fldChar w:fldCharType="end"/>
        </w:r>
        <w:r w:rsidDel="00F66ED9">
          <w:delText xml:space="preserve">: Mètodes per obtenir </w:delText>
        </w:r>
        <w:r w:rsidR="00B60F8D" w:rsidDel="00F66ED9">
          <w:delText xml:space="preserve">totes </w:delText>
        </w:r>
        <w:r w:rsidR="000E0436" w:rsidDel="00F66ED9">
          <w:delText>les fitxes d’un cert tipus d</w:delText>
        </w:r>
        <w:r w:rsidDel="00F66ED9">
          <w:delText>’agenda.</w:delText>
        </w:r>
        <w:bookmarkEnd w:id="1196"/>
      </w:del>
    </w:p>
    <w:p w:rsidR="005046AB" w:rsidDel="00F66ED9" w:rsidRDefault="007D32B3" w:rsidP="00B22FBC">
      <w:pPr>
        <w:rPr>
          <w:del w:id="1198" w:author="Jesus" w:date="2013-07-06T00:55:00Z"/>
        </w:rPr>
      </w:pPr>
      <w:del w:id="1199" w:author="Jesus" w:date="2013-07-06T00:55:00Z">
        <w:r w:rsidDel="00F66ED9">
          <w:delText>El m</w:delText>
        </w:r>
        <w:r w:rsidR="00B22FBC" w:rsidRPr="007753C2" w:rsidDel="00F66ED9">
          <w:delText xml:space="preserve">ètode </w:delText>
        </w:r>
        <w:r w:rsidRPr="00C231FF" w:rsidDel="00F66ED9">
          <w:rPr>
            <w:b/>
          </w:rPr>
          <w:delText>fitxesTipusA</w:delText>
        </w:r>
        <w:r w:rsidR="00B22FBC" w:rsidRPr="000B4CD2" w:rsidDel="00F66ED9">
          <w:rPr>
            <w:b/>
          </w:rPr>
          <w:delText>genda</w:delText>
        </w:r>
        <w:r w:rsidR="005046AB" w:rsidDel="00F66ED9">
          <w:delText xml:space="preserve"> </w:delText>
        </w:r>
        <w:r w:rsidR="00B22FBC" w:rsidRPr="007753C2" w:rsidDel="00F66ED9">
          <w:delText>necessita rebre en la seva invocació</w:delText>
        </w:r>
        <w:r w:rsidR="00B22FBC" w:rsidDel="00F66ED9">
          <w:delText xml:space="preserve"> com a</w:delText>
        </w:r>
        <w:r w:rsidR="00B22FBC" w:rsidRPr="007753C2" w:rsidDel="00F66ED9">
          <w:delText xml:space="preserve"> paràmetre</w:delText>
        </w:r>
        <w:r w:rsidR="005046AB" w:rsidDel="00F66ED9">
          <w:delText>s:</w:delText>
        </w:r>
      </w:del>
    </w:p>
    <w:p w:rsidR="006467CA" w:rsidDel="00F66ED9" w:rsidRDefault="005046AB" w:rsidP="00C231FF">
      <w:pPr>
        <w:pStyle w:val="Prrafodelista"/>
        <w:numPr>
          <w:ilvl w:val="0"/>
          <w:numId w:val="2"/>
        </w:numPr>
        <w:rPr>
          <w:del w:id="1200" w:author="Jesus" w:date="2013-07-06T00:55:00Z"/>
        </w:rPr>
      </w:pPr>
      <w:del w:id="1201" w:author="Jesus" w:date="2013-07-06T00:55:00Z">
        <w:r w:rsidRPr="00C231FF" w:rsidDel="00F66ED9">
          <w:rPr>
            <w:b/>
          </w:rPr>
          <w:delText>idioma:</w:delText>
        </w:r>
        <w:r w:rsidR="00B22FBC" w:rsidRPr="007753C2" w:rsidDel="00F66ED9">
          <w:delText xml:space="preserve"> </w:delText>
        </w:r>
        <w:r w:rsidR="00B22FBC" w:rsidDel="00F66ED9">
          <w:delText xml:space="preserve">el codi de l’idioma </w:delText>
        </w:r>
      </w:del>
      <w:ins w:id="1202" w:author="Campos Muñoz, Jesús" w:date="2013-07-01T11:56:00Z">
        <w:del w:id="1203" w:author="Jesus" w:date="2013-07-06T00:55:00Z">
          <w:r w:rsidR="007F0D24" w:rsidDel="00F66ED9">
            <w:delText xml:space="preserve">en el que es volen rebre les dades </w:delText>
          </w:r>
        </w:del>
      </w:ins>
      <w:del w:id="1204" w:author="Jesus" w:date="2013-07-06T00:55:00Z">
        <w:r w:rsidR="00B22FBC" w:rsidDel="00F66ED9">
          <w:delText xml:space="preserve">(codi únic que identifica un idioma i que s’obté a l’apartat </w:delText>
        </w:r>
        <w:r w:rsidR="00D542E1" w:rsidRPr="000B4CD2" w:rsidDel="00F66ED9">
          <w:rPr>
            <w:b/>
          </w:rPr>
          <w:fldChar w:fldCharType="begin"/>
        </w:r>
        <w:r w:rsidR="00D542E1" w:rsidRPr="000B4CD2" w:rsidDel="00F66ED9">
          <w:rPr>
            <w:b/>
          </w:rPr>
          <w:delInstrText xml:space="preserve"> REF _Ref359500419 \r \h </w:delInstrText>
        </w:r>
        <w:r w:rsidR="00D542E1" w:rsidDel="00F66ED9">
          <w:rPr>
            <w:b/>
          </w:rPr>
          <w:delInstrText xml:space="preserve"> \* MERGEFORMAT </w:delInstrText>
        </w:r>
        <w:r w:rsidR="00D542E1" w:rsidRPr="000B4CD2" w:rsidDel="00F66ED9">
          <w:rPr>
            <w:b/>
          </w:rPr>
        </w:r>
        <w:r w:rsidR="00D542E1" w:rsidRPr="000B4CD2" w:rsidDel="00F66ED9">
          <w:rPr>
            <w:b/>
          </w:rPr>
          <w:fldChar w:fldCharType="separate"/>
        </w:r>
        <w:r w:rsidR="00BF3893" w:rsidDel="00F66ED9">
          <w:rPr>
            <w:b/>
          </w:rPr>
          <w:delText>3.2.1</w:delText>
        </w:r>
        <w:r w:rsidR="00D542E1" w:rsidRPr="000B4CD2" w:rsidDel="00F66ED9">
          <w:rPr>
            <w:b/>
          </w:rPr>
          <w:fldChar w:fldCharType="end"/>
        </w:r>
        <w:r w:rsidR="00D542E1" w:rsidRPr="000B4CD2" w:rsidDel="00F66ED9">
          <w:rPr>
            <w:b/>
          </w:rPr>
          <w:delText xml:space="preserve"> </w:delText>
        </w:r>
        <w:r w:rsidR="00D542E1" w:rsidRPr="000B4CD2" w:rsidDel="00F66ED9">
          <w:rPr>
            <w:b/>
          </w:rPr>
          <w:fldChar w:fldCharType="begin"/>
        </w:r>
        <w:r w:rsidR="00D542E1" w:rsidRPr="000B4CD2" w:rsidDel="00F66ED9">
          <w:rPr>
            <w:b/>
          </w:rPr>
          <w:delInstrText xml:space="preserve"> REF _Ref359500422 \h </w:delInstrText>
        </w:r>
        <w:r w:rsidR="00D542E1" w:rsidDel="00F66ED9">
          <w:rPr>
            <w:b/>
          </w:rPr>
          <w:delInstrText xml:space="preserve"> \* MERGEFORMAT </w:delInstrText>
        </w:r>
        <w:r w:rsidR="00D542E1" w:rsidRPr="000B4CD2" w:rsidDel="00F66ED9">
          <w:rPr>
            <w:b/>
          </w:rPr>
        </w:r>
        <w:r w:rsidR="00D542E1" w:rsidRPr="000B4CD2" w:rsidDel="00F66ED9">
          <w:rPr>
            <w:b/>
          </w:rPr>
          <w:fldChar w:fldCharType="separate"/>
        </w:r>
      </w:del>
      <w:ins w:id="1205" w:author="Campos Muñoz, Jesús" w:date="2013-07-05T14:29:00Z">
        <w:del w:id="1206" w:author="Jesus" w:date="2013-07-06T00:55:00Z">
          <w:r w:rsidR="00BF3893" w:rsidRPr="00BF3893" w:rsidDel="00F66ED9">
            <w:rPr>
              <w:b/>
              <w:rPrChange w:id="1207" w:author="Campos Muñoz, Jesús" w:date="2013-07-05T14:29:00Z">
                <w:rPr/>
              </w:rPrChange>
            </w:rPr>
            <w:delText>Obtenir idiomes disponibles</w:delText>
          </w:r>
        </w:del>
      </w:ins>
      <w:del w:id="1208" w:author="Jesus" w:date="2013-07-06T00:55:00Z">
        <w:r w:rsidR="00D542E1" w:rsidRPr="000B4CD2" w:rsidDel="00F66ED9">
          <w:rPr>
            <w:b/>
          </w:rPr>
          <w:delText>Obtenir idiomes disponibles</w:delText>
        </w:r>
        <w:r w:rsidR="00D542E1" w:rsidRPr="000B4CD2" w:rsidDel="00F66ED9">
          <w:rPr>
            <w:b/>
          </w:rPr>
          <w:fldChar w:fldCharType="end"/>
        </w:r>
        <w:r w:rsidR="00B22FBC" w:rsidDel="00F66ED9">
          <w:delText>) en el que es volen rebre les dades</w:delText>
        </w:r>
        <w:r w:rsidR="00B22FBC" w:rsidRPr="007753C2" w:rsidDel="00F66ED9">
          <w:delText>.</w:delText>
        </w:r>
      </w:del>
    </w:p>
    <w:p w:rsidR="006467CA" w:rsidRPr="006467CA" w:rsidDel="00F66ED9" w:rsidRDefault="006467CA" w:rsidP="00C231FF">
      <w:pPr>
        <w:pStyle w:val="Prrafodelista"/>
        <w:numPr>
          <w:ilvl w:val="0"/>
          <w:numId w:val="2"/>
        </w:numPr>
        <w:rPr>
          <w:del w:id="1209" w:author="Jesus" w:date="2013-07-06T00:55:00Z"/>
        </w:rPr>
      </w:pPr>
      <w:del w:id="1210" w:author="Jesus" w:date="2013-07-06T00:55:00Z">
        <w:r w:rsidDel="00F66ED9">
          <w:rPr>
            <w:b/>
          </w:rPr>
          <w:delText>idTipusAgenda:</w:delText>
        </w:r>
        <w:r w:rsidDel="00F66ED9">
          <w:delText xml:space="preserve"> </w:delText>
        </w:r>
        <w:r w:rsidRPr="00C231FF" w:rsidDel="00F66ED9">
          <w:delText>identificador del tipus d’agenda del que es volen obtenir les fitxes activitat.</w:delText>
        </w:r>
      </w:del>
    </w:p>
    <w:p w:rsidR="00B22FBC" w:rsidDel="00F66ED9" w:rsidRDefault="00B22FBC" w:rsidP="00C231FF">
      <w:pPr>
        <w:pStyle w:val="Prrafodelista"/>
        <w:numPr>
          <w:ilvl w:val="0"/>
          <w:numId w:val="2"/>
        </w:numPr>
        <w:rPr>
          <w:del w:id="1211" w:author="Jesus" w:date="2013-07-06T00:55:00Z"/>
        </w:rPr>
      </w:pPr>
      <w:del w:id="1212" w:author="Jesus" w:date="2013-07-06T00:55:00Z">
        <w:r w:rsidDel="00F66ED9">
          <w:delText>Al no rebre cap data, establirà la data actual per defecte i cercarà totes les activitats amb una data de finalització posterior al dia actual a les 00:00 hores.</w:delText>
        </w:r>
      </w:del>
    </w:p>
    <w:p w:rsidR="00B22FBC" w:rsidDel="00F66ED9" w:rsidRDefault="00B22FBC" w:rsidP="00B22FBC">
      <w:pPr>
        <w:rPr>
          <w:del w:id="1213" w:author="Jesus" w:date="2013-07-06T00:55:00Z"/>
        </w:rPr>
      </w:pPr>
    </w:p>
    <w:p w:rsidR="00B22FBC" w:rsidDel="00F66ED9" w:rsidRDefault="00B22FBC" w:rsidP="00B22FBC">
      <w:pPr>
        <w:rPr>
          <w:del w:id="1214" w:author="Jesus" w:date="2013-07-06T00:55:00Z"/>
        </w:rPr>
      </w:pPr>
      <w:del w:id="1215" w:author="Jesus" w:date="2013-07-06T00:55:00Z">
        <w:r w:rsidDel="00F66ED9">
          <w:delText>El m</w:delText>
        </w:r>
        <w:r w:rsidRPr="007753C2" w:rsidDel="00F66ED9">
          <w:delText xml:space="preserve">ètode </w:delText>
        </w:r>
        <w:r w:rsidR="007D32B3" w:rsidRPr="000B4CD2" w:rsidDel="00F66ED9">
          <w:rPr>
            <w:b/>
          </w:rPr>
          <w:delText>fitxesTipusAgenda</w:delText>
        </w:r>
        <w:r w:rsidR="007D32B3" w:rsidDel="00F66ED9">
          <w:rPr>
            <w:rFonts w:eastAsiaTheme="minorHAnsi" w:cs="Consolas"/>
            <w:b/>
            <w:lang w:val="es-ES" w:bidi="ar-SA"/>
          </w:rPr>
          <w:delText>D</w:delText>
        </w:r>
        <w:r w:rsidRPr="000B4CD2" w:rsidDel="00F66ED9">
          <w:rPr>
            <w:rFonts w:eastAsiaTheme="minorHAnsi" w:cs="Consolas"/>
            <w:b/>
            <w:lang w:val="es-ES" w:bidi="ar-SA"/>
          </w:rPr>
          <w:delText>ata</w:delText>
        </w:r>
        <w:r w:rsidDel="00F66ED9">
          <w:delText xml:space="preserve"> </w:delText>
        </w:r>
        <w:r w:rsidRPr="007753C2" w:rsidDel="00F66ED9">
          <w:delText>necessita rebre en la seva invocació</w:delText>
        </w:r>
        <w:r w:rsidDel="00F66ED9">
          <w:delText xml:space="preserve"> com a</w:delText>
        </w:r>
        <w:r w:rsidRPr="007753C2" w:rsidDel="00F66ED9">
          <w:delText xml:space="preserve"> paràmetre</w:delText>
        </w:r>
        <w:r w:rsidDel="00F66ED9">
          <w:delText>s:</w:delText>
        </w:r>
      </w:del>
    </w:p>
    <w:p w:rsidR="00B22FBC" w:rsidDel="00F66ED9" w:rsidRDefault="00B22FBC" w:rsidP="00B22FBC">
      <w:pPr>
        <w:pStyle w:val="Prrafodelista"/>
        <w:numPr>
          <w:ilvl w:val="0"/>
          <w:numId w:val="2"/>
        </w:numPr>
        <w:rPr>
          <w:del w:id="1216" w:author="Jesus" w:date="2013-07-06T00:55:00Z"/>
        </w:rPr>
      </w:pPr>
      <w:del w:id="1217" w:author="Jesus" w:date="2013-07-06T00:55:00Z">
        <w:r w:rsidRPr="000B4CD2" w:rsidDel="00F66ED9">
          <w:rPr>
            <w:b/>
          </w:rPr>
          <w:lastRenderedPageBreak/>
          <w:delText>Idioma:</w:delText>
        </w:r>
        <w:r w:rsidRPr="007753C2" w:rsidDel="00F66ED9">
          <w:delText xml:space="preserve"> </w:delText>
        </w:r>
        <w:r w:rsidR="00AF252A" w:rsidDel="00F66ED9">
          <w:delText>el codi de l’idioma en el que es desitja rebre la informació.</w:delText>
        </w:r>
      </w:del>
    </w:p>
    <w:p w:rsidR="00305C95" w:rsidDel="00F66ED9" w:rsidRDefault="00305C95">
      <w:pPr>
        <w:pStyle w:val="Prrafodelista"/>
        <w:numPr>
          <w:ilvl w:val="0"/>
          <w:numId w:val="2"/>
        </w:numPr>
        <w:rPr>
          <w:del w:id="1218" w:author="Jesus" w:date="2013-07-06T00:55:00Z"/>
        </w:rPr>
      </w:pPr>
      <w:del w:id="1219" w:author="Jesus" w:date="2013-07-06T00:55:00Z">
        <w:r w:rsidDel="00F66ED9">
          <w:rPr>
            <w:b/>
          </w:rPr>
          <w:delText>idTipusAgenda:</w:delText>
        </w:r>
        <w:r w:rsidDel="00F66ED9">
          <w:delText xml:space="preserve"> </w:delText>
        </w:r>
        <w:r w:rsidRPr="000B4CD2" w:rsidDel="00F66ED9">
          <w:delText>identificador del tipus d’agenda del que es vol</w:delText>
        </w:r>
        <w:r w:rsidDel="00F66ED9">
          <w:delText>en obtenir les fitxes activitat.</w:delText>
        </w:r>
      </w:del>
    </w:p>
    <w:p w:rsidR="00B22FBC" w:rsidDel="00F66ED9" w:rsidRDefault="00B22FBC" w:rsidP="00B22FBC">
      <w:pPr>
        <w:pStyle w:val="Prrafodelista"/>
        <w:numPr>
          <w:ilvl w:val="0"/>
          <w:numId w:val="2"/>
        </w:numPr>
        <w:rPr>
          <w:del w:id="1220" w:author="Jesus" w:date="2013-07-06T00:55:00Z"/>
        </w:rPr>
      </w:pPr>
      <w:del w:id="1221" w:author="Jesus" w:date="2013-07-06T00:55:00Z">
        <w:r w:rsidDel="00F66ED9">
          <w:rPr>
            <w:b/>
          </w:rPr>
          <w:delText>data:</w:delText>
        </w:r>
        <w:r w:rsidDel="00F66ED9">
          <w:delText xml:space="preserve"> la data en format String (per a més informació de com proporcionar la data veure l’apartat </w:delText>
        </w:r>
        <w:r w:rsidRPr="000B4CD2" w:rsidDel="00F66ED9">
          <w:rPr>
            <w:b/>
          </w:rPr>
          <w:fldChar w:fldCharType="begin"/>
        </w:r>
        <w:r w:rsidRPr="000B4CD2" w:rsidDel="00F66ED9">
          <w:rPr>
            <w:b/>
          </w:rPr>
          <w:delInstrText xml:space="preserve"> REF _Ref359458798 \h  \* MERGEFORMAT </w:delInstrText>
        </w:r>
        <w:r w:rsidRPr="000B4CD2" w:rsidDel="00F66ED9">
          <w:rPr>
            <w:b/>
          </w:rPr>
        </w:r>
        <w:r w:rsidRPr="000B4CD2" w:rsidDel="00F66ED9">
          <w:rPr>
            <w:b/>
          </w:rPr>
          <w:fldChar w:fldCharType="separate"/>
        </w:r>
      </w:del>
      <w:ins w:id="1222" w:author="Campos Muñoz, Jesús" w:date="2013-07-05T14:29:00Z">
        <w:del w:id="1223" w:author="Jesus" w:date="2013-07-06T00:55:00Z">
          <w:r w:rsidR="00BF3893" w:rsidRPr="00BF3893" w:rsidDel="00F66ED9">
            <w:rPr>
              <w:b/>
              <w:rPrChange w:id="1224" w:author="Campos Muñoz, Jesús" w:date="2013-07-05T14:29:00Z">
                <w:rPr/>
              </w:rPrChange>
            </w:rPr>
            <w:delText>Annex A: Inclusió de dates en les consultes</w:delText>
          </w:r>
        </w:del>
      </w:ins>
      <w:del w:id="1225" w:author="Jesus" w:date="2013-07-06T00:55:00Z">
        <w:r w:rsidRPr="000B4CD2" w:rsidDel="00F66ED9">
          <w:rPr>
            <w:b/>
          </w:rPr>
          <w:delText>Annex A: Inclusió de dates en les consultes</w:delText>
        </w:r>
        <w:r w:rsidRPr="000B4CD2" w:rsidDel="00F66ED9">
          <w:rPr>
            <w:b/>
          </w:rPr>
          <w:fldChar w:fldCharType="end"/>
        </w:r>
        <w:r w:rsidDel="00F66ED9">
          <w:delText>). Les activitats cercades compliran que la seva data de finalització serà igual o posterior a la data enviada.</w:delText>
        </w:r>
      </w:del>
    </w:p>
    <w:p w:rsidR="00B22FBC" w:rsidDel="00F66ED9" w:rsidRDefault="00B22FBC" w:rsidP="00B22FBC">
      <w:pPr>
        <w:rPr>
          <w:del w:id="1226" w:author="Jesus" w:date="2013-07-06T00:55:00Z"/>
        </w:rPr>
      </w:pPr>
    </w:p>
    <w:p w:rsidR="00B22FBC" w:rsidDel="00F66ED9" w:rsidRDefault="00B22FBC" w:rsidP="00B22FBC">
      <w:pPr>
        <w:rPr>
          <w:del w:id="1227" w:author="Jesus" w:date="2013-07-06T00:55:00Z"/>
        </w:rPr>
      </w:pPr>
      <w:del w:id="1228" w:author="Jesus" w:date="2013-07-06T00:55:00Z">
        <w:r w:rsidDel="00F66ED9">
          <w:delText>El m</w:delText>
        </w:r>
        <w:r w:rsidRPr="007753C2" w:rsidDel="00F66ED9">
          <w:delText xml:space="preserve">ètode </w:delText>
        </w:r>
        <w:r w:rsidR="007D32B3" w:rsidRPr="000B4CD2" w:rsidDel="00F66ED9">
          <w:rPr>
            <w:b/>
          </w:rPr>
          <w:delText>fitxesTipusAgenda</w:delText>
        </w:r>
        <w:r w:rsidR="007D32B3" w:rsidDel="00F66ED9">
          <w:rPr>
            <w:rFonts w:eastAsiaTheme="minorHAnsi" w:cs="Consolas"/>
            <w:b/>
            <w:lang w:val="es-ES" w:bidi="ar-SA"/>
          </w:rPr>
          <w:delText>D</w:delText>
        </w:r>
        <w:r w:rsidRPr="000B4CD2" w:rsidDel="00F66ED9">
          <w:rPr>
            <w:rFonts w:eastAsiaTheme="minorHAnsi" w:cs="Consolas"/>
            <w:b/>
            <w:lang w:val="es-ES" w:bidi="ar-SA"/>
          </w:rPr>
          <w:delText>ates</w:delText>
        </w:r>
        <w:r w:rsidDel="00F66ED9">
          <w:delText xml:space="preserve"> </w:delText>
        </w:r>
        <w:r w:rsidRPr="007753C2" w:rsidDel="00F66ED9">
          <w:delText>necessita rebre en la seva invocació</w:delText>
        </w:r>
        <w:r w:rsidDel="00F66ED9">
          <w:delText xml:space="preserve"> com a</w:delText>
        </w:r>
        <w:r w:rsidRPr="007753C2" w:rsidDel="00F66ED9">
          <w:delText xml:space="preserve"> paràmetre</w:delText>
        </w:r>
        <w:r w:rsidDel="00F66ED9">
          <w:delText>s:</w:delText>
        </w:r>
      </w:del>
    </w:p>
    <w:p w:rsidR="00B22FBC" w:rsidDel="00F66ED9" w:rsidRDefault="00B22FBC" w:rsidP="00B22FBC">
      <w:pPr>
        <w:pStyle w:val="Prrafodelista"/>
        <w:numPr>
          <w:ilvl w:val="0"/>
          <w:numId w:val="2"/>
        </w:numPr>
        <w:rPr>
          <w:del w:id="1229" w:author="Jesus" w:date="2013-07-06T00:55:00Z"/>
        </w:rPr>
      </w:pPr>
      <w:del w:id="1230" w:author="Jesus" w:date="2013-07-06T00:55:00Z">
        <w:r w:rsidRPr="000B4CD2" w:rsidDel="00F66ED9">
          <w:rPr>
            <w:b/>
          </w:rPr>
          <w:delText>idioma:</w:delText>
        </w:r>
        <w:r w:rsidDel="00F66ED9">
          <w:delText xml:space="preserve"> </w:delText>
        </w:r>
        <w:r w:rsidR="00AF252A" w:rsidDel="00F66ED9">
          <w:delText>el codi de l’idioma en el que es desitja rebre la informació.</w:delText>
        </w:r>
      </w:del>
    </w:p>
    <w:p w:rsidR="00305C95" w:rsidDel="00F66ED9" w:rsidRDefault="00305C95">
      <w:pPr>
        <w:pStyle w:val="Prrafodelista"/>
        <w:numPr>
          <w:ilvl w:val="0"/>
          <w:numId w:val="2"/>
        </w:numPr>
        <w:rPr>
          <w:del w:id="1231" w:author="Jesus" w:date="2013-07-06T00:55:00Z"/>
        </w:rPr>
      </w:pPr>
      <w:del w:id="1232" w:author="Jesus" w:date="2013-07-06T00:55:00Z">
        <w:r w:rsidRPr="00305C95" w:rsidDel="00F66ED9">
          <w:rPr>
            <w:b/>
          </w:rPr>
          <w:delText>idTipusAgenda:</w:delText>
        </w:r>
        <w:r w:rsidDel="00F66ED9">
          <w:delText xml:space="preserve"> </w:delText>
        </w:r>
        <w:r w:rsidRPr="000B4CD2" w:rsidDel="00F66ED9">
          <w:delText>identificador del tipus d’agenda del que es volen obtenir les fitxes activitat.</w:delText>
        </w:r>
      </w:del>
    </w:p>
    <w:p w:rsidR="00B22FBC" w:rsidDel="00F66ED9" w:rsidRDefault="00B22FBC" w:rsidP="00B22FBC">
      <w:pPr>
        <w:pStyle w:val="Prrafodelista"/>
        <w:numPr>
          <w:ilvl w:val="0"/>
          <w:numId w:val="2"/>
        </w:numPr>
        <w:rPr>
          <w:del w:id="1233" w:author="Jesus" w:date="2013-07-06T00:55:00Z"/>
        </w:rPr>
      </w:pPr>
      <w:del w:id="1234" w:author="Jesus" w:date="2013-07-06T00:55:00Z">
        <w:r w:rsidDel="00F66ED9">
          <w:rPr>
            <w:b/>
          </w:rPr>
          <w:delText xml:space="preserve">dataInici: </w:delText>
        </w:r>
        <w:r w:rsidDel="00F66ED9">
          <w:delText>data en format String. Indicarà que les activitats cercades compliran que la seva data d’alta o creació serà anterior aquest paràmetre.</w:delText>
        </w:r>
      </w:del>
    </w:p>
    <w:p w:rsidR="00B22FBC" w:rsidDel="00F66ED9" w:rsidRDefault="00B22FBC" w:rsidP="00B22FBC">
      <w:pPr>
        <w:pStyle w:val="Prrafodelista"/>
        <w:numPr>
          <w:ilvl w:val="0"/>
          <w:numId w:val="2"/>
        </w:numPr>
        <w:rPr>
          <w:del w:id="1235" w:author="Jesus" w:date="2013-07-06T00:55:00Z"/>
        </w:rPr>
      </w:pPr>
      <w:del w:id="1236" w:author="Jesus" w:date="2013-07-06T00:55:00Z">
        <w:r w:rsidRPr="000B4CD2" w:rsidDel="00F66ED9">
          <w:rPr>
            <w:b/>
          </w:rPr>
          <w:delText>dataFi</w:delText>
        </w:r>
        <w:r w:rsidDel="00F66ED9">
          <w:delText xml:space="preserve"> : data en format String. Indicarà que les activitats cercades compliran </w:delText>
        </w:r>
      </w:del>
      <w:ins w:id="1237" w:author="Campos Muñoz, Jesús" w:date="2013-07-01T13:14:00Z">
        <w:del w:id="1238" w:author="Jesus" w:date="2013-07-06T00:55:00Z">
          <w:r w:rsidR="00AE39B0" w:rsidDel="00F66ED9">
            <w:delText xml:space="preserve">que </w:delText>
          </w:r>
        </w:del>
      </w:ins>
      <w:del w:id="1239" w:author="Jesus" w:date="2013-07-06T00:55:00Z">
        <w:r w:rsidDel="00F66ED9">
          <w:delText xml:space="preserve">la seva data de finalització de </w:delText>
        </w:r>
      </w:del>
      <w:ins w:id="1240" w:author="Campos Muñoz, Jesús" w:date="2013-07-01T13:22:00Z">
        <w:del w:id="1241" w:author="Jesus" w:date="2013-07-06T00:55:00Z">
          <w:r w:rsidR="00AE0E68" w:rsidDel="00F66ED9">
            <w:delText>ser</w:delText>
          </w:r>
        </w:del>
      </w:ins>
      <w:ins w:id="1242" w:author="Campos Muñoz, Jesús" w:date="2013-07-01T13:23:00Z">
        <w:del w:id="1243" w:author="Jesus" w:date="2013-07-06T00:55:00Z">
          <w:r w:rsidR="00AE0E68" w:rsidDel="00F66ED9">
            <w:delText>à</w:delText>
          </w:r>
        </w:del>
      </w:ins>
      <w:ins w:id="1244" w:author="Campos Muñoz, Jesús" w:date="2013-07-01T13:22:00Z">
        <w:del w:id="1245" w:author="Jesus" w:date="2013-07-06T00:55:00Z">
          <w:r w:rsidR="00AE0E68" w:rsidDel="00F66ED9">
            <w:delText xml:space="preserve"> </w:delText>
          </w:r>
        </w:del>
      </w:ins>
      <w:del w:id="1246" w:author="Jesus" w:date="2013-07-06T00:55:00Z">
        <w:r w:rsidDel="00F66ED9">
          <w:delText>igual o posterior a aquest paràmetre.</w:delText>
        </w:r>
      </w:del>
    </w:p>
    <w:p w:rsidR="00B22FBC" w:rsidDel="00F66ED9" w:rsidRDefault="00B22FBC" w:rsidP="00B22FBC">
      <w:pPr>
        <w:rPr>
          <w:del w:id="1247" w:author="Jesus" w:date="2013-07-06T00:55:00Z"/>
        </w:rPr>
      </w:pPr>
    </w:p>
    <w:p w:rsidR="00E25B57" w:rsidDel="00F66ED9" w:rsidRDefault="00E25B57" w:rsidP="00E25B57">
      <w:pPr>
        <w:rPr>
          <w:del w:id="1248" w:author="Jesus" w:date="2013-07-06T00:55:00Z"/>
        </w:rPr>
      </w:pPr>
      <w:del w:id="1249" w:author="Jesus" w:date="2013-07-06T00:55:00Z">
        <w:r w:rsidDel="00F66ED9">
          <w:delText>Pot donar-se el cas que no existeixi cap fitxa activitat dintre d’un tipus d’agenda i per tant en la resposta es retornarien zero resultats i operació finalitzada correctament al codi d’estat</w:delText>
        </w:r>
        <w:r w:rsidRPr="007753C2" w:rsidDel="00F66ED9">
          <w:delText>.</w:delText>
        </w:r>
      </w:del>
    </w:p>
    <w:p w:rsidR="00B22FBC" w:rsidDel="00F66ED9" w:rsidRDefault="00B22FBC" w:rsidP="00B22FBC">
      <w:pPr>
        <w:rPr>
          <w:del w:id="1250" w:author="Jesus" w:date="2013-07-06T00:55:00Z"/>
        </w:rPr>
      </w:pPr>
      <w:del w:id="1251" w:author="Jesus" w:date="2013-07-06T00:55:00Z">
        <w:r w:rsidDel="00F66ED9">
          <w:delText xml:space="preserve">La forma de la resposta WSDL és una estructura </w:delText>
        </w:r>
        <w:r w:rsidRPr="007A5DE0" w:rsidDel="00F66ED9">
          <w:rPr>
            <w:b/>
          </w:rPr>
          <w:delText>BeanRespostaTipus</w:delText>
        </w:r>
        <w:r w:rsidDel="00F66ED9">
          <w:rPr>
            <w:b/>
          </w:rPr>
          <w:delText>2</w:delText>
        </w:r>
        <w:r w:rsidDel="00F66ED9">
          <w:delText>.</w:delText>
        </w:r>
      </w:del>
    </w:p>
    <w:p w:rsidR="00B22FBC" w:rsidDel="00F66ED9" w:rsidRDefault="00B22FBC" w:rsidP="00B22FBC">
      <w:pPr>
        <w:rPr>
          <w:del w:id="1252" w:author="Jesus" w:date="2013-07-06T00:55:00Z"/>
        </w:rPr>
      </w:pPr>
      <w:del w:id="1253" w:author="Jesus" w:date="2013-07-06T00:55:00Z">
        <w:r w:rsidDel="00F66ED9">
          <w:delText xml:space="preserve">Possibles </w:delText>
        </w:r>
        <w:r w:rsidR="001917BC" w:rsidDel="00F66ED9">
          <w:fldChar w:fldCharType="begin"/>
        </w:r>
        <w:r w:rsidR="001917BC" w:rsidDel="00F66ED9">
          <w:delInstrText xml:space="preserve"> HYPERLINK \l "_Annex_B:_Situacions" </w:delInstrText>
        </w:r>
        <w:r w:rsidR="001917BC" w:rsidDel="00F66ED9">
          <w:fldChar w:fldCharType="separate"/>
        </w:r>
        <w:r w:rsidRPr="007A5DE0" w:rsidDel="00F66ED9">
          <w:rPr>
            <w:rStyle w:val="Hipervnculo"/>
          </w:rPr>
          <w:delText>codis</w:delText>
        </w:r>
        <w:r w:rsidRPr="00811789" w:rsidDel="00F66ED9">
          <w:rPr>
            <w:rStyle w:val="Hipervnculo"/>
          </w:rPr>
          <w:delText xml:space="preserve"> d’estat</w:delText>
        </w:r>
        <w:r w:rsidR="001917BC" w:rsidDel="00F66ED9">
          <w:rPr>
            <w:rStyle w:val="Hipervnculo"/>
          </w:rPr>
          <w:fldChar w:fldCharType="end"/>
        </w:r>
        <w:r w:rsidDel="00F66ED9">
          <w:delText xml:space="preserve"> </w:delText>
        </w:r>
      </w:del>
      <w:ins w:id="1254" w:author="Campos Muñoz, Jesús" w:date="2013-07-01T12:05:00Z">
        <w:del w:id="1255" w:author="Jesus" w:date="2013-07-06T00:55:00Z">
          <w:r w:rsidR="007F0D24" w:rsidDel="00F66ED9">
            <w:delText>que poden retornar els mètodes</w:delText>
          </w:r>
        </w:del>
      </w:ins>
      <w:del w:id="1256" w:author="Jesus" w:date="2013-07-06T00:55:00Z">
        <w:r w:rsidDel="00F66ED9">
          <w:delText xml:space="preserve">que pot retornar el mètode: </w:delText>
        </w:r>
        <w:r w:rsidR="00C45C02" w:rsidDel="00F66ED9">
          <w:delText>0, -1, 1, 2 ó 3.</w:delText>
        </w:r>
      </w:del>
    </w:p>
    <w:p w:rsidR="00970630" w:rsidRPr="007753C2" w:rsidDel="00F66ED9" w:rsidRDefault="00970630" w:rsidP="00970630">
      <w:pPr>
        <w:pStyle w:val="Ttulo3"/>
        <w:rPr>
          <w:del w:id="1257" w:author="Jesus" w:date="2013-07-06T00:55:00Z"/>
        </w:rPr>
      </w:pPr>
      <w:bookmarkStart w:id="1258" w:name="_Toc359501267"/>
      <w:bookmarkStart w:id="1259" w:name="_Toc359501662"/>
      <w:bookmarkStart w:id="1260" w:name="_Toc359568669"/>
      <w:bookmarkStart w:id="1261" w:name="_Toc360797857"/>
      <w:bookmarkEnd w:id="1258"/>
      <w:bookmarkEnd w:id="1259"/>
      <w:bookmarkEnd w:id="1260"/>
      <w:del w:id="1262" w:author="Jesus" w:date="2013-07-06T00:55:00Z">
        <w:r w:rsidRPr="007753C2" w:rsidDel="00F66ED9">
          <w:delText>Consultar categories d’un tipus d’agenda</w:delText>
        </w:r>
        <w:bookmarkEnd w:id="1261"/>
      </w:del>
    </w:p>
    <w:p w:rsidR="00970630" w:rsidRPr="007753C2" w:rsidDel="00F66ED9" w:rsidRDefault="00970630" w:rsidP="00970630">
      <w:pPr>
        <w:rPr>
          <w:del w:id="1263" w:author="Jesus" w:date="2013-07-06T00:55:00Z"/>
          <w:noProof/>
        </w:rPr>
      </w:pPr>
      <w:del w:id="1264" w:author="Jesus" w:date="2013-07-06T00:55:00Z">
        <w:r w:rsidRPr="007753C2" w:rsidDel="00F66ED9">
          <w:rPr>
            <w:noProof/>
          </w:rPr>
          <w:delText>Un tipus d’agenda pot tenir diferents categories. En l’actualitat tant l’</w:delText>
        </w:r>
        <w:r w:rsidRPr="007753C2" w:rsidDel="00F66ED9">
          <w:rPr>
            <w:b/>
            <w:noProof/>
          </w:rPr>
          <w:delText>Agenda</w:delText>
        </w:r>
        <w:r w:rsidRPr="007753C2" w:rsidDel="00F66ED9">
          <w:rPr>
            <w:noProof/>
          </w:rPr>
          <w:delText xml:space="preserve"> </w:delText>
        </w:r>
        <w:r w:rsidRPr="007753C2" w:rsidDel="00F66ED9">
          <w:rPr>
            <w:b/>
            <w:noProof/>
          </w:rPr>
          <w:delText>administrativa</w:delText>
        </w:r>
        <w:r w:rsidRPr="007753C2" w:rsidDel="00F66ED9">
          <w:rPr>
            <w:noProof/>
          </w:rPr>
          <w:delText xml:space="preserve"> com l’</w:delText>
        </w:r>
        <w:r w:rsidRPr="007753C2" w:rsidDel="00F66ED9">
          <w:rPr>
            <w:b/>
            <w:noProof/>
          </w:rPr>
          <w:delText>Agenda cultural</w:delText>
        </w:r>
        <w:r w:rsidRPr="007753C2" w:rsidDel="00F66ED9">
          <w:rPr>
            <w:noProof/>
          </w:rPr>
          <w:delText xml:space="preserve"> tenen categories.</w:delText>
        </w:r>
      </w:del>
    </w:p>
    <w:p w:rsidR="00970630" w:rsidDel="00F66ED9" w:rsidRDefault="00970630" w:rsidP="00970630">
      <w:pPr>
        <w:rPr>
          <w:del w:id="1265" w:author="Jesus" w:date="2013-07-06T00:55:00Z"/>
          <w:noProof/>
        </w:rPr>
      </w:pPr>
      <w:del w:id="1266" w:author="Jesus" w:date="2013-07-06T00:55:00Z">
        <w:r w:rsidRPr="007753C2" w:rsidDel="00F66ED9">
          <w:rPr>
            <w:noProof/>
          </w:rPr>
          <w:delText>Aquest mètode serveix per retornar al desenvolupador el  nom i el codi de les diferents categories existents en un determinat tipus d’agenda. Estarà preparat per suportar ampliacions de manera que retornarà qualsevol element nou que sigui inclós en un futur.</w:delText>
        </w:r>
      </w:del>
    </w:p>
    <w:p w:rsidR="00C316AA" w:rsidDel="00F66ED9" w:rsidRDefault="00C316AA" w:rsidP="00C316AA">
      <w:pPr>
        <w:rPr>
          <w:del w:id="1267" w:author="Jesus" w:date="2013-07-06T00:55:00Z"/>
        </w:rPr>
      </w:pPr>
      <w:del w:id="1268" w:author="Jesus" w:date="2013-07-06T00:55:00Z">
        <w:r w:rsidRPr="007753C2" w:rsidDel="00F66ED9">
          <w:delText>Aquest mètode necessita rebre en la seva invocació</w:delText>
        </w:r>
        <w:r w:rsidDel="00F66ED9">
          <w:delText xml:space="preserve"> com a</w:delText>
        </w:r>
        <w:r w:rsidRPr="007753C2" w:rsidDel="00F66ED9">
          <w:delText xml:space="preserve"> paràmetre</w:delText>
        </w:r>
        <w:r w:rsidDel="00F66ED9">
          <w:delText>s</w:delText>
        </w:r>
        <w:r w:rsidRPr="007753C2" w:rsidDel="00F66ED9">
          <w:delText xml:space="preserve"> </w:delText>
        </w:r>
        <w:r w:rsidDel="00F66ED9">
          <w:delText>l’idioma en el que es volen rebre les dades i el tipus d’agenda del que es volen conèixer les seves categories.</w:delText>
        </w:r>
      </w:del>
    </w:p>
    <w:p w:rsidR="00B16E66" w:rsidDel="00F66ED9" w:rsidRDefault="00B16E66" w:rsidP="00B16E66">
      <w:pPr>
        <w:tabs>
          <w:tab w:val="left" w:pos="2527"/>
        </w:tabs>
        <w:rPr>
          <w:del w:id="1269" w:author="Jesus" w:date="2013-07-06T00:55:00Z"/>
        </w:rPr>
      </w:pPr>
      <w:del w:id="1270" w:author="Jesus" w:date="2013-07-06T00:55:00Z">
        <w:r w:rsidDel="00F66ED9">
          <w:delText>Mètode del servei web:</w:delText>
        </w:r>
        <w:r w:rsidDel="00F66ED9">
          <w:tab/>
        </w:r>
      </w:del>
    </w:p>
    <w:tbl>
      <w:tblPr>
        <w:tblStyle w:val="Tablaconcuadrcula"/>
        <w:tblW w:w="0" w:type="auto"/>
        <w:tblBorders>
          <w:top w:val="none" w:sz="0" w:space="0" w:color="auto"/>
          <w:left w:val="none" w:sz="0" w:space="0" w:color="auto"/>
          <w:bottom w:val="none" w:sz="0" w:space="0" w:color="auto"/>
          <w:right w:val="none" w:sz="0" w:space="0" w:color="auto"/>
        </w:tblBorders>
        <w:shd w:val="pct10" w:color="auto" w:fill="auto"/>
        <w:tblLook w:val="04A0" w:firstRow="1" w:lastRow="0" w:firstColumn="1" w:lastColumn="0" w:noHBand="0" w:noVBand="1"/>
      </w:tblPr>
      <w:tblGrid>
        <w:gridCol w:w="8644"/>
      </w:tblGrid>
      <w:tr w:rsidR="00B16E66" w:rsidDel="00F66ED9" w:rsidTr="00A8499C">
        <w:trPr>
          <w:del w:id="1271" w:author="Jesus" w:date="2013-07-06T00:55:00Z"/>
        </w:trPr>
        <w:tc>
          <w:tcPr>
            <w:tcW w:w="8644" w:type="dxa"/>
            <w:shd w:val="pct10" w:color="auto" w:fill="auto"/>
          </w:tcPr>
          <w:p w:rsidR="00B16E66" w:rsidRPr="000B4CD2" w:rsidDel="00F66ED9" w:rsidRDefault="00B16E66" w:rsidP="00C231FF">
            <w:pPr>
              <w:autoSpaceDE w:val="0"/>
              <w:autoSpaceDN w:val="0"/>
              <w:adjustRightInd w:val="0"/>
              <w:spacing w:line="276" w:lineRule="auto"/>
              <w:jc w:val="left"/>
              <w:rPr>
                <w:del w:id="1272" w:author="Jesus" w:date="2013-07-06T00:55:00Z"/>
                <w:rFonts w:ascii="Consolas" w:eastAsiaTheme="minorHAnsi" w:hAnsi="Consolas" w:cs="Consolas"/>
                <w:sz w:val="19"/>
                <w:szCs w:val="19"/>
                <w:lang w:val="en-US" w:bidi="ar-SA"/>
              </w:rPr>
            </w:pPr>
            <w:del w:id="1273" w:author="Jesus" w:date="2013-07-06T00:55:00Z">
              <w:r w:rsidRPr="00C231FF" w:rsidDel="00F66ED9">
                <w:rPr>
                  <w:rFonts w:ascii="Consolas" w:eastAsiaTheme="minorHAnsi" w:hAnsi="Consolas" w:cs="Consolas"/>
                  <w:sz w:val="19"/>
                  <w:szCs w:val="19"/>
                  <w:lang w:val="en-US" w:bidi="ar-SA"/>
                </w:rPr>
                <w:delText xml:space="preserve">categoriesAgenda(idioma </w:delText>
              </w:r>
              <w:r w:rsidRPr="00C231FF" w:rsidDel="00F66ED9">
                <w:rPr>
                  <w:rFonts w:ascii="Consolas" w:eastAsiaTheme="minorHAnsi" w:hAnsi="Consolas" w:cs="Consolas"/>
                  <w:color w:val="0000FF"/>
                  <w:sz w:val="19"/>
                  <w:szCs w:val="19"/>
                  <w:lang w:val="en-US" w:bidi="ar-SA"/>
                </w:rPr>
                <w:delText>As</w:delText>
              </w:r>
              <w:r w:rsidRPr="00C231FF" w:rsidDel="00F66ED9">
                <w:rPr>
                  <w:rFonts w:ascii="Consolas" w:eastAsiaTheme="minorHAnsi" w:hAnsi="Consolas" w:cs="Consolas"/>
                  <w:sz w:val="19"/>
                  <w:szCs w:val="19"/>
                  <w:lang w:val="en-US" w:bidi="ar-SA"/>
                </w:rPr>
                <w:delText xml:space="preserve"> </w:delText>
              </w:r>
              <w:r w:rsidRPr="00C231FF" w:rsidDel="00F66ED9">
                <w:rPr>
                  <w:rFonts w:ascii="Consolas" w:eastAsiaTheme="minorHAnsi" w:hAnsi="Consolas" w:cs="Consolas"/>
                  <w:color w:val="0000FF"/>
                  <w:sz w:val="19"/>
                  <w:szCs w:val="19"/>
                  <w:lang w:val="en-US" w:bidi="ar-SA"/>
                </w:rPr>
                <w:delText>Integer</w:delText>
              </w:r>
              <w:r w:rsidRPr="00C231FF" w:rsidDel="00F66ED9">
                <w:rPr>
                  <w:rFonts w:ascii="Consolas" w:eastAsiaTheme="minorHAnsi" w:hAnsi="Consolas" w:cs="Consolas"/>
                  <w:sz w:val="19"/>
                  <w:szCs w:val="19"/>
                  <w:lang w:val="en-US" w:bidi="ar-SA"/>
                </w:rPr>
                <w:delText xml:space="preserve">, idTipusAgenda </w:delText>
              </w:r>
              <w:r w:rsidRPr="00C231FF" w:rsidDel="00F66ED9">
                <w:rPr>
                  <w:rFonts w:ascii="Consolas" w:eastAsiaTheme="minorHAnsi" w:hAnsi="Consolas" w:cs="Consolas"/>
                  <w:color w:val="0000FF"/>
                  <w:sz w:val="19"/>
                  <w:szCs w:val="19"/>
                  <w:lang w:val="en-US" w:bidi="ar-SA"/>
                </w:rPr>
                <w:delText>As</w:delText>
              </w:r>
              <w:r w:rsidRPr="00C231FF" w:rsidDel="00F66ED9">
                <w:rPr>
                  <w:rFonts w:ascii="Consolas" w:eastAsiaTheme="minorHAnsi" w:hAnsi="Consolas" w:cs="Consolas"/>
                  <w:sz w:val="19"/>
                  <w:szCs w:val="19"/>
                  <w:lang w:val="en-US" w:bidi="ar-SA"/>
                </w:rPr>
                <w:delText xml:space="preserve"> </w:delText>
              </w:r>
              <w:r w:rsidRPr="00C231FF" w:rsidDel="00F66ED9">
                <w:rPr>
                  <w:rFonts w:ascii="Consolas" w:eastAsiaTheme="minorHAnsi" w:hAnsi="Consolas" w:cs="Consolas"/>
                  <w:color w:val="0000FF"/>
                  <w:sz w:val="19"/>
                  <w:szCs w:val="19"/>
                  <w:lang w:val="en-US" w:bidi="ar-SA"/>
                </w:rPr>
                <w:delText>Integer</w:delText>
              </w:r>
              <w:r w:rsidRPr="00C231FF" w:rsidDel="00F66ED9">
                <w:rPr>
                  <w:rFonts w:ascii="Consolas" w:eastAsiaTheme="minorHAnsi" w:hAnsi="Consolas" w:cs="Consolas"/>
                  <w:sz w:val="19"/>
                  <w:szCs w:val="19"/>
                  <w:lang w:val="en-US" w:bidi="ar-SA"/>
                </w:rPr>
                <w:delText>)</w:delText>
              </w:r>
            </w:del>
          </w:p>
        </w:tc>
      </w:tr>
    </w:tbl>
    <w:p w:rsidR="00B16E66" w:rsidDel="00F66ED9" w:rsidRDefault="00B16E66" w:rsidP="00B16E66">
      <w:pPr>
        <w:pStyle w:val="Epgrafe"/>
        <w:jc w:val="center"/>
        <w:rPr>
          <w:del w:id="1274" w:author="Jesus" w:date="2013-07-06T00:55:00Z"/>
        </w:rPr>
      </w:pPr>
      <w:bookmarkStart w:id="1275" w:name="_Toc360449430"/>
      <w:del w:id="1276" w:author="Jesus" w:date="2013-07-06T00:55:00Z">
        <w:r w:rsidDel="00F66ED9">
          <w:delText xml:space="preserve">Figura </w:delText>
        </w:r>
        <w:r w:rsidDel="00F66ED9">
          <w:fldChar w:fldCharType="begin"/>
        </w:r>
        <w:r w:rsidDel="00F66ED9">
          <w:delInstrText xml:space="preserve"> SEQ Figura \* ARABIC </w:delInstrText>
        </w:r>
        <w:r w:rsidDel="00F66ED9">
          <w:fldChar w:fldCharType="separate"/>
        </w:r>
        <w:r w:rsidR="00BF3893" w:rsidDel="00F66ED9">
          <w:rPr>
            <w:noProof/>
          </w:rPr>
          <w:delText>5</w:delText>
        </w:r>
        <w:r w:rsidDel="00F66ED9">
          <w:fldChar w:fldCharType="end"/>
        </w:r>
        <w:r w:rsidR="009F5DCD" w:rsidDel="00F66ED9">
          <w:delText>: Mètode</w:delText>
        </w:r>
        <w:r w:rsidDel="00F66ED9">
          <w:delText xml:space="preserve"> per obtenir </w:delText>
        </w:r>
        <w:r w:rsidR="00297A6C" w:rsidDel="00F66ED9">
          <w:delText>les</w:delText>
        </w:r>
        <w:r w:rsidDel="00F66ED9">
          <w:delText xml:space="preserve"> diferents </w:delText>
        </w:r>
        <w:r w:rsidR="00297A6C" w:rsidDel="00F66ED9">
          <w:delText xml:space="preserve">categories existents en un </w:delText>
        </w:r>
        <w:r w:rsidDel="00F66ED9">
          <w:delText>tipus d’agenda.</w:delText>
        </w:r>
        <w:bookmarkEnd w:id="1275"/>
      </w:del>
    </w:p>
    <w:p w:rsidR="00045FC2" w:rsidDel="00F66ED9" w:rsidRDefault="00B16E66" w:rsidP="00B16E66">
      <w:pPr>
        <w:rPr>
          <w:del w:id="1277" w:author="Jesus" w:date="2013-07-06T00:55:00Z"/>
        </w:rPr>
      </w:pPr>
      <w:del w:id="1278" w:author="Jesus" w:date="2013-07-06T00:55:00Z">
        <w:r w:rsidDel="00F66ED9">
          <w:delText xml:space="preserve">Aquest </w:delText>
        </w:r>
        <w:r w:rsidRPr="007753C2" w:rsidDel="00F66ED9">
          <w:delText>necessita rebre en la seva invocació</w:delText>
        </w:r>
        <w:r w:rsidDel="00F66ED9">
          <w:delText xml:space="preserve"> com a</w:delText>
        </w:r>
        <w:r w:rsidRPr="007753C2" w:rsidDel="00F66ED9">
          <w:delText xml:space="preserve"> paràmetre</w:delText>
        </w:r>
        <w:r w:rsidR="00045FC2" w:rsidDel="00F66ED9">
          <w:delText>s:</w:delText>
        </w:r>
      </w:del>
    </w:p>
    <w:p w:rsidR="00045FC2" w:rsidDel="00F66ED9" w:rsidRDefault="00C231FF" w:rsidP="0060270F">
      <w:pPr>
        <w:pStyle w:val="Prrafodelista"/>
        <w:numPr>
          <w:ilvl w:val="0"/>
          <w:numId w:val="2"/>
        </w:numPr>
        <w:rPr>
          <w:del w:id="1279" w:author="Jesus" w:date="2013-07-06T00:55:00Z"/>
        </w:rPr>
      </w:pPr>
      <w:ins w:id="1280" w:author="Campos Muñoz, Jesús" w:date="2013-06-21T09:35:00Z">
        <w:del w:id="1281" w:author="Jesus" w:date="2013-07-06T00:55:00Z">
          <w:r w:rsidDel="00F66ED9">
            <w:rPr>
              <w:b/>
            </w:rPr>
            <w:lastRenderedPageBreak/>
            <w:delText>i</w:delText>
          </w:r>
        </w:del>
      </w:ins>
      <w:del w:id="1282" w:author="Jesus" w:date="2013-07-06T00:55:00Z">
        <w:r w:rsidR="00045FC2" w:rsidRPr="00C231FF" w:rsidDel="00F66ED9">
          <w:rPr>
            <w:b/>
          </w:rPr>
          <w:delText>dioma</w:delText>
        </w:r>
        <w:r w:rsidR="00045FC2" w:rsidDel="00F66ED9">
          <w:delText xml:space="preserve">: </w:delText>
        </w:r>
        <w:r w:rsidR="00B16E66" w:rsidDel="00F66ED9">
          <w:delText xml:space="preserve">el codi de l’idioma </w:delText>
        </w:r>
      </w:del>
      <w:ins w:id="1283" w:author="Campos Muñoz, Jesús" w:date="2013-07-01T11:57:00Z">
        <w:del w:id="1284" w:author="Jesus" w:date="2013-07-06T00:55:00Z">
          <w:r w:rsidR="007F0D24" w:rsidDel="00F66ED9">
            <w:delText xml:space="preserve">en el que es volen rebre les dades </w:delText>
          </w:r>
        </w:del>
      </w:ins>
      <w:del w:id="1285" w:author="Jesus" w:date="2013-07-06T00:55:00Z">
        <w:r w:rsidR="00B16E66" w:rsidDel="00F66ED9">
          <w:delText xml:space="preserve">(codi únic que identifica un idioma i que s’obté a l’apartat </w:delText>
        </w:r>
        <w:r w:rsidR="00D542E1" w:rsidRPr="000B4CD2" w:rsidDel="00F66ED9">
          <w:rPr>
            <w:b/>
          </w:rPr>
          <w:fldChar w:fldCharType="begin"/>
        </w:r>
        <w:r w:rsidR="00D542E1" w:rsidRPr="000B4CD2" w:rsidDel="00F66ED9">
          <w:rPr>
            <w:b/>
          </w:rPr>
          <w:delInstrText xml:space="preserve"> REF _Ref359500419 \r \h </w:delInstrText>
        </w:r>
        <w:r w:rsidR="00D542E1" w:rsidDel="00F66ED9">
          <w:rPr>
            <w:b/>
          </w:rPr>
          <w:delInstrText xml:space="preserve"> \* MERGEFORMAT </w:delInstrText>
        </w:r>
        <w:r w:rsidR="00D542E1" w:rsidRPr="000B4CD2" w:rsidDel="00F66ED9">
          <w:rPr>
            <w:b/>
          </w:rPr>
        </w:r>
        <w:r w:rsidR="00D542E1" w:rsidRPr="000B4CD2" w:rsidDel="00F66ED9">
          <w:rPr>
            <w:b/>
          </w:rPr>
          <w:fldChar w:fldCharType="separate"/>
        </w:r>
        <w:r w:rsidR="00BF3893" w:rsidDel="00F66ED9">
          <w:rPr>
            <w:b/>
          </w:rPr>
          <w:delText>3.2.1</w:delText>
        </w:r>
        <w:r w:rsidR="00D542E1" w:rsidRPr="000B4CD2" w:rsidDel="00F66ED9">
          <w:rPr>
            <w:b/>
          </w:rPr>
          <w:fldChar w:fldCharType="end"/>
        </w:r>
        <w:r w:rsidR="00D542E1" w:rsidRPr="000B4CD2" w:rsidDel="00F66ED9">
          <w:rPr>
            <w:b/>
          </w:rPr>
          <w:delText xml:space="preserve"> </w:delText>
        </w:r>
        <w:r w:rsidR="00D542E1" w:rsidRPr="000B4CD2" w:rsidDel="00F66ED9">
          <w:rPr>
            <w:b/>
          </w:rPr>
          <w:fldChar w:fldCharType="begin"/>
        </w:r>
        <w:r w:rsidR="00D542E1" w:rsidRPr="000B4CD2" w:rsidDel="00F66ED9">
          <w:rPr>
            <w:b/>
          </w:rPr>
          <w:delInstrText xml:space="preserve"> REF _Ref359500422 \h </w:delInstrText>
        </w:r>
        <w:r w:rsidR="00D542E1" w:rsidDel="00F66ED9">
          <w:rPr>
            <w:b/>
          </w:rPr>
          <w:delInstrText xml:space="preserve"> \* MERGEFORMAT </w:delInstrText>
        </w:r>
        <w:r w:rsidR="00D542E1" w:rsidRPr="000B4CD2" w:rsidDel="00F66ED9">
          <w:rPr>
            <w:b/>
          </w:rPr>
        </w:r>
        <w:r w:rsidR="00D542E1" w:rsidRPr="000B4CD2" w:rsidDel="00F66ED9">
          <w:rPr>
            <w:b/>
          </w:rPr>
          <w:fldChar w:fldCharType="separate"/>
        </w:r>
      </w:del>
      <w:ins w:id="1286" w:author="Campos Muñoz, Jesús" w:date="2013-07-05T14:29:00Z">
        <w:del w:id="1287" w:author="Jesus" w:date="2013-07-06T00:55:00Z">
          <w:r w:rsidR="00BF3893" w:rsidRPr="00BF3893" w:rsidDel="00F66ED9">
            <w:rPr>
              <w:b/>
              <w:rPrChange w:id="1288" w:author="Campos Muñoz, Jesús" w:date="2013-07-05T14:29:00Z">
                <w:rPr/>
              </w:rPrChange>
            </w:rPr>
            <w:delText>Obtenir idiomes disponibles</w:delText>
          </w:r>
        </w:del>
      </w:ins>
      <w:del w:id="1289" w:author="Jesus" w:date="2013-07-06T00:55:00Z">
        <w:r w:rsidR="00D542E1" w:rsidRPr="000B4CD2" w:rsidDel="00F66ED9">
          <w:rPr>
            <w:b/>
          </w:rPr>
          <w:delText>Obtenir idiomes disponibles</w:delText>
        </w:r>
        <w:r w:rsidR="00D542E1" w:rsidRPr="000B4CD2" w:rsidDel="00F66ED9">
          <w:rPr>
            <w:b/>
          </w:rPr>
          <w:fldChar w:fldCharType="end"/>
        </w:r>
        <w:r w:rsidR="00B16E66" w:rsidDel="00F66ED9">
          <w:delText>) en el que es volen rebre les dades</w:delText>
        </w:r>
        <w:r w:rsidR="00045FC2" w:rsidDel="00F66ED9">
          <w:delText>.</w:delText>
        </w:r>
      </w:del>
    </w:p>
    <w:p w:rsidR="00B16E66" w:rsidDel="00F66ED9" w:rsidRDefault="00045FC2">
      <w:pPr>
        <w:pStyle w:val="Prrafodelista"/>
        <w:numPr>
          <w:ilvl w:val="0"/>
          <w:numId w:val="2"/>
        </w:numPr>
        <w:rPr>
          <w:del w:id="1290" w:author="Jesus" w:date="2013-07-06T00:55:00Z"/>
        </w:rPr>
        <w:pPrChange w:id="1291" w:author="Campos Muñoz, Jesús" w:date="2013-06-20T10:42:00Z">
          <w:pPr/>
        </w:pPrChange>
      </w:pPr>
      <w:del w:id="1292" w:author="Jesus" w:date="2013-07-06T00:55:00Z">
        <w:r w:rsidDel="00F66ED9">
          <w:rPr>
            <w:b/>
          </w:rPr>
          <w:delText>idTipusAgenda</w:delText>
        </w:r>
        <w:r w:rsidRPr="00C231FF" w:rsidDel="00F66ED9">
          <w:delText>:</w:delText>
        </w:r>
        <w:r w:rsidDel="00F66ED9">
          <w:delText xml:space="preserve"> </w:delText>
        </w:r>
        <w:r w:rsidR="002D7F68" w:rsidDel="00F66ED9">
          <w:delText>l’identificador del tipus d’agenda sobre el que es volen consultar les categories</w:delText>
        </w:r>
        <w:r w:rsidR="00B16E66" w:rsidRPr="007753C2" w:rsidDel="00F66ED9">
          <w:delText>.</w:delText>
        </w:r>
      </w:del>
    </w:p>
    <w:p w:rsidR="00231F94" w:rsidDel="00F66ED9" w:rsidRDefault="00231F94">
      <w:pPr>
        <w:rPr>
          <w:del w:id="1293" w:author="Jesus" w:date="2013-07-06T00:55:00Z"/>
        </w:rPr>
      </w:pPr>
    </w:p>
    <w:p w:rsidR="00231F94" w:rsidDel="00F66ED9" w:rsidRDefault="00231F94" w:rsidP="00231F94">
      <w:pPr>
        <w:rPr>
          <w:del w:id="1294" w:author="Jesus" w:date="2013-07-06T00:55:00Z"/>
        </w:rPr>
      </w:pPr>
      <w:del w:id="1295" w:author="Jesus" w:date="2013-07-06T00:55:00Z">
        <w:r w:rsidDel="00F66ED9">
          <w:delText>Pot donar-se el cas que no existeixi cap categoria dintre d’un tipus d'agenda i per tant en la resposta es retornarien zero resultats i operació finalitzada correctament al codi d’</w:delText>
        </w:r>
        <w:r w:rsidR="00E25B57" w:rsidDel="00F66ED9">
          <w:delText>estat</w:delText>
        </w:r>
        <w:r w:rsidRPr="007753C2" w:rsidDel="00F66ED9">
          <w:delText>.</w:delText>
        </w:r>
      </w:del>
    </w:p>
    <w:p w:rsidR="00B16E66" w:rsidDel="00F66ED9" w:rsidRDefault="00B16E66" w:rsidP="00B16E66">
      <w:pPr>
        <w:rPr>
          <w:del w:id="1296" w:author="Jesus" w:date="2013-07-06T00:55:00Z"/>
        </w:rPr>
      </w:pPr>
      <w:del w:id="1297" w:author="Jesus" w:date="2013-07-06T00:55:00Z">
        <w:r w:rsidDel="00F66ED9">
          <w:delText xml:space="preserve">La forma de la resposta WSDL és una estructura </w:delText>
        </w:r>
        <w:r w:rsidRPr="007A5DE0" w:rsidDel="00F66ED9">
          <w:rPr>
            <w:b/>
          </w:rPr>
          <w:delText>BeanRespostaTipus</w:delText>
        </w:r>
        <w:r w:rsidDel="00F66ED9">
          <w:rPr>
            <w:b/>
          </w:rPr>
          <w:delText>3</w:delText>
        </w:r>
        <w:r w:rsidDel="00F66ED9">
          <w:delText>.</w:delText>
        </w:r>
      </w:del>
    </w:p>
    <w:p w:rsidR="00B16E66" w:rsidDel="00F66ED9" w:rsidRDefault="00B16E66" w:rsidP="00B16E66">
      <w:pPr>
        <w:rPr>
          <w:ins w:id="1298" w:author="Campos Muñoz, Jesús" w:date="2013-07-01T12:10:00Z"/>
          <w:del w:id="1299" w:author="Jesus" w:date="2013-07-06T00:55:00Z"/>
        </w:rPr>
      </w:pPr>
      <w:del w:id="1300" w:author="Jesus" w:date="2013-07-06T00:55:00Z">
        <w:r w:rsidDel="00F66ED9">
          <w:delText xml:space="preserve">Possibles </w:delText>
        </w:r>
        <w:r w:rsidR="001917BC" w:rsidDel="00F66ED9">
          <w:fldChar w:fldCharType="begin"/>
        </w:r>
        <w:r w:rsidR="001917BC" w:rsidDel="00F66ED9">
          <w:delInstrText xml:space="preserve"> HYPERLINK \l "_Annex_B:_Situacions" </w:delInstrText>
        </w:r>
        <w:r w:rsidR="001917BC" w:rsidDel="00F66ED9">
          <w:fldChar w:fldCharType="separate"/>
        </w:r>
        <w:r w:rsidRPr="007A5DE0" w:rsidDel="00F66ED9">
          <w:rPr>
            <w:rStyle w:val="Hipervnculo"/>
          </w:rPr>
          <w:delText>codis</w:delText>
        </w:r>
        <w:r w:rsidRPr="00811789" w:rsidDel="00F66ED9">
          <w:rPr>
            <w:rStyle w:val="Hipervnculo"/>
          </w:rPr>
          <w:delText xml:space="preserve"> d’estat</w:delText>
        </w:r>
        <w:r w:rsidR="001917BC" w:rsidDel="00F66ED9">
          <w:rPr>
            <w:rStyle w:val="Hipervnculo"/>
          </w:rPr>
          <w:fldChar w:fldCharType="end"/>
        </w:r>
        <w:r w:rsidDel="00F66ED9">
          <w:delText xml:space="preserve"> que pot retornar el mètode: 0, -1, 1 ó 3.</w:delText>
        </w:r>
      </w:del>
    </w:p>
    <w:p w:rsidR="004B791A" w:rsidDel="00F66ED9" w:rsidRDefault="004B791A" w:rsidP="00B16E66">
      <w:pPr>
        <w:rPr>
          <w:del w:id="1301" w:author="Jesus" w:date="2013-07-06T00:55:00Z"/>
        </w:rPr>
      </w:pPr>
    </w:p>
    <w:p w:rsidR="00970630" w:rsidRPr="007753C2" w:rsidDel="00F66ED9" w:rsidRDefault="00970630" w:rsidP="00970630">
      <w:pPr>
        <w:pStyle w:val="Ttulo3"/>
        <w:rPr>
          <w:del w:id="1302" w:author="Jesus" w:date="2013-07-06T00:55:00Z"/>
        </w:rPr>
      </w:pPr>
      <w:bookmarkStart w:id="1303" w:name="_Toc359501270"/>
      <w:bookmarkStart w:id="1304" w:name="_Toc359501665"/>
      <w:bookmarkStart w:id="1305" w:name="_Toc359568672"/>
      <w:bookmarkStart w:id="1306" w:name="_Ref359499871"/>
      <w:bookmarkStart w:id="1307" w:name="_Ref359499875"/>
      <w:bookmarkStart w:id="1308" w:name="_Toc360797858"/>
      <w:bookmarkEnd w:id="1303"/>
      <w:bookmarkEnd w:id="1304"/>
      <w:bookmarkEnd w:id="1305"/>
      <w:del w:id="1309" w:author="Jesus" w:date="2013-07-06T00:55:00Z">
        <w:r w:rsidRPr="007753C2" w:rsidDel="00F66ED9">
          <w:delText>Obtenir fitxes d’una categoria</w:delText>
        </w:r>
        <w:bookmarkEnd w:id="1306"/>
        <w:bookmarkEnd w:id="1307"/>
        <w:bookmarkEnd w:id="1308"/>
      </w:del>
    </w:p>
    <w:p w:rsidR="00970630" w:rsidDel="00F66ED9" w:rsidRDefault="00970630" w:rsidP="00970630">
      <w:pPr>
        <w:rPr>
          <w:del w:id="1310" w:author="Jesus" w:date="2013-07-06T00:55:00Z"/>
        </w:rPr>
      </w:pPr>
      <w:del w:id="1311" w:author="Jesus" w:date="2013-07-06T00:55:00Z">
        <w:r w:rsidRPr="007753C2" w:rsidDel="00F66ED9">
          <w:delText>Retorna totes les fitxes o activitats relacionades amb una categoria</w:delText>
        </w:r>
      </w:del>
      <w:ins w:id="1312" w:author="Campos Muñoz, Jesús" w:date="2013-07-01T12:10:00Z">
        <w:del w:id="1313" w:author="Jesus" w:date="2013-07-06T00:55:00Z">
          <w:r w:rsidR="004B791A" w:rsidDel="00F66ED9">
            <w:delText xml:space="preserve"> i les que es troben als seus subnivells</w:delText>
          </w:r>
        </w:del>
      </w:ins>
      <w:del w:id="1314" w:author="Jesus" w:date="2013-07-06T00:55:00Z">
        <w:r w:rsidRPr="007753C2" w:rsidDel="00F66ED9">
          <w:delText>.</w:delText>
        </w:r>
      </w:del>
    </w:p>
    <w:p w:rsidR="007E2625" w:rsidDel="00F66ED9" w:rsidRDefault="007E2625" w:rsidP="007E2625">
      <w:pPr>
        <w:tabs>
          <w:tab w:val="left" w:pos="2527"/>
        </w:tabs>
        <w:rPr>
          <w:del w:id="1315" w:author="Jesus" w:date="2013-07-06T00:55:00Z"/>
        </w:rPr>
      </w:pPr>
      <w:del w:id="1316" w:author="Jesus" w:date="2013-07-06T00:55:00Z">
        <w:r w:rsidDel="00F66ED9">
          <w:delText>Mètodes del servei web:</w:delText>
        </w:r>
        <w:r w:rsidDel="00F66ED9">
          <w:tab/>
        </w:r>
      </w:del>
    </w:p>
    <w:tbl>
      <w:tblPr>
        <w:tblStyle w:val="Tablaconcuadrcula"/>
        <w:tblW w:w="0" w:type="auto"/>
        <w:tblBorders>
          <w:top w:val="none" w:sz="0" w:space="0" w:color="auto"/>
          <w:left w:val="none" w:sz="0" w:space="0" w:color="auto"/>
          <w:bottom w:val="none" w:sz="0" w:space="0" w:color="auto"/>
          <w:right w:val="none" w:sz="0" w:space="0" w:color="auto"/>
        </w:tblBorders>
        <w:shd w:val="pct10" w:color="auto" w:fill="auto"/>
        <w:tblLook w:val="04A0" w:firstRow="1" w:lastRow="0" w:firstColumn="1" w:lastColumn="0" w:noHBand="0" w:noVBand="1"/>
      </w:tblPr>
      <w:tblGrid>
        <w:gridCol w:w="8644"/>
      </w:tblGrid>
      <w:tr w:rsidR="007E2625" w:rsidDel="00F66ED9" w:rsidTr="00C37656">
        <w:trPr>
          <w:del w:id="1317" w:author="Jesus" w:date="2013-07-06T00:55:00Z"/>
        </w:trPr>
        <w:tc>
          <w:tcPr>
            <w:tcW w:w="8644" w:type="dxa"/>
            <w:shd w:val="pct10" w:color="auto" w:fill="auto"/>
          </w:tcPr>
          <w:p w:rsidR="007E2625" w:rsidRPr="00C231FF" w:rsidDel="00F66ED9" w:rsidRDefault="007E2625" w:rsidP="00C231FF">
            <w:pPr>
              <w:autoSpaceDE w:val="0"/>
              <w:autoSpaceDN w:val="0"/>
              <w:adjustRightInd w:val="0"/>
              <w:spacing w:line="276" w:lineRule="auto"/>
              <w:jc w:val="left"/>
              <w:rPr>
                <w:del w:id="1318" w:author="Jesus" w:date="2013-07-06T00:55:00Z"/>
                <w:rFonts w:ascii="Consolas" w:eastAsiaTheme="minorHAnsi" w:hAnsi="Consolas" w:cs="Consolas"/>
                <w:sz w:val="19"/>
                <w:szCs w:val="19"/>
                <w:lang w:val="en-US" w:bidi="ar-SA"/>
              </w:rPr>
            </w:pPr>
            <w:del w:id="1319" w:author="Jesus" w:date="2013-07-06T00:55:00Z">
              <w:r w:rsidDel="00F66ED9">
                <w:rPr>
                  <w:rFonts w:ascii="Consolas" w:eastAsiaTheme="minorHAnsi" w:hAnsi="Consolas" w:cs="Consolas"/>
                  <w:sz w:val="19"/>
                  <w:szCs w:val="19"/>
                  <w:lang w:val="en-US" w:bidi="ar-SA"/>
                </w:rPr>
                <w:delText>fitxesCategoriaA</w:delText>
              </w:r>
              <w:r w:rsidRPr="005D47C9" w:rsidDel="00F66ED9">
                <w:rPr>
                  <w:rFonts w:ascii="Consolas" w:eastAsiaTheme="minorHAnsi" w:hAnsi="Consolas" w:cs="Consolas"/>
                  <w:sz w:val="19"/>
                  <w:szCs w:val="19"/>
                  <w:lang w:val="en-US" w:bidi="ar-SA"/>
                </w:rPr>
                <w:delText xml:space="preserve">genda(idioma </w:delText>
              </w:r>
              <w:r w:rsidRPr="005D47C9" w:rsidDel="00F66ED9">
                <w:rPr>
                  <w:rFonts w:ascii="Consolas" w:eastAsiaTheme="minorHAnsi" w:hAnsi="Consolas" w:cs="Consolas"/>
                  <w:color w:val="0000FF"/>
                  <w:sz w:val="19"/>
                  <w:szCs w:val="19"/>
                  <w:lang w:val="en-US" w:bidi="ar-SA"/>
                </w:rPr>
                <w:delText>As</w:delText>
              </w:r>
              <w:r w:rsidRPr="005D47C9" w:rsidDel="00F66ED9">
                <w:rPr>
                  <w:rFonts w:ascii="Consolas" w:eastAsiaTheme="minorHAnsi" w:hAnsi="Consolas" w:cs="Consolas"/>
                  <w:sz w:val="19"/>
                  <w:szCs w:val="19"/>
                  <w:lang w:val="en-US" w:bidi="ar-SA"/>
                </w:rPr>
                <w:delText xml:space="preserve"> </w:delText>
              </w:r>
              <w:r w:rsidRPr="005D47C9" w:rsidDel="00F66ED9">
                <w:rPr>
                  <w:rFonts w:ascii="Consolas" w:eastAsiaTheme="minorHAnsi" w:hAnsi="Consolas" w:cs="Consolas"/>
                  <w:color w:val="0000FF"/>
                  <w:sz w:val="19"/>
                  <w:szCs w:val="19"/>
                  <w:lang w:val="en-US" w:bidi="ar-SA"/>
                </w:rPr>
                <w:delText>Integer</w:delText>
              </w:r>
              <w:r w:rsidDel="00F66ED9">
                <w:rPr>
                  <w:rFonts w:ascii="Consolas" w:eastAsiaTheme="minorHAnsi" w:hAnsi="Consolas" w:cs="Consolas"/>
                  <w:color w:val="0000FF"/>
                  <w:sz w:val="19"/>
                  <w:szCs w:val="19"/>
                  <w:lang w:val="en-US" w:bidi="ar-SA"/>
                </w:rPr>
                <w:delText xml:space="preserve">, </w:delText>
              </w:r>
              <w:r w:rsidR="00042B2C" w:rsidRPr="00C231FF" w:rsidDel="00F66ED9">
                <w:rPr>
                  <w:rFonts w:ascii="Consolas" w:eastAsiaTheme="minorHAnsi" w:hAnsi="Consolas" w:cs="Consolas"/>
                  <w:sz w:val="19"/>
                  <w:szCs w:val="19"/>
                  <w:lang w:val="en-US" w:bidi="ar-SA"/>
                </w:rPr>
                <w:delText xml:space="preserve">idCategoriaAgenda </w:delText>
              </w:r>
              <w:r w:rsidRPr="000B4CD2" w:rsidDel="00F66ED9">
                <w:rPr>
                  <w:rFonts w:ascii="Consolas" w:eastAsiaTheme="minorHAnsi" w:hAnsi="Consolas" w:cs="Consolas"/>
                  <w:color w:val="0000FF"/>
                  <w:sz w:val="19"/>
                  <w:szCs w:val="19"/>
                  <w:lang w:val="en-US" w:bidi="ar-SA"/>
                </w:rPr>
                <w:delText>As</w:delText>
              </w:r>
              <w:r w:rsidRPr="000B4CD2" w:rsidDel="00F66ED9">
                <w:rPr>
                  <w:rFonts w:ascii="Consolas" w:eastAsiaTheme="minorHAnsi" w:hAnsi="Consolas" w:cs="Consolas"/>
                  <w:sz w:val="19"/>
                  <w:szCs w:val="19"/>
                  <w:lang w:val="en-US" w:bidi="ar-SA"/>
                </w:rPr>
                <w:delText xml:space="preserve"> </w:delText>
              </w:r>
              <w:r w:rsidRPr="000B4CD2" w:rsidDel="00F66ED9">
                <w:rPr>
                  <w:rFonts w:ascii="Consolas" w:eastAsiaTheme="minorHAnsi" w:hAnsi="Consolas" w:cs="Consolas"/>
                  <w:color w:val="0000FF"/>
                  <w:sz w:val="19"/>
                  <w:szCs w:val="19"/>
                  <w:lang w:val="en-US" w:bidi="ar-SA"/>
                </w:rPr>
                <w:delText>Integer</w:delText>
              </w:r>
              <w:r w:rsidRPr="005D47C9" w:rsidDel="00F66ED9">
                <w:rPr>
                  <w:rFonts w:ascii="Consolas" w:eastAsiaTheme="minorHAnsi" w:hAnsi="Consolas" w:cs="Consolas"/>
                  <w:sz w:val="19"/>
                  <w:szCs w:val="19"/>
                  <w:lang w:val="en-US" w:bidi="ar-SA"/>
                </w:rPr>
                <w:delText xml:space="preserve">) </w:delText>
              </w:r>
            </w:del>
          </w:p>
          <w:p w:rsidR="007E2625" w:rsidRPr="00C231FF" w:rsidDel="00F66ED9" w:rsidRDefault="007E2625" w:rsidP="00C231FF">
            <w:pPr>
              <w:autoSpaceDE w:val="0"/>
              <w:autoSpaceDN w:val="0"/>
              <w:adjustRightInd w:val="0"/>
              <w:spacing w:line="276" w:lineRule="auto"/>
              <w:jc w:val="left"/>
              <w:rPr>
                <w:del w:id="1320" w:author="Jesus" w:date="2013-07-06T00:55:00Z"/>
                <w:rFonts w:ascii="Consolas" w:eastAsiaTheme="minorHAnsi" w:hAnsi="Consolas" w:cs="Consolas"/>
                <w:sz w:val="19"/>
                <w:szCs w:val="19"/>
                <w:lang w:val="en-US" w:bidi="ar-SA"/>
              </w:rPr>
            </w:pPr>
            <w:del w:id="1321" w:author="Jesus" w:date="2013-07-06T00:55:00Z">
              <w:r w:rsidDel="00F66ED9">
                <w:rPr>
                  <w:rFonts w:ascii="Consolas" w:eastAsiaTheme="minorHAnsi" w:hAnsi="Consolas" w:cs="Consolas"/>
                  <w:sz w:val="19"/>
                  <w:szCs w:val="19"/>
                  <w:lang w:val="en-US" w:bidi="ar-SA"/>
                </w:rPr>
                <w:delText>fitxesCategoriaA</w:delText>
              </w:r>
              <w:r w:rsidRPr="005D47C9" w:rsidDel="00F66ED9">
                <w:rPr>
                  <w:rFonts w:ascii="Consolas" w:eastAsiaTheme="minorHAnsi" w:hAnsi="Consolas" w:cs="Consolas"/>
                  <w:sz w:val="19"/>
                  <w:szCs w:val="19"/>
                  <w:lang w:val="en-US" w:bidi="ar-SA"/>
                </w:rPr>
                <w:delText xml:space="preserve">gendaData(idioma </w:delText>
              </w:r>
              <w:r w:rsidRPr="005D47C9" w:rsidDel="00F66ED9">
                <w:rPr>
                  <w:rFonts w:ascii="Consolas" w:eastAsiaTheme="minorHAnsi" w:hAnsi="Consolas" w:cs="Consolas"/>
                  <w:color w:val="0000FF"/>
                  <w:sz w:val="19"/>
                  <w:szCs w:val="19"/>
                  <w:lang w:val="en-US" w:bidi="ar-SA"/>
                </w:rPr>
                <w:delText>As</w:delText>
              </w:r>
              <w:r w:rsidRPr="005D47C9" w:rsidDel="00F66ED9">
                <w:rPr>
                  <w:rFonts w:ascii="Consolas" w:eastAsiaTheme="minorHAnsi" w:hAnsi="Consolas" w:cs="Consolas"/>
                  <w:sz w:val="19"/>
                  <w:szCs w:val="19"/>
                  <w:lang w:val="en-US" w:bidi="ar-SA"/>
                </w:rPr>
                <w:delText xml:space="preserve"> </w:delText>
              </w:r>
              <w:r w:rsidRPr="005D47C9" w:rsidDel="00F66ED9">
                <w:rPr>
                  <w:rFonts w:ascii="Consolas" w:eastAsiaTheme="minorHAnsi" w:hAnsi="Consolas" w:cs="Consolas"/>
                  <w:color w:val="0000FF"/>
                  <w:sz w:val="19"/>
                  <w:szCs w:val="19"/>
                  <w:lang w:val="en-US" w:bidi="ar-SA"/>
                </w:rPr>
                <w:delText>Integer</w:delText>
              </w:r>
              <w:r w:rsidRPr="005D47C9" w:rsidDel="00F66ED9">
                <w:rPr>
                  <w:rFonts w:ascii="Consolas" w:eastAsiaTheme="minorHAnsi" w:hAnsi="Consolas" w:cs="Consolas"/>
                  <w:sz w:val="19"/>
                  <w:szCs w:val="19"/>
                  <w:lang w:val="en-US" w:bidi="ar-SA"/>
                </w:rPr>
                <w:delText>,</w:delText>
              </w:r>
              <w:r w:rsidDel="00F66ED9">
                <w:rPr>
                  <w:rFonts w:ascii="Consolas" w:eastAsiaTheme="minorHAnsi" w:hAnsi="Consolas" w:cs="Consolas"/>
                  <w:sz w:val="19"/>
                  <w:szCs w:val="19"/>
                  <w:lang w:val="en-US" w:bidi="ar-SA"/>
                </w:rPr>
                <w:delText xml:space="preserve"> </w:delText>
              </w:r>
              <w:r w:rsidR="00042B2C" w:rsidRPr="00C231FF" w:rsidDel="00F66ED9">
                <w:rPr>
                  <w:rFonts w:ascii="Consolas" w:eastAsiaTheme="minorHAnsi" w:hAnsi="Consolas" w:cs="Consolas"/>
                  <w:sz w:val="19"/>
                  <w:szCs w:val="19"/>
                  <w:lang w:val="en-US" w:bidi="ar-SA"/>
                </w:rPr>
                <w:delText xml:space="preserve">idCategoriaAgenda </w:delText>
              </w:r>
              <w:r w:rsidRPr="000B4CD2" w:rsidDel="00F66ED9">
                <w:rPr>
                  <w:rFonts w:ascii="Consolas" w:eastAsiaTheme="minorHAnsi" w:hAnsi="Consolas" w:cs="Consolas"/>
                  <w:color w:val="0000FF"/>
                  <w:sz w:val="19"/>
                  <w:szCs w:val="19"/>
                  <w:lang w:val="en-US" w:bidi="ar-SA"/>
                </w:rPr>
                <w:delText>As</w:delText>
              </w:r>
              <w:r w:rsidRPr="000B4CD2" w:rsidDel="00F66ED9">
                <w:rPr>
                  <w:rFonts w:ascii="Consolas" w:eastAsiaTheme="minorHAnsi" w:hAnsi="Consolas" w:cs="Consolas"/>
                  <w:sz w:val="19"/>
                  <w:szCs w:val="19"/>
                  <w:lang w:val="en-US" w:bidi="ar-SA"/>
                </w:rPr>
                <w:delText xml:space="preserve"> </w:delText>
              </w:r>
              <w:r w:rsidRPr="000B4CD2" w:rsidDel="00F66ED9">
                <w:rPr>
                  <w:rFonts w:ascii="Consolas" w:eastAsiaTheme="minorHAnsi" w:hAnsi="Consolas" w:cs="Consolas"/>
                  <w:color w:val="0000FF"/>
                  <w:sz w:val="19"/>
                  <w:szCs w:val="19"/>
                  <w:lang w:val="en-US" w:bidi="ar-SA"/>
                </w:rPr>
                <w:delText>Integer</w:delText>
              </w:r>
              <w:r w:rsidDel="00F66ED9">
                <w:rPr>
                  <w:rFonts w:ascii="Consolas" w:eastAsiaTheme="minorHAnsi" w:hAnsi="Consolas" w:cs="Consolas"/>
                  <w:color w:val="0000FF"/>
                  <w:sz w:val="19"/>
                  <w:szCs w:val="19"/>
                  <w:lang w:val="en-US" w:bidi="ar-SA"/>
                </w:rPr>
                <w:delText xml:space="preserve">, </w:delText>
              </w:r>
              <w:r w:rsidRPr="005D47C9" w:rsidDel="00F66ED9">
                <w:rPr>
                  <w:rFonts w:ascii="Consolas" w:eastAsiaTheme="minorHAnsi" w:hAnsi="Consolas" w:cs="Consolas"/>
                  <w:sz w:val="19"/>
                  <w:szCs w:val="19"/>
                  <w:lang w:val="en-US" w:bidi="ar-SA"/>
                </w:rPr>
                <w:delText xml:space="preserve">data </w:delText>
              </w:r>
              <w:r w:rsidRPr="005D47C9" w:rsidDel="00F66ED9">
                <w:rPr>
                  <w:rFonts w:ascii="Consolas" w:eastAsiaTheme="minorHAnsi" w:hAnsi="Consolas" w:cs="Consolas"/>
                  <w:color w:val="0000FF"/>
                  <w:sz w:val="19"/>
                  <w:szCs w:val="19"/>
                  <w:lang w:val="en-US" w:bidi="ar-SA"/>
                </w:rPr>
                <w:delText>As</w:delText>
              </w:r>
              <w:r w:rsidRPr="005D47C9" w:rsidDel="00F66ED9">
                <w:rPr>
                  <w:rFonts w:ascii="Consolas" w:eastAsiaTheme="minorHAnsi" w:hAnsi="Consolas" w:cs="Consolas"/>
                  <w:sz w:val="19"/>
                  <w:szCs w:val="19"/>
                  <w:lang w:val="en-US" w:bidi="ar-SA"/>
                </w:rPr>
                <w:delText xml:space="preserve"> </w:delText>
              </w:r>
              <w:r w:rsidRPr="005D47C9" w:rsidDel="00F66ED9">
                <w:rPr>
                  <w:rFonts w:ascii="Consolas" w:eastAsiaTheme="minorHAnsi" w:hAnsi="Consolas" w:cs="Consolas"/>
                  <w:color w:val="0000FF"/>
                  <w:sz w:val="19"/>
                  <w:szCs w:val="19"/>
                  <w:lang w:val="en-US" w:bidi="ar-SA"/>
                </w:rPr>
                <w:delText>String</w:delText>
              </w:r>
              <w:r w:rsidRPr="005D47C9" w:rsidDel="00F66ED9">
                <w:rPr>
                  <w:rFonts w:ascii="Consolas" w:eastAsiaTheme="minorHAnsi" w:hAnsi="Consolas" w:cs="Consolas"/>
                  <w:sz w:val="19"/>
                  <w:szCs w:val="19"/>
                  <w:lang w:val="en-US" w:bidi="ar-SA"/>
                </w:rPr>
                <w:delText xml:space="preserve">) </w:delText>
              </w:r>
            </w:del>
          </w:p>
          <w:p w:rsidR="007E2625" w:rsidRPr="00C231FF" w:rsidDel="00F66ED9" w:rsidRDefault="007E2625" w:rsidP="00C231FF">
            <w:pPr>
              <w:autoSpaceDE w:val="0"/>
              <w:autoSpaceDN w:val="0"/>
              <w:adjustRightInd w:val="0"/>
              <w:spacing w:line="276" w:lineRule="auto"/>
              <w:jc w:val="left"/>
              <w:rPr>
                <w:del w:id="1322" w:author="Jesus" w:date="2013-07-06T00:55:00Z"/>
                <w:rFonts w:ascii="Consolas" w:eastAsiaTheme="minorHAnsi" w:hAnsi="Consolas" w:cs="Consolas"/>
                <w:sz w:val="19"/>
                <w:szCs w:val="19"/>
                <w:lang w:val="en-US" w:bidi="ar-SA"/>
              </w:rPr>
            </w:pPr>
            <w:del w:id="1323" w:author="Jesus" w:date="2013-07-06T00:55:00Z">
              <w:r w:rsidDel="00F66ED9">
                <w:rPr>
                  <w:rFonts w:ascii="Consolas" w:eastAsiaTheme="minorHAnsi" w:hAnsi="Consolas" w:cs="Consolas"/>
                  <w:sz w:val="19"/>
                  <w:szCs w:val="19"/>
                  <w:lang w:val="en-US" w:bidi="ar-SA"/>
                </w:rPr>
                <w:delText>fitxesCategoriaA</w:delText>
              </w:r>
              <w:r w:rsidRPr="005D47C9" w:rsidDel="00F66ED9">
                <w:rPr>
                  <w:rFonts w:ascii="Consolas" w:eastAsiaTheme="minorHAnsi" w:hAnsi="Consolas" w:cs="Consolas"/>
                  <w:sz w:val="19"/>
                  <w:szCs w:val="19"/>
                  <w:lang w:val="en-US" w:bidi="ar-SA"/>
                </w:rPr>
                <w:delText xml:space="preserve">gendaDates(idioma </w:delText>
              </w:r>
              <w:r w:rsidRPr="005D47C9" w:rsidDel="00F66ED9">
                <w:rPr>
                  <w:rFonts w:ascii="Consolas" w:eastAsiaTheme="minorHAnsi" w:hAnsi="Consolas" w:cs="Consolas"/>
                  <w:color w:val="0000FF"/>
                  <w:sz w:val="19"/>
                  <w:szCs w:val="19"/>
                  <w:lang w:val="en-US" w:bidi="ar-SA"/>
                </w:rPr>
                <w:delText>As</w:delText>
              </w:r>
              <w:r w:rsidRPr="005D47C9" w:rsidDel="00F66ED9">
                <w:rPr>
                  <w:rFonts w:ascii="Consolas" w:eastAsiaTheme="minorHAnsi" w:hAnsi="Consolas" w:cs="Consolas"/>
                  <w:sz w:val="19"/>
                  <w:szCs w:val="19"/>
                  <w:lang w:val="en-US" w:bidi="ar-SA"/>
                </w:rPr>
                <w:delText xml:space="preserve"> </w:delText>
              </w:r>
              <w:r w:rsidRPr="005D47C9" w:rsidDel="00F66ED9">
                <w:rPr>
                  <w:rFonts w:ascii="Consolas" w:eastAsiaTheme="minorHAnsi" w:hAnsi="Consolas" w:cs="Consolas"/>
                  <w:color w:val="0000FF"/>
                  <w:sz w:val="19"/>
                  <w:szCs w:val="19"/>
                  <w:lang w:val="en-US" w:bidi="ar-SA"/>
                </w:rPr>
                <w:delText>Integer</w:delText>
              </w:r>
              <w:r w:rsidRPr="005D47C9" w:rsidDel="00F66ED9">
                <w:rPr>
                  <w:rFonts w:ascii="Consolas" w:eastAsiaTheme="minorHAnsi" w:hAnsi="Consolas" w:cs="Consolas"/>
                  <w:sz w:val="19"/>
                  <w:szCs w:val="19"/>
                  <w:lang w:val="en-US" w:bidi="ar-SA"/>
                </w:rPr>
                <w:delText xml:space="preserve">, </w:delText>
              </w:r>
              <w:r w:rsidR="00042B2C" w:rsidRPr="00C231FF" w:rsidDel="00F66ED9">
                <w:rPr>
                  <w:rFonts w:ascii="Consolas" w:eastAsiaTheme="minorHAnsi" w:hAnsi="Consolas" w:cs="Consolas"/>
                  <w:sz w:val="19"/>
                  <w:szCs w:val="19"/>
                  <w:lang w:val="en-US" w:bidi="ar-SA"/>
                </w:rPr>
                <w:delText>idCategoriaAgenda</w:delText>
              </w:r>
              <w:r w:rsidR="00042B2C" w:rsidDel="00F66ED9">
                <w:rPr>
                  <w:rFonts w:ascii="Consolas" w:eastAsiaTheme="minorHAnsi" w:hAnsi="Consolas" w:cs="Consolas"/>
                  <w:sz w:val="19"/>
                  <w:szCs w:val="19"/>
                  <w:lang w:val="en-US" w:bidi="ar-SA"/>
                </w:rPr>
                <w:delText xml:space="preserve"> </w:delText>
              </w:r>
              <w:r w:rsidRPr="000B4CD2" w:rsidDel="00F66ED9">
                <w:rPr>
                  <w:rFonts w:ascii="Consolas" w:eastAsiaTheme="minorHAnsi" w:hAnsi="Consolas" w:cs="Consolas"/>
                  <w:color w:val="0000FF"/>
                  <w:sz w:val="19"/>
                  <w:szCs w:val="19"/>
                  <w:lang w:val="en-US" w:bidi="ar-SA"/>
                </w:rPr>
                <w:delText>As</w:delText>
              </w:r>
              <w:r w:rsidRPr="000B4CD2" w:rsidDel="00F66ED9">
                <w:rPr>
                  <w:rFonts w:ascii="Consolas" w:eastAsiaTheme="minorHAnsi" w:hAnsi="Consolas" w:cs="Consolas"/>
                  <w:sz w:val="19"/>
                  <w:szCs w:val="19"/>
                  <w:lang w:val="en-US" w:bidi="ar-SA"/>
                </w:rPr>
                <w:delText xml:space="preserve"> </w:delText>
              </w:r>
              <w:r w:rsidRPr="000B4CD2" w:rsidDel="00F66ED9">
                <w:rPr>
                  <w:rFonts w:ascii="Consolas" w:eastAsiaTheme="minorHAnsi" w:hAnsi="Consolas" w:cs="Consolas"/>
                  <w:color w:val="0000FF"/>
                  <w:sz w:val="19"/>
                  <w:szCs w:val="19"/>
                  <w:lang w:val="en-US" w:bidi="ar-SA"/>
                </w:rPr>
                <w:delText>Integer</w:delText>
              </w:r>
              <w:r w:rsidDel="00F66ED9">
                <w:rPr>
                  <w:rFonts w:ascii="Consolas" w:eastAsiaTheme="minorHAnsi" w:hAnsi="Consolas" w:cs="Consolas"/>
                  <w:color w:val="0000FF"/>
                  <w:sz w:val="19"/>
                  <w:szCs w:val="19"/>
                  <w:lang w:val="en-US" w:bidi="ar-SA"/>
                </w:rPr>
                <w:delText xml:space="preserve">, </w:delText>
              </w:r>
              <w:r w:rsidRPr="005D47C9" w:rsidDel="00F66ED9">
                <w:rPr>
                  <w:rFonts w:ascii="Consolas" w:eastAsiaTheme="minorHAnsi" w:hAnsi="Consolas" w:cs="Consolas"/>
                  <w:sz w:val="19"/>
                  <w:szCs w:val="19"/>
                  <w:lang w:val="en-US" w:bidi="ar-SA"/>
                </w:rPr>
                <w:delText xml:space="preserve">dataInici </w:delText>
              </w:r>
              <w:r w:rsidRPr="005D47C9" w:rsidDel="00F66ED9">
                <w:rPr>
                  <w:rFonts w:ascii="Consolas" w:eastAsiaTheme="minorHAnsi" w:hAnsi="Consolas" w:cs="Consolas"/>
                  <w:color w:val="0000FF"/>
                  <w:sz w:val="19"/>
                  <w:szCs w:val="19"/>
                  <w:lang w:val="en-US" w:bidi="ar-SA"/>
                </w:rPr>
                <w:delText>As</w:delText>
              </w:r>
              <w:r w:rsidRPr="005D47C9" w:rsidDel="00F66ED9">
                <w:rPr>
                  <w:rFonts w:ascii="Consolas" w:eastAsiaTheme="minorHAnsi" w:hAnsi="Consolas" w:cs="Consolas"/>
                  <w:sz w:val="19"/>
                  <w:szCs w:val="19"/>
                  <w:lang w:val="en-US" w:bidi="ar-SA"/>
                </w:rPr>
                <w:delText xml:space="preserve"> </w:delText>
              </w:r>
              <w:r w:rsidRPr="005D47C9" w:rsidDel="00F66ED9">
                <w:rPr>
                  <w:rFonts w:ascii="Consolas" w:eastAsiaTheme="minorHAnsi" w:hAnsi="Consolas" w:cs="Consolas"/>
                  <w:color w:val="0000FF"/>
                  <w:sz w:val="19"/>
                  <w:szCs w:val="19"/>
                  <w:lang w:val="en-US" w:bidi="ar-SA"/>
                </w:rPr>
                <w:delText>String</w:delText>
              </w:r>
              <w:r w:rsidRPr="005D47C9" w:rsidDel="00F66ED9">
                <w:rPr>
                  <w:rFonts w:ascii="Consolas" w:eastAsiaTheme="minorHAnsi" w:hAnsi="Consolas" w:cs="Consolas"/>
                  <w:sz w:val="19"/>
                  <w:szCs w:val="19"/>
                  <w:lang w:val="en-US" w:bidi="ar-SA"/>
                </w:rPr>
                <w:delText xml:space="preserve">, dataFi </w:delText>
              </w:r>
              <w:r w:rsidRPr="005D47C9" w:rsidDel="00F66ED9">
                <w:rPr>
                  <w:rFonts w:ascii="Consolas" w:eastAsiaTheme="minorHAnsi" w:hAnsi="Consolas" w:cs="Consolas"/>
                  <w:color w:val="0000FF"/>
                  <w:sz w:val="19"/>
                  <w:szCs w:val="19"/>
                  <w:lang w:val="en-US" w:bidi="ar-SA"/>
                </w:rPr>
                <w:delText>As</w:delText>
              </w:r>
              <w:r w:rsidRPr="005D47C9" w:rsidDel="00F66ED9">
                <w:rPr>
                  <w:rFonts w:ascii="Consolas" w:eastAsiaTheme="minorHAnsi" w:hAnsi="Consolas" w:cs="Consolas"/>
                  <w:sz w:val="19"/>
                  <w:szCs w:val="19"/>
                  <w:lang w:val="en-US" w:bidi="ar-SA"/>
                </w:rPr>
                <w:delText xml:space="preserve"> </w:delText>
              </w:r>
              <w:r w:rsidRPr="005D47C9" w:rsidDel="00F66ED9">
                <w:rPr>
                  <w:rFonts w:ascii="Consolas" w:eastAsiaTheme="minorHAnsi" w:hAnsi="Consolas" w:cs="Consolas"/>
                  <w:color w:val="0000FF"/>
                  <w:sz w:val="19"/>
                  <w:szCs w:val="19"/>
                  <w:lang w:val="en-US" w:bidi="ar-SA"/>
                </w:rPr>
                <w:delText>String</w:delText>
              </w:r>
              <w:r w:rsidRPr="005D47C9" w:rsidDel="00F66ED9">
                <w:rPr>
                  <w:rFonts w:ascii="Consolas" w:eastAsiaTheme="minorHAnsi" w:hAnsi="Consolas" w:cs="Consolas"/>
                  <w:sz w:val="19"/>
                  <w:szCs w:val="19"/>
                  <w:lang w:val="en-US" w:bidi="ar-SA"/>
                </w:rPr>
                <w:delText>)</w:delText>
              </w:r>
            </w:del>
          </w:p>
        </w:tc>
      </w:tr>
    </w:tbl>
    <w:p w:rsidR="007E2625" w:rsidDel="00F66ED9" w:rsidRDefault="007E2625" w:rsidP="007E2625">
      <w:pPr>
        <w:pStyle w:val="Epgrafe"/>
        <w:spacing w:line="276" w:lineRule="auto"/>
        <w:jc w:val="center"/>
        <w:rPr>
          <w:del w:id="1324" w:author="Jesus" w:date="2013-07-06T00:55:00Z"/>
        </w:rPr>
      </w:pPr>
      <w:bookmarkStart w:id="1325" w:name="_Toc360449431"/>
      <w:del w:id="1326" w:author="Jesus" w:date="2013-07-06T00:55:00Z">
        <w:r w:rsidDel="00F66ED9">
          <w:delText xml:space="preserve">Figura </w:delText>
        </w:r>
        <w:r w:rsidDel="00F66ED9">
          <w:fldChar w:fldCharType="begin"/>
        </w:r>
        <w:r w:rsidDel="00F66ED9">
          <w:delInstrText xml:space="preserve"> SEQ Figura \* ARABIC </w:delInstrText>
        </w:r>
        <w:r w:rsidDel="00F66ED9">
          <w:fldChar w:fldCharType="separate"/>
        </w:r>
        <w:r w:rsidR="00BF3893" w:rsidDel="00F66ED9">
          <w:rPr>
            <w:noProof/>
          </w:rPr>
          <w:delText>6</w:delText>
        </w:r>
        <w:r w:rsidDel="00F66ED9">
          <w:fldChar w:fldCharType="end"/>
        </w:r>
        <w:r w:rsidDel="00F66ED9">
          <w:delText xml:space="preserve">: Mètodes per obtenir </w:delText>
        </w:r>
        <w:r w:rsidR="00B60F8D" w:rsidDel="00F66ED9">
          <w:delText xml:space="preserve">totes </w:delText>
        </w:r>
        <w:r w:rsidDel="00F66ED9">
          <w:delText>les fitxes d’un</w:delText>
        </w:r>
        <w:r w:rsidR="00B60F8D" w:rsidDel="00F66ED9">
          <w:delText>a certa categoria</w:delText>
        </w:r>
        <w:r w:rsidDel="00F66ED9">
          <w:delText xml:space="preserve"> d’agenda.</w:delText>
        </w:r>
        <w:bookmarkEnd w:id="1325"/>
      </w:del>
    </w:p>
    <w:p w:rsidR="007E2625" w:rsidDel="00F66ED9" w:rsidRDefault="007E2625" w:rsidP="007E2625">
      <w:pPr>
        <w:rPr>
          <w:del w:id="1327" w:author="Jesus" w:date="2013-07-06T00:55:00Z"/>
        </w:rPr>
      </w:pPr>
      <w:del w:id="1328" w:author="Jesus" w:date="2013-07-06T00:55:00Z">
        <w:r w:rsidDel="00F66ED9">
          <w:delText>El m</w:delText>
        </w:r>
        <w:r w:rsidRPr="007753C2" w:rsidDel="00F66ED9">
          <w:delText xml:space="preserve">ètode </w:delText>
        </w:r>
        <w:r w:rsidRPr="000B4CD2" w:rsidDel="00F66ED9">
          <w:rPr>
            <w:b/>
          </w:rPr>
          <w:delText>fitxes</w:delText>
        </w:r>
        <w:r w:rsidDel="00F66ED9">
          <w:rPr>
            <w:b/>
          </w:rPr>
          <w:delText>Categoria</w:delText>
        </w:r>
        <w:r w:rsidRPr="000B4CD2" w:rsidDel="00F66ED9">
          <w:rPr>
            <w:b/>
          </w:rPr>
          <w:delText>Agenda</w:delText>
        </w:r>
        <w:r w:rsidDel="00F66ED9">
          <w:delText xml:space="preserve"> </w:delText>
        </w:r>
        <w:r w:rsidRPr="007753C2" w:rsidDel="00F66ED9">
          <w:delText>necessita rebre en la seva invocació</w:delText>
        </w:r>
        <w:r w:rsidDel="00F66ED9">
          <w:delText xml:space="preserve"> com a</w:delText>
        </w:r>
        <w:r w:rsidRPr="007753C2" w:rsidDel="00F66ED9">
          <w:delText xml:space="preserve"> paràmetre</w:delText>
        </w:r>
        <w:r w:rsidDel="00F66ED9">
          <w:delText>s:</w:delText>
        </w:r>
      </w:del>
    </w:p>
    <w:p w:rsidR="007E2625" w:rsidDel="00F66ED9" w:rsidRDefault="007E2625" w:rsidP="007E2625">
      <w:pPr>
        <w:pStyle w:val="Prrafodelista"/>
        <w:numPr>
          <w:ilvl w:val="0"/>
          <w:numId w:val="2"/>
        </w:numPr>
        <w:rPr>
          <w:del w:id="1329" w:author="Jesus" w:date="2013-07-06T00:55:00Z"/>
        </w:rPr>
      </w:pPr>
      <w:del w:id="1330" w:author="Jesus" w:date="2013-07-06T00:55:00Z">
        <w:r w:rsidRPr="000B4CD2" w:rsidDel="00F66ED9">
          <w:rPr>
            <w:b/>
          </w:rPr>
          <w:delText>idioma:</w:delText>
        </w:r>
        <w:r w:rsidRPr="007753C2" w:rsidDel="00F66ED9">
          <w:delText xml:space="preserve"> </w:delText>
        </w:r>
        <w:r w:rsidDel="00F66ED9">
          <w:delText xml:space="preserve">el codi de l’idioma </w:delText>
        </w:r>
      </w:del>
      <w:ins w:id="1331" w:author="Campos Muñoz, Jesús" w:date="2013-07-01T11:57:00Z">
        <w:del w:id="1332" w:author="Jesus" w:date="2013-07-06T00:55:00Z">
          <w:r w:rsidR="007F0D24" w:rsidDel="00F66ED9">
            <w:delText xml:space="preserve">en el que es volen rebre les dades </w:delText>
          </w:r>
        </w:del>
      </w:ins>
      <w:del w:id="1333" w:author="Jesus" w:date="2013-07-06T00:55:00Z">
        <w:r w:rsidDel="00F66ED9">
          <w:delText xml:space="preserve">(codi únic que identifica un idioma i que s’obté a l’apartat </w:delText>
        </w:r>
        <w:r w:rsidRPr="000B4CD2" w:rsidDel="00F66ED9">
          <w:rPr>
            <w:b/>
          </w:rPr>
          <w:fldChar w:fldCharType="begin"/>
        </w:r>
        <w:r w:rsidRPr="000B4CD2" w:rsidDel="00F66ED9">
          <w:rPr>
            <w:b/>
          </w:rPr>
          <w:delInstrText xml:space="preserve"> REF _Ref359456949 \n \h  \* MERGEFORMAT </w:delInstrText>
        </w:r>
        <w:r w:rsidRPr="000B4CD2" w:rsidDel="00F66ED9">
          <w:rPr>
            <w:b/>
          </w:rPr>
        </w:r>
        <w:r w:rsidRPr="000B4CD2" w:rsidDel="00F66ED9">
          <w:rPr>
            <w:b/>
          </w:rPr>
          <w:fldChar w:fldCharType="separate"/>
        </w:r>
        <w:r w:rsidR="00BF3893" w:rsidDel="00F66ED9">
          <w:rPr>
            <w:b/>
          </w:rPr>
          <w:delText>3.2.2</w:delText>
        </w:r>
        <w:r w:rsidRPr="000B4CD2" w:rsidDel="00F66ED9">
          <w:rPr>
            <w:b/>
          </w:rPr>
          <w:fldChar w:fldCharType="end"/>
        </w:r>
        <w:r w:rsidRPr="000B4CD2" w:rsidDel="00F66ED9">
          <w:rPr>
            <w:b/>
          </w:rPr>
          <w:delText xml:space="preserve"> </w:delText>
        </w:r>
        <w:r w:rsidRPr="000B4CD2" w:rsidDel="00F66ED9">
          <w:rPr>
            <w:b/>
          </w:rPr>
          <w:fldChar w:fldCharType="begin"/>
        </w:r>
        <w:r w:rsidRPr="000B4CD2" w:rsidDel="00F66ED9">
          <w:rPr>
            <w:b/>
          </w:rPr>
          <w:delInstrText xml:space="preserve"> REF _Ref359456954 \h  \* MERGEFORMAT </w:delInstrText>
        </w:r>
        <w:r w:rsidRPr="000B4CD2" w:rsidDel="00F66ED9">
          <w:rPr>
            <w:b/>
          </w:rPr>
        </w:r>
        <w:r w:rsidRPr="000B4CD2" w:rsidDel="00F66ED9">
          <w:rPr>
            <w:b/>
          </w:rPr>
          <w:fldChar w:fldCharType="separate"/>
        </w:r>
      </w:del>
      <w:ins w:id="1334" w:author="Campos Muñoz, Jesús" w:date="2013-07-05T14:29:00Z">
        <w:del w:id="1335" w:author="Jesus" w:date="2013-07-06T00:55:00Z">
          <w:r w:rsidR="00BF3893" w:rsidRPr="00BF3893" w:rsidDel="00F66ED9">
            <w:rPr>
              <w:b/>
              <w:rPrChange w:id="1336" w:author="Campos Muñoz, Jesús" w:date="2013-07-05T14:29:00Z">
                <w:rPr/>
              </w:rPrChange>
            </w:rPr>
            <w:delText>Agenda sencera</w:delText>
          </w:r>
        </w:del>
      </w:ins>
      <w:del w:id="1337" w:author="Jesus" w:date="2013-07-06T00:55:00Z">
        <w:r w:rsidRPr="000B4CD2" w:rsidDel="00F66ED9">
          <w:rPr>
            <w:b/>
          </w:rPr>
          <w:delText>Agenda sencera</w:delText>
        </w:r>
        <w:r w:rsidRPr="000B4CD2" w:rsidDel="00F66ED9">
          <w:rPr>
            <w:b/>
          </w:rPr>
          <w:fldChar w:fldCharType="end"/>
        </w:r>
        <w:r w:rsidDel="00F66ED9">
          <w:delText>) en el que es volen rebre les dades</w:delText>
        </w:r>
        <w:r w:rsidRPr="007753C2" w:rsidDel="00F66ED9">
          <w:delText>.</w:delText>
        </w:r>
      </w:del>
    </w:p>
    <w:p w:rsidR="007E2625" w:rsidRPr="000B4CD2" w:rsidDel="00F66ED9" w:rsidRDefault="007E2625" w:rsidP="007E2625">
      <w:pPr>
        <w:pStyle w:val="Prrafodelista"/>
        <w:numPr>
          <w:ilvl w:val="0"/>
          <w:numId w:val="2"/>
        </w:numPr>
        <w:rPr>
          <w:del w:id="1338" w:author="Jesus" w:date="2013-07-06T00:55:00Z"/>
        </w:rPr>
      </w:pPr>
      <w:del w:id="1339" w:author="Jesus" w:date="2013-07-06T00:55:00Z">
        <w:r w:rsidDel="00F66ED9">
          <w:rPr>
            <w:b/>
          </w:rPr>
          <w:delText>id</w:delText>
        </w:r>
        <w:r w:rsidR="0098305C" w:rsidDel="00F66ED9">
          <w:rPr>
            <w:b/>
          </w:rPr>
          <w:delText>Categoria</w:delText>
        </w:r>
        <w:r w:rsidDel="00F66ED9">
          <w:rPr>
            <w:b/>
          </w:rPr>
          <w:delText>Agenda:</w:delText>
        </w:r>
        <w:r w:rsidDel="00F66ED9">
          <w:delText xml:space="preserve"> </w:delText>
        </w:r>
        <w:r w:rsidRPr="000B4CD2" w:rsidDel="00F66ED9">
          <w:delText xml:space="preserve">identificador del tipus </w:delText>
        </w:r>
        <w:r w:rsidR="0098305C" w:rsidDel="00F66ED9">
          <w:delText xml:space="preserve">de categoria </w:delText>
        </w:r>
        <w:r w:rsidRPr="000B4CD2" w:rsidDel="00F66ED9">
          <w:delText>d’agenda del que es volen obtenir les fitxes activitat.</w:delText>
        </w:r>
      </w:del>
    </w:p>
    <w:p w:rsidR="007E2625" w:rsidDel="00F66ED9" w:rsidRDefault="007E2625" w:rsidP="007E2625">
      <w:pPr>
        <w:pStyle w:val="Prrafodelista"/>
        <w:numPr>
          <w:ilvl w:val="0"/>
          <w:numId w:val="2"/>
        </w:numPr>
        <w:rPr>
          <w:del w:id="1340" w:author="Jesus" w:date="2013-07-06T00:55:00Z"/>
        </w:rPr>
      </w:pPr>
      <w:del w:id="1341" w:author="Jesus" w:date="2013-07-06T00:55:00Z">
        <w:r w:rsidDel="00F66ED9">
          <w:delText>Al no rebre cap data, establirà la data actual per defecte i cercarà totes les activitats amb una data de finalització posterior al dia actual a les 00:00 hores.</w:delText>
        </w:r>
      </w:del>
    </w:p>
    <w:p w:rsidR="007E2625" w:rsidDel="00F66ED9" w:rsidRDefault="007E2625" w:rsidP="007E2625">
      <w:pPr>
        <w:rPr>
          <w:del w:id="1342" w:author="Jesus" w:date="2013-07-06T00:55:00Z"/>
        </w:rPr>
      </w:pPr>
    </w:p>
    <w:p w:rsidR="007E2625" w:rsidDel="00F66ED9" w:rsidRDefault="007E2625" w:rsidP="007E2625">
      <w:pPr>
        <w:rPr>
          <w:del w:id="1343" w:author="Jesus" w:date="2013-07-06T00:55:00Z"/>
        </w:rPr>
      </w:pPr>
      <w:del w:id="1344" w:author="Jesus" w:date="2013-07-06T00:55:00Z">
        <w:r w:rsidDel="00F66ED9">
          <w:delText>El m</w:delText>
        </w:r>
        <w:r w:rsidRPr="007753C2" w:rsidDel="00F66ED9">
          <w:delText xml:space="preserve">ètode </w:delText>
        </w:r>
        <w:r w:rsidRPr="000B4CD2" w:rsidDel="00F66ED9">
          <w:rPr>
            <w:b/>
          </w:rPr>
          <w:delText>fitxes</w:delText>
        </w:r>
        <w:r w:rsidDel="00F66ED9">
          <w:rPr>
            <w:b/>
          </w:rPr>
          <w:delText>Categoria</w:delText>
        </w:r>
        <w:r w:rsidRPr="000B4CD2" w:rsidDel="00F66ED9">
          <w:rPr>
            <w:b/>
          </w:rPr>
          <w:delText>Agenda</w:delText>
        </w:r>
        <w:r w:rsidDel="00F66ED9">
          <w:rPr>
            <w:rFonts w:eastAsiaTheme="minorHAnsi" w:cs="Consolas"/>
            <w:b/>
            <w:lang w:val="es-ES" w:bidi="ar-SA"/>
          </w:rPr>
          <w:delText>D</w:delText>
        </w:r>
        <w:r w:rsidRPr="000B4CD2" w:rsidDel="00F66ED9">
          <w:rPr>
            <w:rFonts w:eastAsiaTheme="minorHAnsi" w:cs="Consolas"/>
            <w:b/>
            <w:lang w:val="es-ES" w:bidi="ar-SA"/>
          </w:rPr>
          <w:delText>ata</w:delText>
        </w:r>
        <w:r w:rsidDel="00F66ED9">
          <w:delText xml:space="preserve"> </w:delText>
        </w:r>
        <w:r w:rsidRPr="007753C2" w:rsidDel="00F66ED9">
          <w:delText>necessita rebre en la seva invocació</w:delText>
        </w:r>
        <w:r w:rsidDel="00F66ED9">
          <w:delText xml:space="preserve"> com a</w:delText>
        </w:r>
        <w:r w:rsidRPr="007753C2" w:rsidDel="00F66ED9">
          <w:delText xml:space="preserve"> paràmetre</w:delText>
        </w:r>
        <w:r w:rsidDel="00F66ED9">
          <w:delText>s:</w:delText>
        </w:r>
      </w:del>
    </w:p>
    <w:p w:rsidR="007E2625" w:rsidDel="00F66ED9" w:rsidRDefault="007E2625" w:rsidP="007E2625">
      <w:pPr>
        <w:pStyle w:val="Prrafodelista"/>
        <w:numPr>
          <w:ilvl w:val="0"/>
          <w:numId w:val="2"/>
        </w:numPr>
        <w:rPr>
          <w:del w:id="1345" w:author="Jesus" w:date="2013-07-06T00:55:00Z"/>
        </w:rPr>
      </w:pPr>
      <w:del w:id="1346" w:author="Jesus" w:date="2013-07-06T00:55:00Z">
        <w:r w:rsidRPr="000B4CD2" w:rsidDel="00F66ED9">
          <w:rPr>
            <w:b/>
          </w:rPr>
          <w:delText>Idioma:</w:delText>
        </w:r>
        <w:r w:rsidRPr="007753C2" w:rsidDel="00F66ED9">
          <w:delText xml:space="preserve"> </w:delText>
        </w:r>
        <w:r w:rsidR="00AF252A" w:rsidDel="00F66ED9">
          <w:delText>el codi de l’idioma en el que es desitja rebre la informació.</w:delText>
        </w:r>
      </w:del>
    </w:p>
    <w:p w:rsidR="007E2625" w:rsidDel="00F66ED9" w:rsidRDefault="007E2625" w:rsidP="007E2625">
      <w:pPr>
        <w:pStyle w:val="Prrafodelista"/>
        <w:numPr>
          <w:ilvl w:val="0"/>
          <w:numId w:val="2"/>
        </w:numPr>
        <w:rPr>
          <w:del w:id="1347" w:author="Jesus" w:date="2013-07-06T00:55:00Z"/>
        </w:rPr>
      </w:pPr>
      <w:del w:id="1348" w:author="Jesus" w:date="2013-07-06T00:55:00Z">
        <w:r w:rsidDel="00F66ED9">
          <w:rPr>
            <w:b/>
          </w:rPr>
          <w:delText>id</w:delText>
        </w:r>
        <w:r w:rsidR="0098305C" w:rsidDel="00F66ED9">
          <w:rPr>
            <w:b/>
          </w:rPr>
          <w:delText>Categoria</w:delText>
        </w:r>
        <w:r w:rsidDel="00F66ED9">
          <w:rPr>
            <w:b/>
          </w:rPr>
          <w:delText>Agenda:</w:delText>
        </w:r>
        <w:r w:rsidDel="00F66ED9">
          <w:delText xml:space="preserve"> </w:delText>
        </w:r>
        <w:r w:rsidRPr="000B4CD2" w:rsidDel="00F66ED9">
          <w:delText>identificador del tipus</w:delText>
        </w:r>
        <w:r w:rsidR="0098305C" w:rsidRPr="0098305C" w:rsidDel="00F66ED9">
          <w:delText xml:space="preserve"> </w:delText>
        </w:r>
        <w:r w:rsidR="0098305C" w:rsidDel="00F66ED9">
          <w:delText>de categoria</w:delText>
        </w:r>
        <w:r w:rsidRPr="000B4CD2" w:rsidDel="00F66ED9">
          <w:delText xml:space="preserve"> d’agenda del que es vol</w:delText>
        </w:r>
        <w:r w:rsidDel="00F66ED9">
          <w:delText>en obtenir les fitxes activitat.</w:delText>
        </w:r>
      </w:del>
    </w:p>
    <w:p w:rsidR="007E2625" w:rsidDel="00F66ED9" w:rsidRDefault="007E2625" w:rsidP="007E2625">
      <w:pPr>
        <w:pStyle w:val="Prrafodelista"/>
        <w:numPr>
          <w:ilvl w:val="0"/>
          <w:numId w:val="2"/>
        </w:numPr>
        <w:rPr>
          <w:del w:id="1349" w:author="Jesus" w:date="2013-07-06T00:55:00Z"/>
        </w:rPr>
      </w:pPr>
      <w:del w:id="1350" w:author="Jesus" w:date="2013-07-06T00:55:00Z">
        <w:r w:rsidDel="00F66ED9">
          <w:rPr>
            <w:b/>
          </w:rPr>
          <w:lastRenderedPageBreak/>
          <w:delText>data:</w:delText>
        </w:r>
        <w:r w:rsidDel="00F66ED9">
          <w:delText xml:space="preserve"> la data en format String (per a més informació de com proporcionar la data veure l’apartat </w:delText>
        </w:r>
        <w:r w:rsidRPr="000B4CD2" w:rsidDel="00F66ED9">
          <w:rPr>
            <w:b/>
          </w:rPr>
          <w:fldChar w:fldCharType="begin"/>
        </w:r>
        <w:r w:rsidRPr="000B4CD2" w:rsidDel="00F66ED9">
          <w:rPr>
            <w:b/>
          </w:rPr>
          <w:delInstrText xml:space="preserve"> REF _Ref359458798 \h  \* MERGEFORMAT </w:delInstrText>
        </w:r>
        <w:r w:rsidRPr="000B4CD2" w:rsidDel="00F66ED9">
          <w:rPr>
            <w:b/>
          </w:rPr>
        </w:r>
        <w:r w:rsidRPr="000B4CD2" w:rsidDel="00F66ED9">
          <w:rPr>
            <w:b/>
          </w:rPr>
          <w:fldChar w:fldCharType="separate"/>
        </w:r>
      </w:del>
      <w:ins w:id="1351" w:author="Campos Muñoz, Jesús" w:date="2013-07-05T14:29:00Z">
        <w:del w:id="1352" w:author="Jesus" w:date="2013-07-06T00:55:00Z">
          <w:r w:rsidR="00BF3893" w:rsidRPr="00BF3893" w:rsidDel="00F66ED9">
            <w:rPr>
              <w:b/>
              <w:rPrChange w:id="1353" w:author="Campos Muñoz, Jesús" w:date="2013-07-05T14:29:00Z">
                <w:rPr/>
              </w:rPrChange>
            </w:rPr>
            <w:delText>Annex A: Inclusió de dates en les consultes</w:delText>
          </w:r>
        </w:del>
      </w:ins>
      <w:del w:id="1354" w:author="Jesus" w:date="2013-07-06T00:55:00Z">
        <w:r w:rsidRPr="000B4CD2" w:rsidDel="00F66ED9">
          <w:rPr>
            <w:b/>
          </w:rPr>
          <w:delText>Annex A: Inclusió de dates en les consultes</w:delText>
        </w:r>
        <w:r w:rsidRPr="000B4CD2" w:rsidDel="00F66ED9">
          <w:rPr>
            <w:b/>
          </w:rPr>
          <w:fldChar w:fldCharType="end"/>
        </w:r>
        <w:r w:rsidDel="00F66ED9">
          <w:delText>). Les activitats cercades compliran que la seva data de finalització serà igual o posterior a la data enviada.</w:delText>
        </w:r>
      </w:del>
    </w:p>
    <w:p w:rsidR="007E2625" w:rsidDel="00F66ED9" w:rsidRDefault="007E2625" w:rsidP="007E2625">
      <w:pPr>
        <w:rPr>
          <w:del w:id="1355" w:author="Jesus" w:date="2013-07-06T00:55:00Z"/>
        </w:rPr>
      </w:pPr>
    </w:p>
    <w:p w:rsidR="007E2625" w:rsidDel="00F66ED9" w:rsidRDefault="007E2625" w:rsidP="007E2625">
      <w:pPr>
        <w:rPr>
          <w:del w:id="1356" w:author="Jesus" w:date="2013-07-06T00:55:00Z"/>
        </w:rPr>
      </w:pPr>
      <w:del w:id="1357" w:author="Jesus" w:date="2013-07-06T00:55:00Z">
        <w:r w:rsidDel="00F66ED9">
          <w:delText>El m</w:delText>
        </w:r>
        <w:r w:rsidRPr="007753C2" w:rsidDel="00F66ED9">
          <w:delText xml:space="preserve">ètode </w:delText>
        </w:r>
        <w:r w:rsidRPr="000B4CD2" w:rsidDel="00F66ED9">
          <w:rPr>
            <w:b/>
          </w:rPr>
          <w:delText>fitxes</w:delText>
        </w:r>
        <w:r w:rsidDel="00F66ED9">
          <w:rPr>
            <w:b/>
          </w:rPr>
          <w:delText>Categoria</w:delText>
        </w:r>
        <w:r w:rsidRPr="000B4CD2" w:rsidDel="00F66ED9">
          <w:rPr>
            <w:b/>
          </w:rPr>
          <w:delText>Agenda</w:delText>
        </w:r>
        <w:r w:rsidDel="00F66ED9">
          <w:rPr>
            <w:rFonts w:eastAsiaTheme="minorHAnsi" w:cs="Consolas"/>
            <w:b/>
            <w:lang w:val="es-ES" w:bidi="ar-SA"/>
          </w:rPr>
          <w:delText>D</w:delText>
        </w:r>
        <w:r w:rsidRPr="000B4CD2" w:rsidDel="00F66ED9">
          <w:rPr>
            <w:rFonts w:eastAsiaTheme="minorHAnsi" w:cs="Consolas"/>
            <w:b/>
            <w:lang w:val="es-ES" w:bidi="ar-SA"/>
          </w:rPr>
          <w:delText>ates</w:delText>
        </w:r>
        <w:r w:rsidDel="00F66ED9">
          <w:delText xml:space="preserve"> </w:delText>
        </w:r>
        <w:r w:rsidRPr="007753C2" w:rsidDel="00F66ED9">
          <w:delText>necessita rebre en la seva invocació</w:delText>
        </w:r>
        <w:r w:rsidDel="00F66ED9">
          <w:delText xml:space="preserve"> com a</w:delText>
        </w:r>
        <w:r w:rsidRPr="007753C2" w:rsidDel="00F66ED9">
          <w:delText xml:space="preserve"> paràmetre</w:delText>
        </w:r>
        <w:r w:rsidDel="00F66ED9">
          <w:delText>s:</w:delText>
        </w:r>
      </w:del>
    </w:p>
    <w:p w:rsidR="007E2625" w:rsidDel="00F66ED9" w:rsidRDefault="007E2625" w:rsidP="007E2625">
      <w:pPr>
        <w:pStyle w:val="Prrafodelista"/>
        <w:numPr>
          <w:ilvl w:val="0"/>
          <w:numId w:val="2"/>
        </w:numPr>
        <w:rPr>
          <w:del w:id="1358" w:author="Jesus" w:date="2013-07-06T00:55:00Z"/>
        </w:rPr>
      </w:pPr>
      <w:del w:id="1359" w:author="Jesus" w:date="2013-07-06T00:55:00Z">
        <w:r w:rsidRPr="000B4CD2" w:rsidDel="00F66ED9">
          <w:rPr>
            <w:b/>
          </w:rPr>
          <w:delText>idioma:</w:delText>
        </w:r>
        <w:r w:rsidDel="00F66ED9">
          <w:delText xml:space="preserve"> </w:delText>
        </w:r>
        <w:r w:rsidR="00AF252A" w:rsidDel="00F66ED9">
          <w:delText>el codi de l’idioma en el que es desitja rebre la informació.</w:delText>
        </w:r>
      </w:del>
    </w:p>
    <w:p w:rsidR="007E2625" w:rsidDel="00F66ED9" w:rsidRDefault="007E2625" w:rsidP="007E2625">
      <w:pPr>
        <w:pStyle w:val="Prrafodelista"/>
        <w:numPr>
          <w:ilvl w:val="0"/>
          <w:numId w:val="2"/>
        </w:numPr>
        <w:rPr>
          <w:del w:id="1360" w:author="Jesus" w:date="2013-07-06T00:55:00Z"/>
        </w:rPr>
      </w:pPr>
      <w:del w:id="1361" w:author="Jesus" w:date="2013-07-06T00:55:00Z">
        <w:r w:rsidRPr="000B4CD2" w:rsidDel="00F66ED9">
          <w:rPr>
            <w:b/>
          </w:rPr>
          <w:delText>id</w:delText>
        </w:r>
        <w:r w:rsidR="0098305C" w:rsidDel="00F66ED9">
          <w:rPr>
            <w:b/>
          </w:rPr>
          <w:delText>Categoria</w:delText>
        </w:r>
        <w:r w:rsidRPr="000B4CD2" w:rsidDel="00F66ED9">
          <w:rPr>
            <w:b/>
          </w:rPr>
          <w:delText>Agenda:</w:delText>
        </w:r>
        <w:r w:rsidDel="00F66ED9">
          <w:delText xml:space="preserve"> </w:delText>
        </w:r>
        <w:r w:rsidRPr="000B4CD2" w:rsidDel="00F66ED9">
          <w:delText xml:space="preserve">identificador del tipus </w:delText>
        </w:r>
        <w:r w:rsidR="0098305C" w:rsidDel="00F66ED9">
          <w:delText xml:space="preserve">de categoria </w:delText>
        </w:r>
        <w:r w:rsidRPr="000B4CD2" w:rsidDel="00F66ED9">
          <w:delText>d’agenda del que es volen obtenir les fitxes activitat.</w:delText>
        </w:r>
      </w:del>
    </w:p>
    <w:p w:rsidR="007E2625" w:rsidDel="00F66ED9" w:rsidRDefault="007E2625" w:rsidP="007E2625">
      <w:pPr>
        <w:pStyle w:val="Prrafodelista"/>
        <w:numPr>
          <w:ilvl w:val="0"/>
          <w:numId w:val="2"/>
        </w:numPr>
        <w:rPr>
          <w:del w:id="1362" w:author="Jesus" w:date="2013-07-06T00:55:00Z"/>
        </w:rPr>
      </w:pPr>
      <w:del w:id="1363" w:author="Jesus" w:date="2013-07-06T00:55:00Z">
        <w:r w:rsidDel="00F66ED9">
          <w:rPr>
            <w:b/>
          </w:rPr>
          <w:delText xml:space="preserve">dataInici: </w:delText>
        </w:r>
        <w:r w:rsidDel="00F66ED9">
          <w:delText>data en format String. Indicarà que les activitats cercades compliran que la seva data d’alta o creació serà anterior aquest paràmetre.</w:delText>
        </w:r>
      </w:del>
    </w:p>
    <w:p w:rsidR="007E2625" w:rsidDel="00F66ED9" w:rsidRDefault="007E2625" w:rsidP="007E2625">
      <w:pPr>
        <w:pStyle w:val="Prrafodelista"/>
        <w:numPr>
          <w:ilvl w:val="0"/>
          <w:numId w:val="2"/>
        </w:numPr>
        <w:rPr>
          <w:del w:id="1364" w:author="Jesus" w:date="2013-07-06T00:55:00Z"/>
        </w:rPr>
      </w:pPr>
      <w:del w:id="1365" w:author="Jesus" w:date="2013-07-06T00:55:00Z">
        <w:r w:rsidRPr="000B4CD2" w:rsidDel="00F66ED9">
          <w:rPr>
            <w:b/>
          </w:rPr>
          <w:delText>dataFi</w:delText>
        </w:r>
        <w:r w:rsidDel="00F66ED9">
          <w:delText xml:space="preserve"> : data en format String. Indicarà que les activitats cercades compliran </w:delText>
        </w:r>
      </w:del>
      <w:ins w:id="1366" w:author="Campos Muñoz, Jesús" w:date="2013-07-01T13:14:00Z">
        <w:del w:id="1367" w:author="Jesus" w:date="2013-07-06T00:55:00Z">
          <w:r w:rsidR="00AE39B0" w:rsidDel="00F66ED9">
            <w:delText xml:space="preserve">que </w:delText>
          </w:r>
        </w:del>
      </w:ins>
      <w:del w:id="1368" w:author="Jesus" w:date="2013-07-06T00:55:00Z">
        <w:r w:rsidDel="00F66ED9">
          <w:delText xml:space="preserve">la seva data de finalització de </w:delText>
        </w:r>
      </w:del>
      <w:ins w:id="1369" w:author="Campos Muñoz, Jesús" w:date="2013-07-01T13:23:00Z">
        <w:del w:id="1370" w:author="Jesus" w:date="2013-07-06T00:55:00Z">
          <w:r w:rsidR="00AE0E68" w:rsidDel="00F66ED9">
            <w:delText xml:space="preserve">serà </w:delText>
          </w:r>
        </w:del>
      </w:ins>
      <w:del w:id="1371" w:author="Jesus" w:date="2013-07-06T00:55:00Z">
        <w:r w:rsidDel="00F66ED9">
          <w:delText>igual o posterior a aquest paràmetre.</w:delText>
        </w:r>
      </w:del>
    </w:p>
    <w:p w:rsidR="007E2625" w:rsidDel="00F66ED9" w:rsidRDefault="007E2625" w:rsidP="007E2625">
      <w:pPr>
        <w:rPr>
          <w:del w:id="1372" w:author="Jesus" w:date="2013-07-06T00:55:00Z"/>
        </w:rPr>
      </w:pPr>
    </w:p>
    <w:p w:rsidR="00E25B57" w:rsidDel="00F66ED9" w:rsidRDefault="00E25B57" w:rsidP="00E25B57">
      <w:pPr>
        <w:rPr>
          <w:del w:id="1373" w:author="Jesus" w:date="2013-07-06T00:55:00Z"/>
        </w:rPr>
      </w:pPr>
      <w:del w:id="1374" w:author="Jesus" w:date="2013-07-06T00:55:00Z">
        <w:r w:rsidDel="00F66ED9">
          <w:delText>Pot donar-se el cas que no existeixi cap fitxa activitat dintre d’una categoria d’agenda i per tant en la resposta es retornarien zero resultats i operació finalitzada correctament al codi d’estat</w:delText>
        </w:r>
        <w:r w:rsidRPr="007753C2" w:rsidDel="00F66ED9">
          <w:delText>.</w:delText>
        </w:r>
      </w:del>
    </w:p>
    <w:p w:rsidR="007E2625" w:rsidDel="00F66ED9" w:rsidRDefault="007E2625" w:rsidP="007E2625">
      <w:pPr>
        <w:rPr>
          <w:del w:id="1375" w:author="Jesus" w:date="2013-07-06T00:55:00Z"/>
        </w:rPr>
      </w:pPr>
      <w:del w:id="1376" w:author="Jesus" w:date="2013-07-06T00:55:00Z">
        <w:r w:rsidDel="00F66ED9">
          <w:delText xml:space="preserve">La forma de la resposta WSDL és una estructura </w:delText>
        </w:r>
        <w:r w:rsidRPr="007A5DE0" w:rsidDel="00F66ED9">
          <w:rPr>
            <w:b/>
          </w:rPr>
          <w:delText>BeanRespostaTipus</w:delText>
        </w:r>
        <w:r w:rsidDel="00F66ED9">
          <w:rPr>
            <w:b/>
          </w:rPr>
          <w:delText>2</w:delText>
        </w:r>
        <w:r w:rsidDel="00F66ED9">
          <w:delText>.</w:delText>
        </w:r>
      </w:del>
    </w:p>
    <w:p w:rsidR="00CE7ABE" w:rsidDel="00F66ED9" w:rsidRDefault="007E2625" w:rsidP="007E2625">
      <w:pPr>
        <w:rPr>
          <w:del w:id="1377" w:author="Jesus" w:date="2013-07-06T00:55:00Z"/>
        </w:rPr>
      </w:pPr>
      <w:del w:id="1378" w:author="Jesus" w:date="2013-07-06T00:55:00Z">
        <w:r w:rsidDel="00F66ED9">
          <w:delText xml:space="preserve">Possibles </w:delText>
        </w:r>
        <w:r w:rsidR="001917BC" w:rsidDel="00F66ED9">
          <w:fldChar w:fldCharType="begin"/>
        </w:r>
        <w:r w:rsidR="001917BC" w:rsidDel="00F66ED9">
          <w:delInstrText xml:space="preserve"> HYPERLINK \l "_Annex_B:_Situacions" </w:delInstrText>
        </w:r>
        <w:r w:rsidR="001917BC" w:rsidDel="00F66ED9">
          <w:fldChar w:fldCharType="separate"/>
        </w:r>
        <w:r w:rsidRPr="007A5DE0" w:rsidDel="00F66ED9">
          <w:rPr>
            <w:rStyle w:val="Hipervnculo"/>
          </w:rPr>
          <w:delText>codis</w:delText>
        </w:r>
        <w:r w:rsidRPr="00811789" w:rsidDel="00F66ED9">
          <w:rPr>
            <w:rStyle w:val="Hipervnculo"/>
          </w:rPr>
          <w:delText xml:space="preserve"> d’estat</w:delText>
        </w:r>
        <w:r w:rsidR="001917BC" w:rsidDel="00F66ED9">
          <w:rPr>
            <w:rStyle w:val="Hipervnculo"/>
          </w:rPr>
          <w:fldChar w:fldCharType="end"/>
        </w:r>
        <w:r w:rsidDel="00F66ED9">
          <w:delText xml:space="preserve"> </w:delText>
        </w:r>
      </w:del>
      <w:ins w:id="1379" w:author="Campos Muñoz, Jesús" w:date="2013-07-01T12:28:00Z">
        <w:del w:id="1380" w:author="Jesus" w:date="2013-07-06T00:55:00Z">
          <w:r w:rsidR="00EA5F66" w:rsidDel="00F66ED9">
            <w:delText>que poden retornar els mètodes</w:delText>
          </w:r>
        </w:del>
      </w:ins>
      <w:del w:id="1381" w:author="Jesus" w:date="2013-07-06T00:55:00Z">
        <w:r w:rsidDel="00F66ED9">
          <w:delText xml:space="preserve">que pot retornar el mètode: 0, -1, 1, 2 ó </w:delText>
        </w:r>
        <w:r w:rsidR="009F5DCD" w:rsidDel="00F66ED9">
          <w:delText>4</w:delText>
        </w:r>
        <w:r w:rsidDel="00F66ED9">
          <w:delText>.</w:delText>
        </w:r>
      </w:del>
    </w:p>
    <w:p w:rsidR="00951537" w:rsidDel="00F66ED9" w:rsidRDefault="00951537" w:rsidP="00951537">
      <w:pPr>
        <w:pStyle w:val="Ttulo3"/>
        <w:rPr>
          <w:del w:id="1382" w:author="Jesus" w:date="2013-07-06T00:55:00Z"/>
        </w:rPr>
      </w:pPr>
      <w:bookmarkStart w:id="1383" w:name="_Ref357073266"/>
      <w:bookmarkStart w:id="1384" w:name="_Toc360797859"/>
      <w:del w:id="1385" w:author="Jesus" w:date="2013-07-06T00:55:00Z">
        <w:r w:rsidDel="00F66ED9">
          <w:delText>Horari d’una fitxa</w:delText>
        </w:r>
        <w:bookmarkEnd w:id="1383"/>
        <w:bookmarkEnd w:id="1384"/>
      </w:del>
    </w:p>
    <w:p w:rsidR="00951537" w:rsidDel="00F66ED9" w:rsidRDefault="00951537" w:rsidP="00951537">
      <w:pPr>
        <w:rPr>
          <w:del w:id="1386" w:author="Jesus" w:date="2013-07-06T00:55:00Z"/>
        </w:rPr>
      </w:pPr>
      <w:del w:id="1387" w:author="Jesus" w:date="2013-07-06T00:55:00Z">
        <w:r w:rsidDel="00F66ED9">
          <w:delText xml:space="preserve">Retorna les dades d’interès per poder conèixer </w:delText>
        </w:r>
        <w:r w:rsidR="004D027E" w:rsidDel="00F66ED9">
          <w:delText xml:space="preserve">el període i </w:delText>
        </w:r>
        <w:r w:rsidDel="00F66ED9">
          <w:delText>l’horari en el que tindrà lloc una activitat</w:delText>
        </w:r>
        <w:r w:rsidR="00E84BCF" w:rsidDel="00F66ED9">
          <w:delText>, així com el nom o descripció de l’activitat</w:delText>
        </w:r>
        <w:r w:rsidDel="00F66ED9">
          <w:delText>.</w:delText>
        </w:r>
      </w:del>
    </w:p>
    <w:p w:rsidR="00204987" w:rsidDel="00F66ED9" w:rsidRDefault="00204987" w:rsidP="00204987">
      <w:pPr>
        <w:tabs>
          <w:tab w:val="left" w:pos="2527"/>
        </w:tabs>
        <w:rPr>
          <w:del w:id="1388" w:author="Jesus" w:date="2013-07-06T00:55:00Z"/>
        </w:rPr>
      </w:pPr>
      <w:del w:id="1389" w:author="Jesus" w:date="2013-07-06T00:55:00Z">
        <w:r w:rsidDel="00F66ED9">
          <w:delText>Mètode del servei web:</w:delText>
        </w:r>
        <w:r w:rsidDel="00F66ED9">
          <w:tab/>
        </w:r>
      </w:del>
    </w:p>
    <w:tbl>
      <w:tblPr>
        <w:tblStyle w:val="Tablaconcuadrcula"/>
        <w:tblW w:w="0" w:type="auto"/>
        <w:tblBorders>
          <w:top w:val="none" w:sz="0" w:space="0" w:color="auto"/>
          <w:left w:val="none" w:sz="0" w:space="0" w:color="auto"/>
          <w:bottom w:val="none" w:sz="0" w:space="0" w:color="auto"/>
          <w:right w:val="none" w:sz="0" w:space="0" w:color="auto"/>
        </w:tblBorders>
        <w:shd w:val="pct10" w:color="auto" w:fill="auto"/>
        <w:tblLook w:val="04A0" w:firstRow="1" w:lastRow="0" w:firstColumn="1" w:lastColumn="0" w:noHBand="0" w:noVBand="1"/>
      </w:tblPr>
      <w:tblGrid>
        <w:gridCol w:w="8644"/>
      </w:tblGrid>
      <w:tr w:rsidR="00204987" w:rsidDel="00F66ED9" w:rsidTr="00C37656">
        <w:trPr>
          <w:del w:id="1390" w:author="Jesus" w:date="2013-07-06T00:55:00Z"/>
        </w:trPr>
        <w:tc>
          <w:tcPr>
            <w:tcW w:w="8644" w:type="dxa"/>
            <w:shd w:val="pct10" w:color="auto" w:fill="auto"/>
          </w:tcPr>
          <w:p w:rsidR="00204987" w:rsidRPr="000B4CD2" w:rsidDel="00F66ED9" w:rsidRDefault="00853E70" w:rsidP="00C231FF">
            <w:pPr>
              <w:autoSpaceDE w:val="0"/>
              <w:autoSpaceDN w:val="0"/>
              <w:adjustRightInd w:val="0"/>
              <w:spacing w:line="276" w:lineRule="auto"/>
              <w:jc w:val="left"/>
              <w:rPr>
                <w:del w:id="1391" w:author="Jesus" w:date="2013-07-06T00:55:00Z"/>
                <w:rFonts w:ascii="Consolas" w:eastAsiaTheme="minorHAnsi" w:hAnsi="Consolas" w:cs="Consolas"/>
                <w:sz w:val="19"/>
                <w:szCs w:val="19"/>
                <w:lang w:val="en-US" w:bidi="ar-SA"/>
              </w:rPr>
            </w:pPr>
            <w:del w:id="1392" w:author="Jesus" w:date="2013-07-06T00:55:00Z">
              <w:r w:rsidRPr="00C231FF" w:rsidDel="00F66ED9">
                <w:rPr>
                  <w:rFonts w:ascii="Consolas" w:eastAsiaTheme="minorHAnsi" w:hAnsi="Consolas" w:cs="Consolas"/>
                  <w:sz w:val="19"/>
                  <w:szCs w:val="19"/>
                  <w:lang w:val="en-US" w:bidi="ar-SA"/>
                </w:rPr>
                <w:delText xml:space="preserve">horarisFitxa(idioma </w:delText>
              </w:r>
              <w:r w:rsidRPr="00C231FF" w:rsidDel="00F66ED9">
                <w:rPr>
                  <w:rFonts w:ascii="Consolas" w:eastAsiaTheme="minorHAnsi" w:hAnsi="Consolas" w:cs="Consolas"/>
                  <w:color w:val="0000FF"/>
                  <w:sz w:val="19"/>
                  <w:szCs w:val="19"/>
                  <w:lang w:val="en-US" w:bidi="ar-SA"/>
                </w:rPr>
                <w:delText>As</w:delText>
              </w:r>
              <w:r w:rsidRPr="00C231FF" w:rsidDel="00F66ED9">
                <w:rPr>
                  <w:rFonts w:ascii="Consolas" w:eastAsiaTheme="minorHAnsi" w:hAnsi="Consolas" w:cs="Consolas"/>
                  <w:sz w:val="19"/>
                  <w:szCs w:val="19"/>
                  <w:lang w:val="en-US" w:bidi="ar-SA"/>
                </w:rPr>
                <w:delText xml:space="preserve"> </w:delText>
              </w:r>
              <w:r w:rsidRPr="00C231FF" w:rsidDel="00F66ED9">
                <w:rPr>
                  <w:rFonts w:ascii="Consolas" w:eastAsiaTheme="minorHAnsi" w:hAnsi="Consolas" w:cs="Consolas"/>
                  <w:color w:val="0000FF"/>
                  <w:sz w:val="19"/>
                  <w:szCs w:val="19"/>
                  <w:lang w:val="en-US" w:bidi="ar-SA"/>
                </w:rPr>
                <w:delText>Integer</w:delText>
              </w:r>
              <w:r w:rsidRPr="00C231FF" w:rsidDel="00F66ED9">
                <w:rPr>
                  <w:rFonts w:ascii="Consolas" w:eastAsiaTheme="minorHAnsi" w:hAnsi="Consolas" w:cs="Consolas"/>
                  <w:sz w:val="19"/>
                  <w:szCs w:val="19"/>
                  <w:lang w:val="en-US" w:bidi="ar-SA"/>
                </w:rPr>
                <w:delText xml:space="preserve">, idFitxa </w:delText>
              </w:r>
              <w:r w:rsidRPr="00C231FF" w:rsidDel="00F66ED9">
                <w:rPr>
                  <w:rFonts w:ascii="Consolas" w:eastAsiaTheme="minorHAnsi" w:hAnsi="Consolas" w:cs="Consolas"/>
                  <w:color w:val="0000FF"/>
                  <w:sz w:val="19"/>
                  <w:szCs w:val="19"/>
                  <w:lang w:val="en-US" w:bidi="ar-SA"/>
                </w:rPr>
                <w:delText>As</w:delText>
              </w:r>
              <w:r w:rsidRPr="00C231FF" w:rsidDel="00F66ED9">
                <w:rPr>
                  <w:rFonts w:ascii="Consolas" w:eastAsiaTheme="minorHAnsi" w:hAnsi="Consolas" w:cs="Consolas"/>
                  <w:sz w:val="19"/>
                  <w:szCs w:val="19"/>
                  <w:lang w:val="en-US" w:bidi="ar-SA"/>
                </w:rPr>
                <w:delText xml:space="preserve"> </w:delText>
              </w:r>
              <w:r w:rsidRPr="00C231FF" w:rsidDel="00F66ED9">
                <w:rPr>
                  <w:rFonts w:ascii="Consolas" w:eastAsiaTheme="minorHAnsi" w:hAnsi="Consolas" w:cs="Consolas"/>
                  <w:color w:val="0000FF"/>
                  <w:sz w:val="19"/>
                  <w:szCs w:val="19"/>
                  <w:lang w:val="en-US" w:bidi="ar-SA"/>
                </w:rPr>
                <w:delText>Integer</w:delText>
              </w:r>
              <w:r w:rsidRPr="00C231FF" w:rsidDel="00F66ED9">
                <w:rPr>
                  <w:rFonts w:ascii="Consolas" w:eastAsiaTheme="minorHAnsi" w:hAnsi="Consolas" w:cs="Consolas"/>
                  <w:sz w:val="19"/>
                  <w:szCs w:val="19"/>
                  <w:lang w:val="en-US" w:bidi="ar-SA"/>
                </w:rPr>
                <w:delText>)</w:delText>
              </w:r>
            </w:del>
          </w:p>
        </w:tc>
      </w:tr>
    </w:tbl>
    <w:p w:rsidR="00204987" w:rsidDel="00F66ED9" w:rsidRDefault="00204987" w:rsidP="00204987">
      <w:pPr>
        <w:pStyle w:val="Epgrafe"/>
        <w:spacing w:line="276" w:lineRule="auto"/>
        <w:jc w:val="center"/>
        <w:rPr>
          <w:del w:id="1393" w:author="Jesus" w:date="2013-07-06T00:55:00Z"/>
        </w:rPr>
      </w:pPr>
      <w:bookmarkStart w:id="1394" w:name="_Toc360449432"/>
      <w:del w:id="1395" w:author="Jesus" w:date="2013-07-06T00:55:00Z">
        <w:r w:rsidDel="00F66ED9">
          <w:delText xml:space="preserve">Figura </w:delText>
        </w:r>
        <w:r w:rsidDel="00F66ED9">
          <w:fldChar w:fldCharType="begin"/>
        </w:r>
        <w:r w:rsidDel="00F66ED9">
          <w:delInstrText xml:space="preserve"> SEQ Figura \* ARABIC </w:delInstrText>
        </w:r>
        <w:r w:rsidDel="00F66ED9">
          <w:fldChar w:fldCharType="separate"/>
        </w:r>
        <w:r w:rsidR="00BF3893" w:rsidDel="00F66ED9">
          <w:rPr>
            <w:noProof/>
          </w:rPr>
          <w:delText>7</w:delText>
        </w:r>
        <w:r w:rsidDel="00F66ED9">
          <w:fldChar w:fldCharType="end"/>
        </w:r>
        <w:r w:rsidDel="00F66ED9">
          <w:delText xml:space="preserve">: Mètode per obtenir les dades </w:delText>
        </w:r>
        <w:r w:rsidR="00F86032" w:rsidDel="00F66ED9">
          <w:delText>relatives a l</w:delText>
        </w:r>
        <w:r w:rsidR="00A343E9" w:rsidDel="00F66ED9">
          <w:delText>’horari</w:delText>
        </w:r>
        <w:r w:rsidDel="00F66ED9">
          <w:delText xml:space="preserve"> de la celebració d’una activitat.</w:delText>
        </w:r>
        <w:bookmarkEnd w:id="1394"/>
      </w:del>
    </w:p>
    <w:p w:rsidR="00204987" w:rsidDel="00F66ED9" w:rsidRDefault="00204987" w:rsidP="00204987">
      <w:pPr>
        <w:rPr>
          <w:del w:id="1396" w:author="Jesus" w:date="2013-07-06T00:55:00Z"/>
        </w:rPr>
      </w:pPr>
      <w:del w:id="1397" w:author="Jesus" w:date="2013-07-06T00:55:00Z">
        <w:r w:rsidDel="00F66ED9">
          <w:delText>El m</w:delText>
        </w:r>
        <w:r w:rsidRPr="007753C2" w:rsidDel="00F66ED9">
          <w:delText xml:space="preserve">ètode </w:delText>
        </w:r>
        <w:r w:rsidR="00CB6BAF" w:rsidRPr="00C231FF" w:rsidDel="00F66ED9">
          <w:rPr>
            <w:b/>
          </w:rPr>
          <w:delText>horarisF</w:delText>
        </w:r>
        <w:r w:rsidRPr="000B4CD2" w:rsidDel="00F66ED9">
          <w:rPr>
            <w:b/>
          </w:rPr>
          <w:delText>itx</w:delText>
        </w:r>
        <w:r w:rsidR="00CB6BAF" w:rsidDel="00F66ED9">
          <w:rPr>
            <w:b/>
          </w:rPr>
          <w:delText>a</w:delText>
        </w:r>
        <w:r w:rsidDel="00F66ED9">
          <w:delText xml:space="preserve"> </w:delText>
        </w:r>
        <w:r w:rsidRPr="007753C2" w:rsidDel="00F66ED9">
          <w:delText>necessita rebre en la seva invocació</w:delText>
        </w:r>
        <w:r w:rsidDel="00F66ED9">
          <w:delText xml:space="preserve"> com a</w:delText>
        </w:r>
        <w:r w:rsidRPr="007753C2" w:rsidDel="00F66ED9">
          <w:delText xml:space="preserve"> paràmetre</w:delText>
        </w:r>
        <w:r w:rsidDel="00F66ED9">
          <w:delText>s:</w:delText>
        </w:r>
      </w:del>
    </w:p>
    <w:p w:rsidR="00204987" w:rsidDel="00F66ED9" w:rsidRDefault="00204987" w:rsidP="00204987">
      <w:pPr>
        <w:pStyle w:val="Prrafodelista"/>
        <w:numPr>
          <w:ilvl w:val="0"/>
          <w:numId w:val="2"/>
        </w:numPr>
        <w:rPr>
          <w:del w:id="1398" w:author="Jesus" w:date="2013-07-06T00:55:00Z"/>
        </w:rPr>
      </w:pPr>
      <w:del w:id="1399" w:author="Jesus" w:date="2013-07-06T00:55:00Z">
        <w:r w:rsidRPr="000B4CD2" w:rsidDel="00F66ED9">
          <w:rPr>
            <w:b/>
          </w:rPr>
          <w:delText>idioma:</w:delText>
        </w:r>
        <w:r w:rsidRPr="007753C2" w:rsidDel="00F66ED9">
          <w:delText xml:space="preserve"> </w:delText>
        </w:r>
        <w:r w:rsidDel="00F66ED9">
          <w:delText xml:space="preserve">el codi de l’idioma </w:delText>
        </w:r>
      </w:del>
      <w:ins w:id="1400" w:author="Campos Muñoz, Jesús" w:date="2013-07-01T11:58:00Z">
        <w:del w:id="1401" w:author="Jesus" w:date="2013-07-06T00:55:00Z">
          <w:r w:rsidR="007F0D24" w:rsidDel="00F66ED9">
            <w:delText xml:space="preserve">en el que es volen rebre les dades </w:delText>
          </w:r>
        </w:del>
      </w:ins>
      <w:del w:id="1402" w:author="Jesus" w:date="2013-07-06T00:55:00Z">
        <w:r w:rsidDel="00F66ED9">
          <w:delText xml:space="preserve">(codi únic que identifica un idioma i que s’obté a l’apartat </w:delText>
        </w:r>
        <w:r w:rsidR="00D542E1" w:rsidRPr="000B4CD2" w:rsidDel="00F66ED9">
          <w:rPr>
            <w:b/>
          </w:rPr>
          <w:fldChar w:fldCharType="begin"/>
        </w:r>
        <w:r w:rsidR="00D542E1" w:rsidRPr="000B4CD2" w:rsidDel="00F66ED9">
          <w:rPr>
            <w:b/>
          </w:rPr>
          <w:delInstrText xml:space="preserve"> REF _Ref359500419 \r \h </w:delInstrText>
        </w:r>
        <w:r w:rsidR="00D542E1" w:rsidDel="00F66ED9">
          <w:rPr>
            <w:b/>
          </w:rPr>
          <w:delInstrText xml:space="preserve"> \* MERGEFORMAT </w:delInstrText>
        </w:r>
        <w:r w:rsidR="00D542E1" w:rsidRPr="000B4CD2" w:rsidDel="00F66ED9">
          <w:rPr>
            <w:b/>
          </w:rPr>
        </w:r>
        <w:r w:rsidR="00D542E1" w:rsidRPr="000B4CD2" w:rsidDel="00F66ED9">
          <w:rPr>
            <w:b/>
          </w:rPr>
          <w:fldChar w:fldCharType="separate"/>
        </w:r>
        <w:r w:rsidR="00BF3893" w:rsidDel="00F66ED9">
          <w:rPr>
            <w:b/>
          </w:rPr>
          <w:delText>3.2.1</w:delText>
        </w:r>
        <w:r w:rsidR="00D542E1" w:rsidRPr="000B4CD2" w:rsidDel="00F66ED9">
          <w:rPr>
            <w:b/>
          </w:rPr>
          <w:fldChar w:fldCharType="end"/>
        </w:r>
        <w:r w:rsidR="00D542E1" w:rsidRPr="000B4CD2" w:rsidDel="00F66ED9">
          <w:rPr>
            <w:b/>
          </w:rPr>
          <w:delText xml:space="preserve"> </w:delText>
        </w:r>
        <w:r w:rsidR="00D542E1" w:rsidRPr="000B4CD2" w:rsidDel="00F66ED9">
          <w:rPr>
            <w:b/>
          </w:rPr>
          <w:fldChar w:fldCharType="begin"/>
        </w:r>
        <w:r w:rsidR="00D542E1" w:rsidRPr="000B4CD2" w:rsidDel="00F66ED9">
          <w:rPr>
            <w:b/>
          </w:rPr>
          <w:delInstrText xml:space="preserve"> REF _Ref359500422 \h </w:delInstrText>
        </w:r>
        <w:r w:rsidR="00D542E1" w:rsidDel="00F66ED9">
          <w:rPr>
            <w:b/>
          </w:rPr>
          <w:delInstrText xml:space="preserve"> \* MERGEFORMAT </w:delInstrText>
        </w:r>
        <w:r w:rsidR="00D542E1" w:rsidRPr="000B4CD2" w:rsidDel="00F66ED9">
          <w:rPr>
            <w:b/>
          </w:rPr>
        </w:r>
        <w:r w:rsidR="00D542E1" w:rsidRPr="000B4CD2" w:rsidDel="00F66ED9">
          <w:rPr>
            <w:b/>
          </w:rPr>
          <w:fldChar w:fldCharType="separate"/>
        </w:r>
      </w:del>
      <w:ins w:id="1403" w:author="Campos Muñoz, Jesús" w:date="2013-07-05T14:29:00Z">
        <w:del w:id="1404" w:author="Jesus" w:date="2013-07-06T00:55:00Z">
          <w:r w:rsidR="00BF3893" w:rsidRPr="00BF3893" w:rsidDel="00F66ED9">
            <w:rPr>
              <w:b/>
              <w:rPrChange w:id="1405" w:author="Campos Muñoz, Jesús" w:date="2013-07-05T14:29:00Z">
                <w:rPr/>
              </w:rPrChange>
            </w:rPr>
            <w:delText>Obtenir idiomes disponibles</w:delText>
          </w:r>
        </w:del>
      </w:ins>
      <w:del w:id="1406" w:author="Jesus" w:date="2013-07-06T00:55:00Z">
        <w:r w:rsidR="00D542E1" w:rsidRPr="000B4CD2" w:rsidDel="00F66ED9">
          <w:rPr>
            <w:b/>
          </w:rPr>
          <w:delText>Obtenir idiomes disponibles</w:delText>
        </w:r>
        <w:r w:rsidR="00D542E1" w:rsidRPr="000B4CD2" w:rsidDel="00F66ED9">
          <w:rPr>
            <w:b/>
          </w:rPr>
          <w:fldChar w:fldCharType="end"/>
        </w:r>
        <w:r w:rsidDel="00F66ED9">
          <w:delText>) en el que es volen rebre les dades</w:delText>
        </w:r>
        <w:r w:rsidRPr="007753C2" w:rsidDel="00F66ED9">
          <w:delText>.</w:delText>
        </w:r>
      </w:del>
    </w:p>
    <w:p w:rsidR="00204987" w:rsidDel="00F66ED9" w:rsidRDefault="00204987" w:rsidP="00C231FF">
      <w:pPr>
        <w:pStyle w:val="Prrafodelista"/>
        <w:numPr>
          <w:ilvl w:val="0"/>
          <w:numId w:val="2"/>
        </w:numPr>
        <w:rPr>
          <w:del w:id="1407" w:author="Jesus" w:date="2013-07-06T00:55:00Z"/>
        </w:rPr>
      </w:pPr>
      <w:del w:id="1408" w:author="Jesus" w:date="2013-07-06T00:55:00Z">
        <w:r w:rsidDel="00F66ED9">
          <w:rPr>
            <w:b/>
          </w:rPr>
          <w:delText>id</w:delText>
        </w:r>
        <w:r w:rsidR="00CB6BAF" w:rsidDel="00F66ED9">
          <w:rPr>
            <w:b/>
          </w:rPr>
          <w:delText>Fitxa</w:delText>
        </w:r>
        <w:r w:rsidDel="00F66ED9">
          <w:rPr>
            <w:b/>
          </w:rPr>
          <w:delText>:</w:delText>
        </w:r>
        <w:r w:rsidDel="00F66ED9">
          <w:delText xml:space="preserve"> </w:delText>
        </w:r>
        <w:r w:rsidRPr="000B4CD2" w:rsidDel="00F66ED9">
          <w:delText>identificador de</w:delText>
        </w:r>
        <w:r w:rsidR="003E1B20" w:rsidDel="00F66ED9">
          <w:delText xml:space="preserve"> </w:delText>
        </w:r>
        <w:r w:rsidRPr="000B4CD2" w:rsidDel="00F66ED9">
          <w:delText>l</w:delText>
        </w:r>
        <w:r w:rsidR="003E1B20" w:rsidDel="00F66ED9">
          <w:delText>a fitxa activitat de la que es vol conèixer el seu horari.</w:delText>
        </w:r>
      </w:del>
    </w:p>
    <w:p w:rsidR="003E1B20" w:rsidDel="00F66ED9" w:rsidRDefault="003E1B20">
      <w:pPr>
        <w:rPr>
          <w:del w:id="1409" w:author="Jesus" w:date="2013-07-06T00:55:00Z"/>
        </w:rPr>
      </w:pPr>
    </w:p>
    <w:p w:rsidR="00305B6F" w:rsidDel="00F66ED9" w:rsidRDefault="00305B6F">
      <w:pPr>
        <w:rPr>
          <w:del w:id="1410" w:author="Jesus" w:date="2013-07-06T00:55:00Z"/>
        </w:rPr>
      </w:pPr>
      <w:del w:id="1411" w:author="Jesus" w:date="2013-07-06T00:55:00Z">
        <w:r w:rsidDel="00F66ED9">
          <w:lastRenderedPageBreak/>
          <w:delText>Pot donar-se el cas que una fitxa activitat no tingui l’horari ben determinat i per tant no existeixi cap registre a les taules de la base de dades que estigui relacionat amb la fitxa. Per tant en la resposta es retornarien zero resultats i operació finalitzada correctament al codi d’</w:delText>
        </w:r>
        <w:r w:rsidR="005F76F6" w:rsidDel="00F66ED9">
          <w:delText>estat</w:delText>
        </w:r>
        <w:r w:rsidRPr="007753C2" w:rsidDel="00F66ED9">
          <w:delText>.</w:delText>
        </w:r>
      </w:del>
    </w:p>
    <w:p w:rsidR="00204987" w:rsidDel="00F66ED9" w:rsidRDefault="00204987" w:rsidP="00204987">
      <w:pPr>
        <w:rPr>
          <w:del w:id="1412" w:author="Jesus" w:date="2013-07-06T00:55:00Z"/>
        </w:rPr>
      </w:pPr>
      <w:del w:id="1413" w:author="Jesus" w:date="2013-07-06T00:55:00Z">
        <w:r w:rsidDel="00F66ED9">
          <w:delText xml:space="preserve">La forma de la resposta WSDL és una estructura </w:delText>
        </w:r>
        <w:r w:rsidRPr="007A5DE0" w:rsidDel="00F66ED9">
          <w:rPr>
            <w:b/>
          </w:rPr>
          <w:delText>BeanRespostaTipus</w:delText>
        </w:r>
        <w:r w:rsidR="00FE6818" w:rsidDel="00F66ED9">
          <w:rPr>
            <w:b/>
          </w:rPr>
          <w:delText>4</w:delText>
        </w:r>
        <w:r w:rsidDel="00F66ED9">
          <w:delText>.</w:delText>
        </w:r>
      </w:del>
    </w:p>
    <w:p w:rsidR="00204987" w:rsidDel="00F66ED9" w:rsidRDefault="00204987" w:rsidP="00204987">
      <w:pPr>
        <w:rPr>
          <w:ins w:id="1414" w:author="Campos Muñoz, Jesús" w:date="2013-06-27T13:33:00Z"/>
          <w:del w:id="1415" w:author="Jesus" w:date="2013-07-06T00:55:00Z"/>
        </w:rPr>
      </w:pPr>
      <w:del w:id="1416" w:author="Jesus" w:date="2013-07-06T00:55:00Z">
        <w:r w:rsidDel="00F66ED9">
          <w:delText xml:space="preserve">Possibles </w:delText>
        </w:r>
        <w:r w:rsidR="001917BC" w:rsidDel="00F66ED9">
          <w:fldChar w:fldCharType="begin"/>
        </w:r>
        <w:r w:rsidR="001917BC" w:rsidDel="00F66ED9">
          <w:delInstrText xml:space="preserve"> HYPERLINK \l "_Annex_B:_Situacions" </w:delInstrText>
        </w:r>
        <w:r w:rsidR="001917BC" w:rsidDel="00F66ED9">
          <w:fldChar w:fldCharType="separate"/>
        </w:r>
        <w:r w:rsidRPr="007A5DE0" w:rsidDel="00F66ED9">
          <w:rPr>
            <w:rStyle w:val="Hipervnculo"/>
          </w:rPr>
          <w:delText>codis</w:delText>
        </w:r>
        <w:r w:rsidRPr="00811789" w:rsidDel="00F66ED9">
          <w:rPr>
            <w:rStyle w:val="Hipervnculo"/>
          </w:rPr>
          <w:delText xml:space="preserve"> d’estat</w:delText>
        </w:r>
        <w:r w:rsidR="001917BC" w:rsidDel="00F66ED9">
          <w:rPr>
            <w:rStyle w:val="Hipervnculo"/>
          </w:rPr>
          <w:fldChar w:fldCharType="end"/>
        </w:r>
        <w:r w:rsidDel="00F66ED9">
          <w:delText xml:space="preserve"> que pot retornar el mètode</w:delText>
        </w:r>
        <w:r w:rsidR="00FE6818" w:rsidDel="00F66ED9">
          <w:delText>: 0, -1, 1 ó 5.</w:delText>
        </w:r>
      </w:del>
    </w:p>
    <w:p w:rsidR="00E24641" w:rsidDel="00F66ED9" w:rsidRDefault="00E24641" w:rsidP="00E24641">
      <w:pPr>
        <w:pStyle w:val="Ttulo3"/>
        <w:rPr>
          <w:ins w:id="1417" w:author="Campos Muñoz, Jesús" w:date="2013-06-27T13:33:00Z"/>
          <w:del w:id="1418" w:author="Jesus" w:date="2013-07-06T00:55:00Z"/>
        </w:rPr>
      </w:pPr>
      <w:bookmarkStart w:id="1419" w:name="_Toc360797860"/>
      <w:ins w:id="1420" w:author="Campos Muñoz, Jesús" w:date="2013-06-27T13:33:00Z">
        <w:del w:id="1421" w:author="Jesus" w:date="2013-07-06T00:55:00Z">
          <w:r w:rsidDel="00F66ED9">
            <w:delText>Detalls d’una fitxa</w:delText>
          </w:r>
        </w:del>
      </w:ins>
      <w:ins w:id="1422" w:author="Campos Muñoz, Jesús" w:date="2013-06-28T10:56:00Z">
        <w:del w:id="1423" w:author="Jesus" w:date="2013-07-06T00:55:00Z">
          <w:r w:rsidR="00AE5085" w:rsidDel="00F66ED9">
            <w:delText xml:space="preserve"> activitat</w:delText>
          </w:r>
        </w:del>
      </w:ins>
      <w:bookmarkEnd w:id="1419"/>
    </w:p>
    <w:p w:rsidR="00E24641" w:rsidDel="00F66ED9" w:rsidRDefault="00E24641" w:rsidP="00E24641">
      <w:pPr>
        <w:rPr>
          <w:ins w:id="1424" w:author="Campos Muñoz, Jesús" w:date="2013-06-27T13:33:00Z"/>
          <w:del w:id="1425" w:author="Jesus" w:date="2013-07-06T00:55:00Z"/>
        </w:rPr>
      </w:pPr>
      <w:ins w:id="1426" w:author="Campos Muñoz, Jesús" w:date="2013-06-27T13:33:00Z">
        <w:del w:id="1427" w:author="Jesus" w:date="2013-07-06T00:55:00Z">
          <w:r w:rsidDel="00F66ED9">
            <w:delText xml:space="preserve">Retorna les dades d’interès per poder </w:delText>
          </w:r>
        </w:del>
      </w:ins>
      <w:ins w:id="1428" w:author="Campos Muñoz, Jesús" w:date="2013-06-27T13:36:00Z">
        <w:del w:id="1429" w:author="Jesus" w:date="2013-07-06T00:55:00Z">
          <w:r w:rsidR="00231B3B" w:rsidDel="00F66ED9">
            <w:delText xml:space="preserve">saber en que es basa l’activitat. Aquest mètode és útil quan es recuperen els identificadors de les activitats relacionades amb un equipament. Degut a que en aquest cas </w:delText>
          </w:r>
        </w:del>
      </w:ins>
      <w:ins w:id="1430" w:author="Campos Muñoz, Jesús" w:date="2013-06-27T13:37:00Z">
        <w:del w:id="1431" w:author="Jesus" w:date="2013-07-06T00:55:00Z">
          <w:r w:rsidR="00231B3B" w:rsidDel="00F66ED9">
            <w:delText>només s’aconseguei</w:delText>
          </w:r>
          <w:r w:rsidR="00712D2F" w:rsidDel="00F66ED9">
            <w:delText>x</w:delText>
          </w:r>
          <w:r w:rsidR="00231B3B" w:rsidDel="00F66ED9">
            <w:delText xml:space="preserve"> l’identificador de l’activitat, una bona manera d’aconseguir la seva descripció es mitjançant aquest mètode.</w:delText>
          </w:r>
        </w:del>
      </w:ins>
    </w:p>
    <w:p w:rsidR="0048371B" w:rsidDel="00F66ED9" w:rsidRDefault="00E24641" w:rsidP="00E24641">
      <w:pPr>
        <w:tabs>
          <w:tab w:val="left" w:pos="2527"/>
        </w:tabs>
        <w:rPr>
          <w:ins w:id="1432" w:author="Campos Muñoz, Jesús" w:date="2013-06-28T09:48:00Z"/>
          <w:del w:id="1433" w:author="Jesus" w:date="2013-07-06T00:55:00Z"/>
        </w:rPr>
      </w:pPr>
      <w:ins w:id="1434" w:author="Campos Muñoz, Jesús" w:date="2013-06-27T13:33:00Z">
        <w:del w:id="1435" w:author="Jesus" w:date="2013-07-06T00:55:00Z">
          <w:r w:rsidDel="00F66ED9">
            <w:delText>Mètode del servei web:</w:delText>
          </w:r>
        </w:del>
      </w:ins>
    </w:p>
    <w:tbl>
      <w:tblPr>
        <w:tblStyle w:val="Tablaconcuadrcula"/>
        <w:tblW w:w="0" w:type="auto"/>
        <w:tblBorders>
          <w:top w:val="none" w:sz="0" w:space="0" w:color="auto"/>
          <w:left w:val="none" w:sz="0" w:space="0" w:color="auto"/>
          <w:bottom w:val="none" w:sz="0" w:space="0" w:color="auto"/>
          <w:right w:val="none" w:sz="0" w:space="0" w:color="auto"/>
        </w:tblBorders>
        <w:shd w:val="pct10" w:color="auto" w:fill="auto"/>
        <w:tblLook w:val="04A0" w:firstRow="1" w:lastRow="0" w:firstColumn="1" w:lastColumn="0" w:noHBand="0" w:noVBand="1"/>
      </w:tblPr>
      <w:tblGrid>
        <w:gridCol w:w="8644"/>
      </w:tblGrid>
      <w:tr w:rsidR="0048371B" w:rsidDel="00F66ED9" w:rsidTr="00FD5E8C">
        <w:trPr>
          <w:ins w:id="1436" w:author="Campos Muñoz, Jesús" w:date="2013-06-28T09:49:00Z"/>
          <w:del w:id="1437" w:author="Jesus" w:date="2013-07-06T00:55:00Z"/>
        </w:trPr>
        <w:tc>
          <w:tcPr>
            <w:tcW w:w="8644" w:type="dxa"/>
            <w:shd w:val="pct10" w:color="auto" w:fill="auto"/>
          </w:tcPr>
          <w:p w:rsidR="0048371B" w:rsidRPr="000B4CD2" w:rsidDel="00F66ED9" w:rsidRDefault="0048371B" w:rsidP="00FD5E8C">
            <w:pPr>
              <w:autoSpaceDE w:val="0"/>
              <w:autoSpaceDN w:val="0"/>
              <w:adjustRightInd w:val="0"/>
              <w:spacing w:line="276" w:lineRule="auto"/>
              <w:jc w:val="left"/>
              <w:rPr>
                <w:ins w:id="1438" w:author="Campos Muñoz, Jesús" w:date="2013-06-28T09:49:00Z"/>
                <w:del w:id="1439" w:author="Jesus" w:date="2013-07-06T00:55:00Z"/>
                <w:rFonts w:ascii="Consolas" w:eastAsiaTheme="minorHAnsi" w:hAnsi="Consolas" w:cs="Consolas"/>
                <w:sz w:val="19"/>
                <w:szCs w:val="19"/>
                <w:lang w:val="en-US" w:bidi="ar-SA"/>
              </w:rPr>
            </w:pPr>
            <w:ins w:id="1440" w:author="Campos Muñoz, Jesús" w:date="2013-06-28T09:49:00Z">
              <w:del w:id="1441" w:author="Jesus" w:date="2013-07-06T00:55:00Z">
                <w:r w:rsidDel="00F66ED9">
                  <w:rPr>
                    <w:rFonts w:ascii="Consolas" w:eastAsiaTheme="minorHAnsi" w:hAnsi="Consolas" w:cs="Consolas"/>
                    <w:sz w:val="19"/>
                    <w:szCs w:val="19"/>
                    <w:lang w:val="en-US" w:bidi="ar-SA"/>
                  </w:rPr>
                  <w:delText>detalls</w:delText>
                </w:r>
                <w:r w:rsidRPr="00C231FF" w:rsidDel="00F66ED9">
                  <w:rPr>
                    <w:rFonts w:ascii="Consolas" w:eastAsiaTheme="minorHAnsi" w:hAnsi="Consolas" w:cs="Consolas"/>
                    <w:sz w:val="19"/>
                    <w:szCs w:val="19"/>
                    <w:lang w:val="en-US" w:bidi="ar-SA"/>
                  </w:rPr>
                  <w:delText>Fitxa</w:delText>
                </w:r>
              </w:del>
            </w:ins>
            <w:ins w:id="1442" w:author="Campos Muñoz, Jesús" w:date="2013-07-01T09:07:00Z">
              <w:del w:id="1443" w:author="Jesus" w:date="2013-07-06T00:55:00Z">
                <w:r w:rsidR="00693F03" w:rsidDel="00F66ED9">
                  <w:rPr>
                    <w:rFonts w:ascii="Consolas" w:eastAsiaTheme="minorHAnsi" w:hAnsi="Consolas" w:cs="Consolas"/>
                    <w:sz w:val="19"/>
                    <w:szCs w:val="19"/>
                    <w:lang w:val="en-US" w:bidi="ar-SA"/>
                  </w:rPr>
                  <w:delText>Activitat</w:delText>
                </w:r>
              </w:del>
            </w:ins>
            <w:ins w:id="1444" w:author="Campos Muñoz, Jesús" w:date="2013-06-28T09:49:00Z">
              <w:del w:id="1445" w:author="Jesus" w:date="2013-07-06T00:55:00Z">
                <w:r w:rsidRPr="00C231FF" w:rsidDel="00F66ED9">
                  <w:rPr>
                    <w:rFonts w:ascii="Consolas" w:eastAsiaTheme="minorHAnsi" w:hAnsi="Consolas" w:cs="Consolas"/>
                    <w:sz w:val="19"/>
                    <w:szCs w:val="19"/>
                    <w:lang w:val="en-US" w:bidi="ar-SA"/>
                  </w:rPr>
                  <w:delText xml:space="preserve">(idioma </w:delText>
                </w:r>
                <w:r w:rsidRPr="00C231FF" w:rsidDel="00F66ED9">
                  <w:rPr>
                    <w:rFonts w:ascii="Consolas" w:eastAsiaTheme="minorHAnsi" w:hAnsi="Consolas" w:cs="Consolas"/>
                    <w:color w:val="0000FF"/>
                    <w:sz w:val="19"/>
                    <w:szCs w:val="19"/>
                    <w:lang w:val="en-US" w:bidi="ar-SA"/>
                  </w:rPr>
                  <w:delText>As</w:delText>
                </w:r>
                <w:r w:rsidRPr="00C231FF" w:rsidDel="00F66ED9">
                  <w:rPr>
                    <w:rFonts w:ascii="Consolas" w:eastAsiaTheme="minorHAnsi" w:hAnsi="Consolas" w:cs="Consolas"/>
                    <w:sz w:val="19"/>
                    <w:szCs w:val="19"/>
                    <w:lang w:val="en-US" w:bidi="ar-SA"/>
                  </w:rPr>
                  <w:delText xml:space="preserve"> </w:delText>
                </w:r>
                <w:r w:rsidRPr="00C231FF" w:rsidDel="00F66ED9">
                  <w:rPr>
                    <w:rFonts w:ascii="Consolas" w:eastAsiaTheme="minorHAnsi" w:hAnsi="Consolas" w:cs="Consolas"/>
                    <w:color w:val="0000FF"/>
                    <w:sz w:val="19"/>
                    <w:szCs w:val="19"/>
                    <w:lang w:val="en-US" w:bidi="ar-SA"/>
                  </w:rPr>
                  <w:delText>Integer</w:delText>
                </w:r>
                <w:r w:rsidRPr="00C231FF" w:rsidDel="00F66ED9">
                  <w:rPr>
                    <w:rFonts w:ascii="Consolas" w:eastAsiaTheme="minorHAnsi" w:hAnsi="Consolas" w:cs="Consolas"/>
                    <w:sz w:val="19"/>
                    <w:szCs w:val="19"/>
                    <w:lang w:val="en-US" w:bidi="ar-SA"/>
                  </w:rPr>
                  <w:delText xml:space="preserve">, idFitxa </w:delText>
                </w:r>
                <w:r w:rsidRPr="00C231FF" w:rsidDel="00F66ED9">
                  <w:rPr>
                    <w:rFonts w:ascii="Consolas" w:eastAsiaTheme="minorHAnsi" w:hAnsi="Consolas" w:cs="Consolas"/>
                    <w:color w:val="0000FF"/>
                    <w:sz w:val="19"/>
                    <w:szCs w:val="19"/>
                    <w:lang w:val="en-US" w:bidi="ar-SA"/>
                  </w:rPr>
                  <w:delText>As</w:delText>
                </w:r>
                <w:r w:rsidRPr="00C231FF" w:rsidDel="00F66ED9">
                  <w:rPr>
                    <w:rFonts w:ascii="Consolas" w:eastAsiaTheme="minorHAnsi" w:hAnsi="Consolas" w:cs="Consolas"/>
                    <w:sz w:val="19"/>
                    <w:szCs w:val="19"/>
                    <w:lang w:val="en-US" w:bidi="ar-SA"/>
                  </w:rPr>
                  <w:delText xml:space="preserve"> </w:delText>
                </w:r>
                <w:r w:rsidRPr="00C231FF" w:rsidDel="00F66ED9">
                  <w:rPr>
                    <w:rFonts w:ascii="Consolas" w:eastAsiaTheme="minorHAnsi" w:hAnsi="Consolas" w:cs="Consolas"/>
                    <w:color w:val="0000FF"/>
                    <w:sz w:val="19"/>
                    <w:szCs w:val="19"/>
                    <w:lang w:val="en-US" w:bidi="ar-SA"/>
                  </w:rPr>
                  <w:delText>Integer</w:delText>
                </w:r>
                <w:r w:rsidRPr="00C231FF" w:rsidDel="00F66ED9">
                  <w:rPr>
                    <w:rFonts w:ascii="Consolas" w:eastAsiaTheme="minorHAnsi" w:hAnsi="Consolas" w:cs="Consolas"/>
                    <w:sz w:val="19"/>
                    <w:szCs w:val="19"/>
                    <w:lang w:val="en-US" w:bidi="ar-SA"/>
                  </w:rPr>
                  <w:delText>)</w:delText>
                </w:r>
              </w:del>
            </w:ins>
          </w:p>
        </w:tc>
      </w:tr>
    </w:tbl>
    <w:p w:rsidR="00E24641" w:rsidDel="00F66ED9" w:rsidRDefault="00E24641" w:rsidP="00E24641">
      <w:pPr>
        <w:pStyle w:val="Epgrafe"/>
        <w:spacing w:line="276" w:lineRule="auto"/>
        <w:jc w:val="center"/>
        <w:rPr>
          <w:ins w:id="1446" w:author="Campos Muñoz, Jesús" w:date="2013-06-27T13:33:00Z"/>
          <w:del w:id="1447" w:author="Jesus" w:date="2013-07-06T00:55:00Z"/>
        </w:rPr>
      </w:pPr>
      <w:bookmarkStart w:id="1448" w:name="_Toc360449433"/>
      <w:ins w:id="1449" w:author="Campos Muñoz, Jesús" w:date="2013-06-27T13:33:00Z">
        <w:del w:id="1450" w:author="Jesus" w:date="2013-07-06T00:55:00Z">
          <w:r w:rsidDel="00F66ED9">
            <w:delText xml:space="preserve">Figura </w:delText>
          </w:r>
          <w:r w:rsidDel="00F66ED9">
            <w:fldChar w:fldCharType="begin"/>
          </w:r>
          <w:r w:rsidDel="00F66ED9">
            <w:delInstrText xml:space="preserve"> SEQ Figura \* ARABIC </w:delInstrText>
          </w:r>
          <w:r w:rsidDel="00F66ED9">
            <w:fldChar w:fldCharType="separate"/>
          </w:r>
        </w:del>
      </w:ins>
      <w:ins w:id="1451" w:author="Campos Muñoz, Jesús" w:date="2013-07-05T14:29:00Z">
        <w:del w:id="1452" w:author="Jesus" w:date="2013-07-06T00:55:00Z">
          <w:r w:rsidR="00BF3893" w:rsidDel="00F66ED9">
            <w:rPr>
              <w:noProof/>
            </w:rPr>
            <w:delText>8</w:delText>
          </w:r>
        </w:del>
      </w:ins>
      <w:ins w:id="1453" w:author="Campos Muñoz, Jesús" w:date="2013-06-27T13:33:00Z">
        <w:del w:id="1454" w:author="Jesus" w:date="2013-07-06T00:55:00Z">
          <w:r w:rsidDel="00F66ED9">
            <w:fldChar w:fldCharType="end"/>
          </w:r>
          <w:r w:rsidDel="00F66ED9">
            <w:delText xml:space="preserve">: Mètode per obtenir les dades </w:delText>
          </w:r>
        </w:del>
      </w:ins>
      <w:ins w:id="1455" w:author="Campos Muñoz, Jesús" w:date="2013-06-27T13:38:00Z">
        <w:del w:id="1456" w:author="Jesus" w:date="2013-07-06T00:55:00Z">
          <w:r w:rsidR="005F7461" w:rsidDel="00F66ED9">
            <w:delText>bàsiques d’una fitxa</w:delText>
          </w:r>
        </w:del>
      </w:ins>
      <w:ins w:id="1457" w:author="Campos Muñoz, Jesús" w:date="2013-07-01T09:05:00Z">
        <w:del w:id="1458" w:author="Jesus" w:date="2013-07-06T00:55:00Z">
          <w:r w:rsidR="00DA4314" w:rsidDel="00F66ED9">
            <w:delText xml:space="preserve"> activitat</w:delText>
          </w:r>
        </w:del>
      </w:ins>
      <w:ins w:id="1459" w:author="Campos Muñoz, Jesús" w:date="2013-06-27T13:38:00Z">
        <w:del w:id="1460" w:author="Jesus" w:date="2013-07-06T00:55:00Z">
          <w:r w:rsidR="005F7461" w:rsidDel="00F66ED9">
            <w:delText>.</w:delText>
          </w:r>
        </w:del>
      </w:ins>
      <w:bookmarkEnd w:id="1448"/>
    </w:p>
    <w:p w:rsidR="00E24641" w:rsidDel="00F66ED9" w:rsidRDefault="00E24641" w:rsidP="00E24641">
      <w:pPr>
        <w:rPr>
          <w:ins w:id="1461" w:author="Campos Muñoz, Jesús" w:date="2013-06-27T13:33:00Z"/>
          <w:del w:id="1462" w:author="Jesus" w:date="2013-07-06T00:55:00Z"/>
        </w:rPr>
      </w:pPr>
      <w:ins w:id="1463" w:author="Campos Muñoz, Jesús" w:date="2013-06-27T13:33:00Z">
        <w:del w:id="1464" w:author="Jesus" w:date="2013-07-06T00:55:00Z">
          <w:r w:rsidDel="00F66ED9">
            <w:delText>El m</w:delText>
          </w:r>
          <w:r w:rsidRPr="007753C2" w:rsidDel="00F66ED9">
            <w:delText xml:space="preserve">ètode </w:delText>
          </w:r>
        </w:del>
      </w:ins>
      <w:ins w:id="1465" w:author="Campos Muñoz, Jesús" w:date="2013-06-27T13:39:00Z">
        <w:del w:id="1466" w:author="Jesus" w:date="2013-07-06T00:55:00Z">
          <w:r w:rsidR="00071CD8" w:rsidDel="00F66ED9">
            <w:rPr>
              <w:b/>
            </w:rPr>
            <w:delText>detalls</w:delText>
          </w:r>
        </w:del>
      </w:ins>
      <w:ins w:id="1467" w:author="Campos Muñoz, Jesús" w:date="2013-06-27T13:33:00Z">
        <w:del w:id="1468" w:author="Jesus" w:date="2013-07-06T00:55:00Z">
          <w:r w:rsidRPr="00C231FF" w:rsidDel="00F66ED9">
            <w:rPr>
              <w:b/>
            </w:rPr>
            <w:delText>F</w:delText>
          </w:r>
          <w:r w:rsidRPr="000B4CD2" w:rsidDel="00F66ED9">
            <w:rPr>
              <w:b/>
            </w:rPr>
            <w:delText>itx</w:delText>
          </w:r>
          <w:r w:rsidDel="00F66ED9">
            <w:rPr>
              <w:b/>
            </w:rPr>
            <w:delText>a</w:delText>
          </w:r>
        </w:del>
      </w:ins>
      <w:ins w:id="1469" w:author="Campos Muñoz, Jesús" w:date="2013-07-01T09:08:00Z">
        <w:del w:id="1470" w:author="Jesus" w:date="2013-07-06T00:55:00Z">
          <w:r w:rsidR="00693F03" w:rsidDel="00F66ED9">
            <w:rPr>
              <w:b/>
            </w:rPr>
            <w:delText>Activitat</w:delText>
          </w:r>
        </w:del>
      </w:ins>
      <w:ins w:id="1471" w:author="Campos Muñoz, Jesús" w:date="2013-06-27T13:33:00Z">
        <w:del w:id="1472" w:author="Jesus" w:date="2013-07-06T00:55:00Z">
          <w:r w:rsidDel="00F66ED9">
            <w:delText xml:space="preserve"> </w:delText>
          </w:r>
          <w:r w:rsidRPr="007753C2" w:rsidDel="00F66ED9">
            <w:delText>necessita rebre en la seva invocació</w:delText>
          </w:r>
          <w:r w:rsidDel="00F66ED9">
            <w:delText xml:space="preserve"> com a</w:delText>
          </w:r>
          <w:r w:rsidRPr="007753C2" w:rsidDel="00F66ED9">
            <w:delText xml:space="preserve"> paràmetre</w:delText>
          </w:r>
          <w:r w:rsidDel="00F66ED9">
            <w:delText>s:</w:delText>
          </w:r>
        </w:del>
      </w:ins>
    </w:p>
    <w:p w:rsidR="00E24641" w:rsidDel="00F66ED9" w:rsidRDefault="00E24641" w:rsidP="00E24641">
      <w:pPr>
        <w:pStyle w:val="Prrafodelista"/>
        <w:numPr>
          <w:ilvl w:val="0"/>
          <w:numId w:val="2"/>
        </w:numPr>
        <w:rPr>
          <w:ins w:id="1473" w:author="Campos Muñoz, Jesús" w:date="2013-06-27T13:33:00Z"/>
          <w:del w:id="1474" w:author="Jesus" w:date="2013-07-06T00:55:00Z"/>
        </w:rPr>
      </w:pPr>
      <w:ins w:id="1475" w:author="Campos Muñoz, Jesús" w:date="2013-06-27T13:33:00Z">
        <w:del w:id="1476" w:author="Jesus" w:date="2013-07-06T00:55:00Z">
          <w:r w:rsidRPr="000B4CD2" w:rsidDel="00F66ED9">
            <w:rPr>
              <w:b/>
            </w:rPr>
            <w:delText>idioma:</w:delText>
          </w:r>
          <w:r w:rsidRPr="007753C2" w:rsidDel="00F66ED9">
            <w:delText xml:space="preserve"> </w:delText>
          </w:r>
          <w:r w:rsidDel="00F66ED9">
            <w:delText xml:space="preserve">el codi de l’idioma </w:delText>
          </w:r>
        </w:del>
      </w:ins>
      <w:ins w:id="1477" w:author="Campos Muñoz, Jesús" w:date="2013-07-01T11:58:00Z">
        <w:del w:id="1478" w:author="Jesus" w:date="2013-07-06T00:55:00Z">
          <w:r w:rsidR="007F0D24" w:rsidDel="00F66ED9">
            <w:delText xml:space="preserve">en el que es volen rebre les dades </w:delText>
          </w:r>
        </w:del>
      </w:ins>
      <w:ins w:id="1479" w:author="Campos Muñoz, Jesús" w:date="2013-06-27T13:33:00Z">
        <w:del w:id="1480" w:author="Jesus" w:date="2013-07-06T00:55:00Z">
          <w:r w:rsidDel="00F66ED9">
            <w:delText xml:space="preserve">(codi únic que identifica un idioma i que s’obté a l’apartat </w:delText>
          </w:r>
          <w:r w:rsidRPr="000B4CD2" w:rsidDel="00F66ED9">
            <w:rPr>
              <w:b/>
            </w:rPr>
            <w:fldChar w:fldCharType="begin"/>
          </w:r>
          <w:r w:rsidRPr="000B4CD2" w:rsidDel="00F66ED9">
            <w:rPr>
              <w:b/>
            </w:rPr>
            <w:delInstrText xml:space="preserve"> REF _Ref359500419 \r \h </w:delInstrText>
          </w:r>
          <w:r w:rsidDel="00F66ED9">
            <w:rPr>
              <w:b/>
            </w:rPr>
            <w:delInstrText xml:space="preserve"> \* MERGEFORMAT </w:delInstrText>
          </w:r>
        </w:del>
      </w:ins>
      <w:del w:id="1481" w:author="Jesus" w:date="2013-07-06T00:55:00Z">
        <w:r w:rsidRPr="000B4CD2" w:rsidDel="00F66ED9">
          <w:rPr>
            <w:b/>
          </w:rPr>
        </w:r>
      </w:del>
      <w:ins w:id="1482" w:author="Campos Muñoz, Jesús" w:date="2013-06-27T13:33:00Z">
        <w:del w:id="1483" w:author="Jesus" w:date="2013-07-06T00:55:00Z">
          <w:r w:rsidRPr="000B4CD2" w:rsidDel="00F66ED9">
            <w:rPr>
              <w:b/>
            </w:rPr>
            <w:fldChar w:fldCharType="separate"/>
          </w:r>
        </w:del>
      </w:ins>
      <w:ins w:id="1484" w:author="Campos Muñoz, Jesús" w:date="2013-07-05T14:29:00Z">
        <w:del w:id="1485" w:author="Jesus" w:date="2013-07-06T00:55:00Z">
          <w:r w:rsidR="00BF3893" w:rsidDel="00F66ED9">
            <w:rPr>
              <w:b/>
            </w:rPr>
            <w:delText>3.2.1</w:delText>
          </w:r>
        </w:del>
      </w:ins>
      <w:ins w:id="1486" w:author="Campos Muñoz, Jesús" w:date="2013-06-27T13:33:00Z">
        <w:del w:id="1487" w:author="Jesus" w:date="2013-07-06T00:55:00Z">
          <w:r w:rsidRPr="000B4CD2" w:rsidDel="00F66ED9">
            <w:rPr>
              <w:b/>
            </w:rPr>
            <w:fldChar w:fldCharType="end"/>
          </w:r>
          <w:r w:rsidRPr="000B4CD2" w:rsidDel="00F66ED9">
            <w:rPr>
              <w:b/>
            </w:rPr>
            <w:delText xml:space="preserve"> </w:delText>
          </w:r>
          <w:r w:rsidRPr="000B4CD2" w:rsidDel="00F66ED9">
            <w:rPr>
              <w:b/>
            </w:rPr>
            <w:fldChar w:fldCharType="begin"/>
          </w:r>
          <w:r w:rsidRPr="000B4CD2" w:rsidDel="00F66ED9">
            <w:rPr>
              <w:b/>
            </w:rPr>
            <w:delInstrText xml:space="preserve"> REF _Ref359500422 \h </w:delInstrText>
          </w:r>
          <w:r w:rsidDel="00F66ED9">
            <w:rPr>
              <w:b/>
            </w:rPr>
            <w:delInstrText xml:space="preserve"> \* MERGEFORMAT </w:delInstrText>
          </w:r>
        </w:del>
      </w:ins>
      <w:del w:id="1488" w:author="Jesus" w:date="2013-07-06T00:55:00Z">
        <w:r w:rsidRPr="000B4CD2" w:rsidDel="00F66ED9">
          <w:rPr>
            <w:b/>
          </w:rPr>
        </w:r>
      </w:del>
      <w:ins w:id="1489" w:author="Campos Muñoz, Jesús" w:date="2013-06-27T13:33:00Z">
        <w:del w:id="1490" w:author="Jesus" w:date="2013-07-06T00:55:00Z">
          <w:r w:rsidRPr="000B4CD2" w:rsidDel="00F66ED9">
            <w:rPr>
              <w:b/>
            </w:rPr>
            <w:fldChar w:fldCharType="separate"/>
          </w:r>
        </w:del>
      </w:ins>
      <w:ins w:id="1491" w:author="Campos Muñoz, Jesús" w:date="2013-07-05T14:29:00Z">
        <w:del w:id="1492" w:author="Jesus" w:date="2013-07-06T00:55:00Z">
          <w:r w:rsidR="00BF3893" w:rsidRPr="00BF3893" w:rsidDel="00F66ED9">
            <w:rPr>
              <w:b/>
              <w:rPrChange w:id="1493" w:author="Campos Muñoz, Jesús" w:date="2013-07-05T14:29:00Z">
                <w:rPr/>
              </w:rPrChange>
            </w:rPr>
            <w:delText>Obtenir idiomes disponibles</w:delText>
          </w:r>
        </w:del>
      </w:ins>
      <w:ins w:id="1494" w:author="Campos Muñoz, Jesús" w:date="2013-06-27T13:33:00Z">
        <w:del w:id="1495" w:author="Jesus" w:date="2013-07-06T00:55:00Z">
          <w:r w:rsidRPr="000B4CD2" w:rsidDel="00F66ED9">
            <w:rPr>
              <w:b/>
            </w:rPr>
            <w:fldChar w:fldCharType="end"/>
          </w:r>
          <w:r w:rsidDel="00F66ED9">
            <w:delText>)</w:delText>
          </w:r>
          <w:r w:rsidRPr="007753C2" w:rsidDel="00F66ED9">
            <w:delText>.</w:delText>
          </w:r>
        </w:del>
      </w:ins>
    </w:p>
    <w:p w:rsidR="00E24641" w:rsidDel="00F66ED9" w:rsidRDefault="00E24641" w:rsidP="00E24641">
      <w:pPr>
        <w:pStyle w:val="Prrafodelista"/>
        <w:numPr>
          <w:ilvl w:val="0"/>
          <w:numId w:val="2"/>
        </w:numPr>
        <w:rPr>
          <w:ins w:id="1496" w:author="Campos Muñoz, Jesús" w:date="2013-06-27T13:33:00Z"/>
          <w:del w:id="1497" w:author="Jesus" w:date="2013-07-06T00:55:00Z"/>
        </w:rPr>
      </w:pPr>
      <w:ins w:id="1498" w:author="Campos Muñoz, Jesús" w:date="2013-06-27T13:33:00Z">
        <w:del w:id="1499" w:author="Jesus" w:date="2013-07-06T00:55:00Z">
          <w:r w:rsidDel="00F66ED9">
            <w:rPr>
              <w:b/>
            </w:rPr>
            <w:delText>idFitxa:</w:delText>
          </w:r>
          <w:r w:rsidDel="00F66ED9">
            <w:delText xml:space="preserve"> </w:delText>
          </w:r>
          <w:r w:rsidRPr="000B4CD2" w:rsidDel="00F66ED9">
            <w:delText>identificador de</w:delText>
          </w:r>
          <w:r w:rsidDel="00F66ED9">
            <w:delText xml:space="preserve"> </w:delText>
          </w:r>
          <w:r w:rsidRPr="000B4CD2" w:rsidDel="00F66ED9">
            <w:delText>l</w:delText>
          </w:r>
          <w:r w:rsidDel="00F66ED9">
            <w:delText>a fitxa activitat de la que es vol conèixer el seu horari.</w:delText>
          </w:r>
        </w:del>
      </w:ins>
    </w:p>
    <w:p w:rsidR="00E24641" w:rsidDel="00F66ED9" w:rsidRDefault="00E24641" w:rsidP="00E24641">
      <w:pPr>
        <w:rPr>
          <w:ins w:id="1500" w:author="Campos Muñoz, Jesús" w:date="2013-06-27T13:33:00Z"/>
          <w:del w:id="1501" w:author="Jesus" w:date="2013-07-06T00:55:00Z"/>
        </w:rPr>
      </w:pPr>
      <w:ins w:id="1502" w:author="Campos Muñoz, Jesús" w:date="2013-06-27T13:33:00Z">
        <w:del w:id="1503" w:author="Jesus" w:date="2013-07-06T00:55:00Z">
          <w:r w:rsidDel="00F66ED9">
            <w:delText xml:space="preserve">Pot donar-se el cas que </w:delText>
          </w:r>
        </w:del>
      </w:ins>
      <w:ins w:id="1504" w:author="Campos Muñoz, Jesús" w:date="2013-06-27T13:39:00Z">
        <w:del w:id="1505" w:author="Jesus" w:date="2013-07-06T00:55:00Z">
          <w:r w:rsidR="008735ED" w:rsidDel="00F66ED9">
            <w:delText xml:space="preserve">el codi de la </w:delText>
          </w:r>
        </w:del>
      </w:ins>
      <w:ins w:id="1506" w:author="Campos Muñoz, Jesús" w:date="2013-06-27T13:33:00Z">
        <w:del w:id="1507" w:author="Jesus" w:date="2013-07-06T00:55:00Z">
          <w:r w:rsidDel="00F66ED9">
            <w:delText xml:space="preserve">fitxa activitat no </w:delText>
          </w:r>
        </w:del>
      </w:ins>
      <w:ins w:id="1508" w:author="Campos Muñoz, Jesús" w:date="2013-06-27T13:39:00Z">
        <w:del w:id="1509" w:author="Jesus" w:date="2013-07-06T00:55:00Z">
          <w:r w:rsidR="008735ED" w:rsidDel="00F66ED9">
            <w:delText>existeixi o no sigui visible.</w:delText>
          </w:r>
        </w:del>
      </w:ins>
      <w:ins w:id="1510" w:author="Campos Muñoz, Jesús" w:date="2013-06-27T13:40:00Z">
        <w:del w:id="1511" w:author="Jesus" w:date="2013-07-06T00:55:00Z">
          <w:r w:rsidR="008735ED" w:rsidDel="00F66ED9">
            <w:delText xml:space="preserve"> </w:delText>
          </w:r>
        </w:del>
      </w:ins>
      <w:ins w:id="1512" w:author="Campos Muñoz, Jesús" w:date="2013-06-27T13:33:00Z">
        <w:del w:id="1513" w:author="Jesus" w:date="2013-07-06T00:55:00Z">
          <w:r w:rsidDel="00F66ED9">
            <w:delText>Per tant en la resposta es retornarien zero resultats i operació finalitzada correctament al codi d’estat</w:delText>
          </w:r>
          <w:r w:rsidRPr="007753C2" w:rsidDel="00F66ED9">
            <w:delText>.</w:delText>
          </w:r>
        </w:del>
      </w:ins>
    </w:p>
    <w:p w:rsidR="00E24641" w:rsidDel="00F66ED9" w:rsidRDefault="00E24641" w:rsidP="00E24641">
      <w:pPr>
        <w:rPr>
          <w:ins w:id="1514" w:author="Campos Muñoz, Jesús" w:date="2013-06-27T13:33:00Z"/>
          <w:del w:id="1515" w:author="Jesus" w:date="2013-07-06T00:55:00Z"/>
        </w:rPr>
      </w:pPr>
      <w:ins w:id="1516" w:author="Campos Muñoz, Jesús" w:date="2013-06-27T13:33:00Z">
        <w:del w:id="1517" w:author="Jesus" w:date="2013-07-06T00:55:00Z">
          <w:r w:rsidDel="00F66ED9">
            <w:delText xml:space="preserve">La forma de la resposta WSDL és una estructura </w:delText>
          </w:r>
          <w:r w:rsidRPr="007A5DE0" w:rsidDel="00F66ED9">
            <w:rPr>
              <w:b/>
            </w:rPr>
            <w:delText>BeanRespostaTipus</w:delText>
          </w:r>
        </w:del>
      </w:ins>
      <w:ins w:id="1518" w:author="Campos Muñoz, Jesús" w:date="2013-06-27T13:39:00Z">
        <w:del w:id="1519" w:author="Jesus" w:date="2013-07-06T00:55:00Z">
          <w:r w:rsidR="00071CD8" w:rsidDel="00F66ED9">
            <w:rPr>
              <w:b/>
            </w:rPr>
            <w:delText>2</w:delText>
          </w:r>
        </w:del>
      </w:ins>
      <w:ins w:id="1520" w:author="Campos Muñoz, Jesús" w:date="2013-06-27T13:33:00Z">
        <w:del w:id="1521" w:author="Jesus" w:date="2013-07-06T00:55:00Z">
          <w:r w:rsidDel="00F66ED9">
            <w:delText>.</w:delText>
          </w:r>
        </w:del>
      </w:ins>
    </w:p>
    <w:p w:rsidR="00E24641" w:rsidDel="00F66ED9" w:rsidRDefault="00E24641" w:rsidP="00E24641">
      <w:pPr>
        <w:rPr>
          <w:ins w:id="1522" w:author="Campos Muñoz, Jesús" w:date="2013-06-28T14:18:00Z"/>
          <w:del w:id="1523" w:author="Jesus" w:date="2013-07-06T00:55:00Z"/>
        </w:rPr>
      </w:pPr>
      <w:ins w:id="1524" w:author="Campos Muñoz, Jesús" w:date="2013-06-27T13:33:00Z">
        <w:del w:id="1525" w:author="Jesus" w:date="2013-07-06T00:55:00Z">
          <w:r w:rsidDel="00F66ED9">
            <w:delText xml:space="preserve">Possibles </w:delText>
          </w:r>
          <w:r w:rsidDel="00F66ED9">
            <w:fldChar w:fldCharType="begin"/>
          </w:r>
          <w:r w:rsidDel="00F66ED9">
            <w:delInstrText xml:space="preserve"> HYPERLINK \l "_Annex_B:_Situacions" </w:delInstrText>
          </w:r>
          <w:r w:rsidDel="00F66ED9">
            <w:fldChar w:fldCharType="separate"/>
          </w:r>
          <w:r w:rsidRPr="007A5DE0" w:rsidDel="00F66ED9">
            <w:rPr>
              <w:rStyle w:val="Hipervnculo"/>
            </w:rPr>
            <w:delText>codis</w:delText>
          </w:r>
          <w:r w:rsidRPr="00811789" w:rsidDel="00F66ED9">
            <w:rPr>
              <w:rStyle w:val="Hipervnculo"/>
            </w:rPr>
            <w:delText xml:space="preserve"> d’estat</w:delText>
          </w:r>
          <w:r w:rsidDel="00F66ED9">
            <w:rPr>
              <w:rStyle w:val="Hipervnculo"/>
            </w:rPr>
            <w:fldChar w:fldCharType="end"/>
          </w:r>
          <w:r w:rsidDel="00F66ED9">
            <w:delText xml:space="preserve"> que pot retornar el mètode: 0, -1, 1 ó 5.</w:delText>
          </w:r>
        </w:del>
      </w:ins>
    </w:p>
    <w:p w:rsidR="00253BDE" w:rsidDel="00F66ED9" w:rsidRDefault="00253BDE" w:rsidP="00253BDE">
      <w:pPr>
        <w:pStyle w:val="Ttulo3"/>
        <w:spacing w:before="100" w:beforeAutospacing="1"/>
        <w:rPr>
          <w:ins w:id="1526" w:author="Campos Muñoz, Jesús" w:date="2013-06-28T14:18:00Z"/>
          <w:del w:id="1527" w:author="Jesus" w:date="2013-07-06T00:55:00Z"/>
        </w:rPr>
      </w:pPr>
      <w:bookmarkStart w:id="1528" w:name="_Toc360191277"/>
      <w:bookmarkStart w:id="1529" w:name="_Toc360797861"/>
      <w:ins w:id="1530" w:author="Campos Muñoz, Jesús" w:date="2013-06-28T14:18:00Z">
        <w:del w:id="1531" w:author="Jesus" w:date="2013-07-06T00:55:00Z">
          <w:r w:rsidDel="00F66ED9">
            <w:delText>Detalls d’una fitxa</w:delText>
          </w:r>
          <w:bookmarkEnd w:id="1528"/>
          <w:r w:rsidDel="00F66ED9">
            <w:delText xml:space="preserve"> equipament</w:delText>
          </w:r>
          <w:bookmarkEnd w:id="1529"/>
        </w:del>
      </w:ins>
    </w:p>
    <w:p w:rsidR="007027C2" w:rsidDel="00F66ED9" w:rsidRDefault="007027C2" w:rsidP="007027C2">
      <w:pPr>
        <w:rPr>
          <w:ins w:id="1532" w:author="Campos Muñoz, Jesús" w:date="2013-07-01T09:04:00Z"/>
          <w:del w:id="1533" w:author="Jesus" w:date="2013-07-06T00:55:00Z"/>
        </w:rPr>
      </w:pPr>
      <w:ins w:id="1534" w:author="Campos Muñoz, Jesús" w:date="2013-07-01T09:04:00Z">
        <w:del w:id="1535" w:author="Jesus" w:date="2013-07-06T00:55:00Z">
          <w:r w:rsidDel="00F66ED9">
            <w:delText xml:space="preserve">Retorna les dades d’interès </w:delText>
          </w:r>
        </w:del>
      </w:ins>
      <w:ins w:id="1536" w:author="Campos Muñoz, Jesús" w:date="2013-07-01T09:13:00Z">
        <w:del w:id="1537" w:author="Jesus" w:date="2013-07-06T00:55:00Z">
          <w:r w:rsidR="00036084" w:rsidDel="00F66ED9">
            <w:delText xml:space="preserve">de l’equipament on es realitza una activitat. </w:delText>
          </w:r>
        </w:del>
      </w:ins>
      <w:ins w:id="1538" w:author="Campos Muñoz, Jesús" w:date="2013-07-01T09:04:00Z">
        <w:del w:id="1539" w:author="Jesus" w:date="2013-07-06T00:55:00Z">
          <w:r w:rsidDel="00F66ED9">
            <w:delText xml:space="preserve">Aquest mètode és útil quan es recuperen els </w:delText>
          </w:r>
        </w:del>
      </w:ins>
      <w:ins w:id="1540" w:author="Campos Muñoz, Jesús" w:date="2013-07-01T09:13:00Z">
        <w:del w:id="1541" w:author="Jesus" w:date="2013-07-06T00:55:00Z">
          <w:r w:rsidR="00036084" w:rsidDel="00F66ED9">
            <w:delText>equipaments on tindr</w:delText>
          </w:r>
        </w:del>
      </w:ins>
      <w:ins w:id="1542" w:author="Campos Muñoz, Jesús" w:date="2013-07-01T09:14:00Z">
        <w:del w:id="1543" w:author="Jesus" w:date="2013-07-06T00:55:00Z">
          <w:r w:rsidR="00036084" w:rsidDel="00F66ED9">
            <w:delText>à lloc un esdeveniment.</w:delText>
          </w:r>
        </w:del>
      </w:ins>
    </w:p>
    <w:p w:rsidR="007027C2" w:rsidDel="00F66ED9" w:rsidRDefault="007027C2" w:rsidP="007027C2">
      <w:pPr>
        <w:tabs>
          <w:tab w:val="left" w:pos="2527"/>
        </w:tabs>
        <w:rPr>
          <w:ins w:id="1544" w:author="Campos Muñoz, Jesús" w:date="2013-07-01T09:04:00Z"/>
          <w:del w:id="1545" w:author="Jesus" w:date="2013-07-06T00:55:00Z"/>
        </w:rPr>
      </w:pPr>
      <w:ins w:id="1546" w:author="Campos Muñoz, Jesús" w:date="2013-07-01T09:04:00Z">
        <w:del w:id="1547" w:author="Jesus" w:date="2013-07-06T00:55:00Z">
          <w:r w:rsidDel="00F66ED9">
            <w:delText>Mètode del servei web:</w:delText>
          </w:r>
        </w:del>
      </w:ins>
    </w:p>
    <w:tbl>
      <w:tblPr>
        <w:tblStyle w:val="Tablaconcuadrcula"/>
        <w:tblW w:w="0" w:type="auto"/>
        <w:tblBorders>
          <w:top w:val="none" w:sz="0" w:space="0" w:color="auto"/>
          <w:left w:val="none" w:sz="0" w:space="0" w:color="auto"/>
          <w:bottom w:val="none" w:sz="0" w:space="0" w:color="auto"/>
          <w:right w:val="none" w:sz="0" w:space="0" w:color="auto"/>
        </w:tblBorders>
        <w:shd w:val="pct10" w:color="auto" w:fill="auto"/>
        <w:tblLook w:val="04A0" w:firstRow="1" w:lastRow="0" w:firstColumn="1" w:lastColumn="0" w:noHBand="0" w:noVBand="1"/>
      </w:tblPr>
      <w:tblGrid>
        <w:gridCol w:w="8644"/>
      </w:tblGrid>
      <w:tr w:rsidR="007027C2" w:rsidDel="00F66ED9" w:rsidTr="00FD5E8C">
        <w:trPr>
          <w:ins w:id="1548" w:author="Campos Muñoz, Jesús" w:date="2013-07-01T09:04:00Z"/>
          <w:del w:id="1549" w:author="Jesus" w:date="2013-07-06T00:55:00Z"/>
        </w:trPr>
        <w:tc>
          <w:tcPr>
            <w:tcW w:w="8644" w:type="dxa"/>
            <w:shd w:val="pct10" w:color="auto" w:fill="auto"/>
          </w:tcPr>
          <w:p w:rsidR="007027C2" w:rsidRPr="000B4CD2" w:rsidDel="00F66ED9" w:rsidRDefault="007027C2">
            <w:pPr>
              <w:autoSpaceDE w:val="0"/>
              <w:autoSpaceDN w:val="0"/>
              <w:adjustRightInd w:val="0"/>
              <w:spacing w:line="276" w:lineRule="auto"/>
              <w:jc w:val="left"/>
              <w:rPr>
                <w:ins w:id="1550" w:author="Campos Muñoz, Jesús" w:date="2013-07-01T09:04:00Z"/>
                <w:del w:id="1551" w:author="Jesus" w:date="2013-07-06T00:55:00Z"/>
                <w:rFonts w:ascii="Consolas" w:eastAsiaTheme="minorHAnsi" w:hAnsi="Consolas" w:cs="Consolas"/>
                <w:sz w:val="19"/>
                <w:szCs w:val="19"/>
                <w:lang w:val="en-US" w:bidi="ar-SA"/>
              </w:rPr>
              <w:pPrChange w:id="1552" w:author="Campos Muñoz, Jesús" w:date="2013-07-01T09:08:00Z">
                <w:pPr>
                  <w:autoSpaceDE w:val="0"/>
                  <w:autoSpaceDN w:val="0"/>
                  <w:adjustRightInd w:val="0"/>
                  <w:spacing w:after="200" w:line="276" w:lineRule="auto"/>
                  <w:jc w:val="left"/>
                </w:pPr>
              </w:pPrChange>
            </w:pPr>
            <w:ins w:id="1553" w:author="Campos Muñoz, Jesús" w:date="2013-07-01T09:04:00Z">
              <w:del w:id="1554" w:author="Jesus" w:date="2013-07-06T00:55:00Z">
                <w:r w:rsidDel="00F66ED9">
                  <w:rPr>
                    <w:rFonts w:ascii="Consolas" w:eastAsiaTheme="minorHAnsi" w:hAnsi="Consolas" w:cs="Consolas"/>
                    <w:sz w:val="19"/>
                    <w:szCs w:val="19"/>
                    <w:lang w:val="en-US" w:bidi="ar-SA"/>
                  </w:rPr>
                  <w:delText>detalls</w:delText>
                </w:r>
                <w:r w:rsidRPr="00C231FF" w:rsidDel="00F66ED9">
                  <w:rPr>
                    <w:rFonts w:ascii="Consolas" w:eastAsiaTheme="minorHAnsi" w:hAnsi="Consolas" w:cs="Consolas"/>
                    <w:sz w:val="19"/>
                    <w:szCs w:val="19"/>
                    <w:lang w:val="en-US" w:bidi="ar-SA"/>
                  </w:rPr>
                  <w:delText>Fitxa</w:delText>
                </w:r>
              </w:del>
            </w:ins>
            <w:ins w:id="1555" w:author="Campos Muñoz, Jesús" w:date="2013-07-01T09:08:00Z">
              <w:del w:id="1556" w:author="Jesus" w:date="2013-07-06T00:55:00Z">
                <w:r w:rsidR="00693F03" w:rsidDel="00F66ED9">
                  <w:rPr>
                    <w:rFonts w:ascii="Consolas" w:eastAsiaTheme="minorHAnsi" w:hAnsi="Consolas" w:cs="Consolas"/>
                    <w:sz w:val="19"/>
                    <w:szCs w:val="19"/>
                    <w:lang w:val="en-US" w:bidi="ar-SA"/>
                  </w:rPr>
                  <w:delText>Equipament</w:delText>
                </w:r>
              </w:del>
            </w:ins>
            <w:ins w:id="1557" w:author="Campos Muñoz, Jesús" w:date="2013-07-01T09:04:00Z">
              <w:del w:id="1558" w:author="Jesus" w:date="2013-07-06T00:55:00Z">
                <w:r w:rsidRPr="00C231FF" w:rsidDel="00F66ED9">
                  <w:rPr>
                    <w:rFonts w:ascii="Consolas" w:eastAsiaTheme="minorHAnsi" w:hAnsi="Consolas" w:cs="Consolas"/>
                    <w:sz w:val="19"/>
                    <w:szCs w:val="19"/>
                    <w:lang w:val="en-US" w:bidi="ar-SA"/>
                  </w:rPr>
                  <w:delText xml:space="preserve">(idFitxa </w:delText>
                </w:r>
                <w:r w:rsidRPr="00C231FF" w:rsidDel="00F66ED9">
                  <w:rPr>
                    <w:rFonts w:ascii="Consolas" w:eastAsiaTheme="minorHAnsi" w:hAnsi="Consolas" w:cs="Consolas"/>
                    <w:color w:val="0000FF"/>
                    <w:sz w:val="19"/>
                    <w:szCs w:val="19"/>
                    <w:lang w:val="en-US" w:bidi="ar-SA"/>
                  </w:rPr>
                  <w:delText>As</w:delText>
                </w:r>
                <w:r w:rsidRPr="00C231FF" w:rsidDel="00F66ED9">
                  <w:rPr>
                    <w:rFonts w:ascii="Consolas" w:eastAsiaTheme="minorHAnsi" w:hAnsi="Consolas" w:cs="Consolas"/>
                    <w:sz w:val="19"/>
                    <w:szCs w:val="19"/>
                    <w:lang w:val="en-US" w:bidi="ar-SA"/>
                  </w:rPr>
                  <w:delText xml:space="preserve"> </w:delText>
                </w:r>
                <w:r w:rsidRPr="00C231FF" w:rsidDel="00F66ED9">
                  <w:rPr>
                    <w:rFonts w:ascii="Consolas" w:eastAsiaTheme="minorHAnsi" w:hAnsi="Consolas" w:cs="Consolas"/>
                    <w:color w:val="0000FF"/>
                    <w:sz w:val="19"/>
                    <w:szCs w:val="19"/>
                    <w:lang w:val="en-US" w:bidi="ar-SA"/>
                  </w:rPr>
                  <w:delText>Integer</w:delText>
                </w:r>
                <w:r w:rsidRPr="00C231FF" w:rsidDel="00F66ED9">
                  <w:rPr>
                    <w:rFonts w:ascii="Consolas" w:eastAsiaTheme="minorHAnsi" w:hAnsi="Consolas" w:cs="Consolas"/>
                    <w:sz w:val="19"/>
                    <w:szCs w:val="19"/>
                    <w:lang w:val="en-US" w:bidi="ar-SA"/>
                  </w:rPr>
                  <w:delText>)</w:delText>
                </w:r>
              </w:del>
            </w:ins>
          </w:p>
        </w:tc>
      </w:tr>
    </w:tbl>
    <w:p w:rsidR="007027C2" w:rsidDel="00F66ED9" w:rsidRDefault="007027C2" w:rsidP="007027C2">
      <w:pPr>
        <w:pStyle w:val="Epgrafe"/>
        <w:spacing w:line="276" w:lineRule="auto"/>
        <w:jc w:val="center"/>
        <w:rPr>
          <w:ins w:id="1559" w:author="Campos Muñoz, Jesús" w:date="2013-07-01T09:04:00Z"/>
          <w:del w:id="1560" w:author="Jesus" w:date="2013-07-06T00:55:00Z"/>
        </w:rPr>
      </w:pPr>
      <w:bookmarkStart w:id="1561" w:name="_Toc360449434"/>
      <w:ins w:id="1562" w:author="Campos Muñoz, Jesús" w:date="2013-07-01T09:04:00Z">
        <w:del w:id="1563" w:author="Jesus" w:date="2013-07-06T00:55:00Z">
          <w:r w:rsidDel="00F66ED9">
            <w:delText xml:space="preserve">Figura </w:delText>
          </w:r>
          <w:r w:rsidDel="00F66ED9">
            <w:fldChar w:fldCharType="begin"/>
          </w:r>
          <w:r w:rsidDel="00F66ED9">
            <w:delInstrText xml:space="preserve"> SEQ Figura \* ARABIC </w:delInstrText>
          </w:r>
          <w:r w:rsidDel="00F66ED9">
            <w:fldChar w:fldCharType="separate"/>
          </w:r>
        </w:del>
      </w:ins>
      <w:ins w:id="1564" w:author="Campos Muñoz, Jesús" w:date="2013-07-05T14:29:00Z">
        <w:del w:id="1565" w:author="Jesus" w:date="2013-07-06T00:55:00Z">
          <w:r w:rsidR="00BF3893" w:rsidDel="00F66ED9">
            <w:rPr>
              <w:noProof/>
            </w:rPr>
            <w:delText>9</w:delText>
          </w:r>
        </w:del>
      </w:ins>
      <w:ins w:id="1566" w:author="Campos Muñoz, Jesús" w:date="2013-07-01T09:04:00Z">
        <w:del w:id="1567" w:author="Jesus" w:date="2013-07-06T00:55:00Z">
          <w:r w:rsidDel="00F66ED9">
            <w:fldChar w:fldCharType="end"/>
          </w:r>
          <w:r w:rsidDel="00F66ED9">
            <w:delText>: Mètode per obtenir les dades bàsiques d’una fitxa</w:delText>
          </w:r>
        </w:del>
      </w:ins>
      <w:ins w:id="1568" w:author="Campos Muñoz, Jesús" w:date="2013-07-01T09:05:00Z">
        <w:del w:id="1569" w:author="Jesus" w:date="2013-07-06T00:55:00Z">
          <w:r w:rsidR="00DA4314" w:rsidDel="00F66ED9">
            <w:delText xml:space="preserve"> equipament</w:delText>
          </w:r>
        </w:del>
      </w:ins>
      <w:ins w:id="1570" w:author="Campos Muñoz, Jesús" w:date="2013-07-01T09:04:00Z">
        <w:del w:id="1571" w:author="Jesus" w:date="2013-07-06T00:55:00Z">
          <w:r w:rsidDel="00F66ED9">
            <w:delText>.</w:delText>
          </w:r>
          <w:bookmarkEnd w:id="1561"/>
        </w:del>
      </w:ins>
    </w:p>
    <w:p w:rsidR="007027C2" w:rsidDel="00F66ED9" w:rsidRDefault="007027C2">
      <w:pPr>
        <w:rPr>
          <w:ins w:id="1572" w:author="Campos Muñoz, Jesús" w:date="2013-07-01T09:04:00Z"/>
          <w:del w:id="1573" w:author="Jesus" w:date="2013-07-06T00:55:00Z"/>
        </w:rPr>
        <w:pPrChange w:id="1574" w:author="Campos Muñoz, Jesús" w:date="2013-07-01T12:36:00Z">
          <w:pPr>
            <w:pStyle w:val="Prrafodelista"/>
            <w:numPr>
              <w:numId w:val="2"/>
            </w:numPr>
            <w:ind w:hanging="360"/>
          </w:pPr>
        </w:pPrChange>
      </w:pPr>
      <w:ins w:id="1575" w:author="Campos Muñoz, Jesús" w:date="2013-07-01T09:04:00Z">
        <w:del w:id="1576" w:author="Jesus" w:date="2013-07-06T00:55:00Z">
          <w:r w:rsidDel="00F66ED9">
            <w:delText>El m</w:delText>
          </w:r>
          <w:r w:rsidRPr="007753C2" w:rsidDel="00F66ED9">
            <w:delText xml:space="preserve">ètode </w:delText>
          </w:r>
          <w:r w:rsidDel="00F66ED9">
            <w:rPr>
              <w:b/>
            </w:rPr>
            <w:delText>detalls</w:delText>
          </w:r>
          <w:r w:rsidRPr="00C231FF" w:rsidDel="00F66ED9">
            <w:rPr>
              <w:b/>
            </w:rPr>
            <w:delText>F</w:delText>
          </w:r>
          <w:r w:rsidRPr="000B4CD2" w:rsidDel="00F66ED9">
            <w:rPr>
              <w:b/>
            </w:rPr>
            <w:delText>itx</w:delText>
          </w:r>
          <w:r w:rsidDel="00F66ED9">
            <w:rPr>
              <w:b/>
            </w:rPr>
            <w:delText>a</w:delText>
          </w:r>
        </w:del>
      </w:ins>
      <w:ins w:id="1577" w:author="Campos Muñoz, Jesús" w:date="2013-07-01T09:08:00Z">
        <w:del w:id="1578" w:author="Jesus" w:date="2013-07-06T00:55:00Z">
          <w:r w:rsidR="00693F03" w:rsidDel="00F66ED9">
            <w:rPr>
              <w:b/>
            </w:rPr>
            <w:delText>Equipament</w:delText>
          </w:r>
        </w:del>
      </w:ins>
      <w:ins w:id="1579" w:author="Campos Muñoz, Jesús" w:date="2013-07-01T09:04:00Z">
        <w:del w:id="1580" w:author="Jesus" w:date="2013-07-06T00:55:00Z">
          <w:r w:rsidDel="00F66ED9">
            <w:delText xml:space="preserve"> </w:delText>
          </w:r>
          <w:r w:rsidRPr="007753C2" w:rsidDel="00F66ED9">
            <w:delText>necessita rebre en la seva invocació</w:delText>
          </w:r>
          <w:r w:rsidDel="00F66ED9">
            <w:delText xml:space="preserve"> com a</w:delText>
          </w:r>
          <w:r w:rsidRPr="007753C2" w:rsidDel="00F66ED9">
            <w:delText xml:space="preserve"> paràmetre</w:delText>
          </w:r>
        </w:del>
      </w:ins>
      <w:ins w:id="1581" w:author="Campos Muñoz, Jesús" w:date="2013-07-01T12:36:00Z">
        <w:del w:id="1582" w:author="Jesus" w:date="2013-07-06T00:55:00Z">
          <w:r w:rsidR="00AB0F9B" w:rsidDel="00F66ED9">
            <w:delText xml:space="preserve"> </w:delText>
          </w:r>
        </w:del>
      </w:ins>
      <w:ins w:id="1583" w:author="Campos Muñoz, Jesús" w:date="2013-07-01T09:04:00Z">
        <w:del w:id="1584" w:author="Jesus" w:date="2013-07-06T00:55:00Z">
          <w:r w:rsidR="00AB0F9B" w:rsidDel="00F66ED9">
            <w:rPr>
              <w:b/>
            </w:rPr>
            <w:delText>idFitxa</w:delText>
          </w:r>
        </w:del>
      </w:ins>
      <w:ins w:id="1585" w:author="Campos Muñoz, Jesús" w:date="2013-07-01T12:36:00Z">
        <w:del w:id="1586" w:author="Jesus" w:date="2013-07-06T00:55:00Z">
          <w:r w:rsidR="00AB0F9B" w:rsidDel="00F66ED9">
            <w:delText xml:space="preserve">, que </w:delText>
          </w:r>
        </w:del>
      </w:ins>
      <w:ins w:id="1587" w:author="Campos Muñoz, Jesús" w:date="2013-07-01T12:37:00Z">
        <w:del w:id="1588" w:author="Jesus" w:date="2013-07-06T00:55:00Z">
          <w:r w:rsidR="00AB0F9B" w:rsidDel="00F66ED9">
            <w:delText>és l’</w:delText>
          </w:r>
        </w:del>
      </w:ins>
      <w:ins w:id="1589" w:author="Campos Muñoz, Jesús" w:date="2013-07-01T09:04:00Z">
        <w:del w:id="1590" w:author="Jesus" w:date="2013-07-06T00:55:00Z">
          <w:r w:rsidRPr="000B4CD2" w:rsidDel="00F66ED9">
            <w:delText>identificador de</w:delText>
          </w:r>
          <w:r w:rsidDel="00F66ED9">
            <w:delText xml:space="preserve"> </w:delText>
          </w:r>
          <w:r w:rsidRPr="000B4CD2" w:rsidDel="00F66ED9">
            <w:delText>l</w:delText>
          </w:r>
          <w:r w:rsidDel="00F66ED9">
            <w:delText xml:space="preserve">a fitxa </w:delText>
          </w:r>
        </w:del>
      </w:ins>
      <w:ins w:id="1591" w:author="Campos Muñoz, Jesús" w:date="2013-07-01T09:08:00Z">
        <w:del w:id="1592" w:author="Jesus" w:date="2013-07-06T00:55:00Z">
          <w:r w:rsidR="00693F03" w:rsidDel="00F66ED9">
            <w:delText>equipament</w:delText>
          </w:r>
        </w:del>
      </w:ins>
      <w:ins w:id="1593" w:author="Campos Muñoz, Jesús" w:date="2013-07-01T09:04:00Z">
        <w:del w:id="1594" w:author="Jesus" w:date="2013-07-06T00:55:00Z">
          <w:r w:rsidDel="00F66ED9">
            <w:delText xml:space="preserve"> de la que es vol conèixer</w:delText>
          </w:r>
        </w:del>
      </w:ins>
      <w:ins w:id="1595" w:author="Campos Muñoz, Jesús" w:date="2013-07-01T09:08:00Z">
        <w:del w:id="1596" w:author="Jesus" w:date="2013-07-06T00:55:00Z">
          <w:r w:rsidR="00693F03" w:rsidDel="00F66ED9">
            <w:delText xml:space="preserve"> les seves dades</w:delText>
          </w:r>
        </w:del>
      </w:ins>
      <w:ins w:id="1597" w:author="Campos Muñoz, Jesús" w:date="2013-07-01T09:04:00Z">
        <w:del w:id="1598" w:author="Jesus" w:date="2013-07-06T00:55:00Z">
          <w:r w:rsidDel="00F66ED9">
            <w:delText>.</w:delText>
          </w:r>
        </w:del>
      </w:ins>
    </w:p>
    <w:p w:rsidR="007027C2" w:rsidDel="00F66ED9" w:rsidRDefault="007027C2" w:rsidP="007027C2">
      <w:pPr>
        <w:rPr>
          <w:ins w:id="1599" w:author="Campos Muñoz, Jesús" w:date="2013-07-01T09:04:00Z"/>
          <w:del w:id="1600" w:author="Jesus" w:date="2013-07-06T00:55:00Z"/>
        </w:rPr>
      </w:pPr>
      <w:ins w:id="1601" w:author="Campos Muñoz, Jesús" w:date="2013-07-01T09:04:00Z">
        <w:del w:id="1602" w:author="Jesus" w:date="2013-07-06T00:55:00Z">
          <w:r w:rsidDel="00F66ED9">
            <w:lastRenderedPageBreak/>
            <w:delText xml:space="preserve">Pot donar-se el cas que el codi de la fitxa </w:delText>
          </w:r>
        </w:del>
      </w:ins>
      <w:ins w:id="1603" w:author="Campos Muñoz, Jesús" w:date="2013-07-01T09:09:00Z">
        <w:del w:id="1604" w:author="Jesus" w:date="2013-07-06T00:55:00Z">
          <w:r w:rsidR="00C53797" w:rsidDel="00F66ED9">
            <w:delText>equipament</w:delText>
          </w:r>
        </w:del>
      </w:ins>
      <w:ins w:id="1605" w:author="Campos Muñoz, Jesús" w:date="2013-07-01T09:04:00Z">
        <w:del w:id="1606" w:author="Jesus" w:date="2013-07-06T00:55:00Z">
          <w:r w:rsidDel="00F66ED9">
            <w:delText xml:space="preserve"> no existeixi o no sigui visible. Per tant en la resposta es retornarien zero resultats i operació finalitzada correctament al codi d’estat</w:delText>
          </w:r>
          <w:r w:rsidRPr="007753C2" w:rsidDel="00F66ED9">
            <w:delText>.</w:delText>
          </w:r>
        </w:del>
      </w:ins>
    </w:p>
    <w:p w:rsidR="007027C2" w:rsidDel="00F66ED9" w:rsidRDefault="007027C2" w:rsidP="007027C2">
      <w:pPr>
        <w:rPr>
          <w:ins w:id="1607" w:author="Campos Muñoz, Jesús" w:date="2013-07-01T09:04:00Z"/>
          <w:del w:id="1608" w:author="Jesus" w:date="2013-07-06T00:55:00Z"/>
        </w:rPr>
      </w:pPr>
      <w:ins w:id="1609" w:author="Campos Muñoz, Jesús" w:date="2013-07-01T09:04:00Z">
        <w:del w:id="1610" w:author="Jesus" w:date="2013-07-06T00:55:00Z">
          <w:r w:rsidDel="00F66ED9">
            <w:delText xml:space="preserve">La forma de la resposta WSDL és una estructura </w:delText>
          </w:r>
          <w:r w:rsidRPr="007A5DE0" w:rsidDel="00F66ED9">
            <w:rPr>
              <w:b/>
            </w:rPr>
            <w:delText>BeanRespostaTipus</w:delText>
          </w:r>
        </w:del>
      </w:ins>
      <w:ins w:id="1611" w:author="Campos Muñoz, Jesús" w:date="2013-07-01T09:05:00Z">
        <w:del w:id="1612" w:author="Jesus" w:date="2013-07-06T00:55:00Z">
          <w:r w:rsidDel="00F66ED9">
            <w:rPr>
              <w:b/>
            </w:rPr>
            <w:delText>6</w:delText>
          </w:r>
        </w:del>
      </w:ins>
      <w:ins w:id="1613" w:author="Campos Muñoz, Jesús" w:date="2013-07-01T09:04:00Z">
        <w:del w:id="1614" w:author="Jesus" w:date="2013-07-06T00:55:00Z">
          <w:r w:rsidDel="00F66ED9">
            <w:delText>.</w:delText>
          </w:r>
        </w:del>
      </w:ins>
    </w:p>
    <w:p w:rsidR="00253BDE" w:rsidRPr="007027C2" w:rsidDel="00F66ED9" w:rsidRDefault="007027C2" w:rsidP="00253BDE">
      <w:pPr>
        <w:rPr>
          <w:ins w:id="1615" w:author="Campos Muñoz, Jesús" w:date="2013-06-28T14:18:00Z"/>
          <w:del w:id="1616" w:author="Jesus" w:date="2013-07-06T00:55:00Z"/>
          <w:rPrChange w:id="1617" w:author="Campos Muñoz, Jesús" w:date="2013-07-01T09:04:00Z">
            <w:rPr>
              <w:ins w:id="1618" w:author="Campos Muñoz, Jesús" w:date="2013-06-28T14:18:00Z"/>
              <w:del w:id="1619" w:author="Jesus" w:date="2013-07-06T00:55:00Z"/>
              <w:b/>
            </w:rPr>
          </w:rPrChange>
        </w:rPr>
      </w:pPr>
      <w:ins w:id="1620" w:author="Campos Muñoz, Jesús" w:date="2013-07-01T09:04:00Z">
        <w:del w:id="1621" w:author="Jesus" w:date="2013-07-06T00:55:00Z">
          <w:r w:rsidDel="00F66ED9">
            <w:delText xml:space="preserve">Possibles </w:delText>
          </w:r>
          <w:r w:rsidDel="00F66ED9">
            <w:fldChar w:fldCharType="begin"/>
          </w:r>
          <w:r w:rsidDel="00F66ED9">
            <w:delInstrText xml:space="preserve"> HYPERLINK \l "_Annex_B:_Situacions" </w:delInstrText>
          </w:r>
          <w:r w:rsidDel="00F66ED9">
            <w:fldChar w:fldCharType="separate"/>
          </w:r>
          <w:r w:rsidRPr="007A5DE0" w:rsidDel="00F66ED9">
            <w:rPr>
              <w:rStyle w:val="Hipervnculo"/>
            </w:rPr>
            <w:delText>codis</w:delText>
          </w:r>
          <w:r w:rsidRPr="00811789" w:rsidDel="00F66ED9">
            <w:rPr>
              <w:rStyle w:val="Hipervnculo"/>
            </w:rPr>
            <w:delText xml:space="preserve"> d’estat</w:delText>
          </w:r>
          <w:r w:rsidDel="00F66ED9">
            <w:rPr>
              <w:rStyle w:val="Hipervnculo"/>
            </w:rPr>
            <w:fldChar w:fldCharType="end"/>
          </w:r>
          <w:r w:rsidDel="00F66ED9">
            <w:delText xml:space="preserve"> que pot retornar el mètode: 0, -</w:delText>
          </w:r>
        </w:del>
      </w:ins>
      <w:ins w:id="1622" w:author="Campos Muñoz, Jesús" w:date="2013-07-01T09:05:00Z">
        <w:del w:id="1623" w:author="Jesus" w:date="2013-07-06T00:55:00Z">
          <w:r w:rsidDel="00F66ED9">
            <w:delText xml:space="preserve">1 </w:delText>
          </w:r>
        </w:del>
      </w:ins>
      <w:ins w:id="1624" w:author="Campos Muñoz, Jesús" w:date="2013-07-01T09:04:00Z">
        <w:del w:id="1625" w:author="Jesus" w:date="2013-07-06T00:55:00Z">
          <w:r w:rsidDel="00F66ED9">
            <w:delText>ó 5.</w:delText>
          </w:r>
        </w:del>
      </w:ins>
    </w:p>
    <w:p w:rsidR="00E24641" w:rsidRPr="00C231FF" w:rsidDel="00F66ED9" w:rsidRDefault="00E24641" w:rsidP="00204987">
      <w:pPr>
        <w:rPr>
          <w:del w:id="1626" w:author="Jesus" w:date="2013-07-06T00:55:00Z"/>
          <w:u w:val="single"/>
          <w:lang w:val="es-ES"/>
        </w:rPr>
      </w:pPr>
      <w:bookmarkStart w:id="1627" w:name="_Toc360104337"/>
      <w:bookmarkStart w:id="1628" w:name="_Toc360175207"/>
      <w:bookmarkStart w:id="1629" w:name="_Toc360176601"/>
      <w:bookmarkStart w:id="1630" w:name="_Toc360177557"/>
      <w:bookmarkStart w:id="1631" w:name="_Toc360191603"/>
      <w:bookmarkStart w:id="1632" w:name="_Toc360434402"/>
      <w:bookmarkStart w:id="1633" w:name="_Toc360449489"/>
      <w:bookmarkStart w:id="1634" w:name="_Toc360797862"/>
      <w:bookmarkEnd w:id="1627"/>
      <w:bookmarkEnd w:id="1628"/>
      <w:bookmarkEnd w:id="1629"/>
      <w:bookmarkEnd w:id="1630"/>
      <w:bookmarkEnd w:id="1631"/>
      <w:bookmarkEnd w:id="1632"/>
      <w:bookmarkEnd w:id="1633"/>
      <w:bookmarkEnd w:id="1634"/>
    </w:p>
    <w:p w:rsidR="00720B19" w:rsidDel="00F66ED9" w:rsidRDefault="00720B19" w:rsidP="00970630">
      <w:pPr>
        <w:pStyle w:val="Ttulo3"/>
        <w:rPr>
          <w:del w:id="1635" w:author="Jesus" w:date="2013-07-06T00:55:00Z"/>
        </w:rPr>
      </w:pPr>
      <w:bookmarkStart w:id="1636" w:name="_Toc359501273"/>
      <w:bookmarkStart w:id="1637" w:name="_Toc359501668"/>
      <w:bookmarkStart w:id="1638" w:name="_Toc359568675"/>
      <w:bookmarkStart w:id="1639" w:name="_Ref359500669"/>
      <w:bookmarkStart w:id="1640" w:name="_Ref359500671"/>
      <w:bookmarkStart w:id="1641" w:name="_Toc360797863"/>
      <w:bookmarkEnd w:id="1636"/>
      <w:bookmarkEnd w:id="1637"/>
      <w:bookmarkEnd w:id="1638"/>
      <w:del w:id="1642" w:author="Jesus" w:date="2013-07-06T00:55:00Z">
        <w:r w:rsidDel="00F66ED9">
          <w:delText>Instal·lacions/Equipaments disponibles</w:delText>
        </w:r>
        <w:bookmarkEnd w:id="1639"/>
        <w:bookmarkEnd w:id="1640"/>
        <w:bookmarkEnd w:id="1641"/>
      </w:del>
    </w:p>
    <w:p w:rsidR="00720B19" w:rsidDel="00F66ED9" w:rsidRDefault="00720B19" w:rsidP="00615CE0">
      <w:pPr>
        <w:rPr>
          <w:del w:id="1643" w:author="Jesus" w:date="2013-07-06T00:55:00Z"/>
        </w:rPr>
      </w:pPr>
      <w:del w:id="1644" w:author="Jesus" w:date="2013-07-06T00:55:00Z">
        <w:r w:rsidDel="00F66ED9">
          <w:delText>Permet obtenir tot</w:delText>
        </w:r>
      </w:del>
      <w:ins w:id="1645" w:author="Campos Muñoz, Jesús" w:date="2013-07-01T12:36:00Z">
        <w:del w:id="1646" w:author="Jesus" w:date="2013-07-06T00:55:00Z">
          <w:r w:rsidR="00AB0F9B" w:rsidDel="00F66ED9">
            <w:delText>e</w:delText>
          </w:r>
        </w:del>
      </w:ins>
      <w:del w:id="1647" w:author="Jesus" w:date="2013-07-06T00:55:00Z">
        <w:r w:rsidDel="00F66ED9">
          <w:delText>s les instal·lacions i equipaments de la ciutat, tinguin o no una activitat associada.</w:delText>
        </w:r>
      </w:del>
    </w:p>
    <w:p w:rsidR="000E0790" w:rsidDel="00F66ED9" w:rsidRDefault="000E0790" w:rsidP="000E0790">
      <w:pPr>
        <w:tabs>
          <w:tab w:val="left" w:pos="2527"/>
        </w:tabs>
        <w:rPr>
          <w:del w:id="1648" w:author="Jesus" w:date="2013-07-06T00:55:00Z"/>
        </w:rPr>
      </w:pPr>
      <w:del w:id="1649" w:author="Jesus" w:date="2013-07-06T00:55:00Z">
        <w:r w:rsidDel="00F66ED9">
          <w:delText>Mètode del servei web:</w:delText>
        </w:r>
        <w:r w:rsidDel="00F66ED9">
          <w:tab/>
        </w:r>
      </w:del>
    </w:p>
    <w:tbl>
      <w:tblPr>
        <w:tblStyle w:val="Tablaconcuadrcula"/>
        <w:tblW w:w="0" w:type="auto"/>
        <w:tblBorders>
          <w:top w:val="none" w:sz="0" w:space="0" w:color="auto"/>
          <w:left w:val="none" w:sz="0" w:space="0" w:color="auto"/>
          <w:bottom w:val="none" w:sz="0" w:space="0" w:color="auto"/>
          <w:right w:val="none" w:sz="0" w:space="0" w:color="auto"/>
        </w:tblBorders>
        <w:shd w:val="pct10" w:color="auto" w:fill="auto"/>
        <w:tblLook w:val="04A0" w:firstRow="1" w:lastRow="0" w:firstColumn="1" w:lastColumn="0" w:noHBand="0" w:noVBand="1"/>
      </w:tblPr>
      <w:tblGrid>
        <w:gridCol w:w="8644"/>
      </w:tblGrid>
      <w:tr w:rsidR="000E0790" w:rsidDel="00F66ED9" w:rsidTr="00C37656">
        <w:trPr>
          <w:del w:id="1650" w:author="Jesus" w:date="2013-07-06T00:55:00Z"/>
        </w:trPr>
        <w:tc>
          <w:tcPr>
            <w:tcW w:w="8644" w:type="dxa"/>
            <w:shd w:val="pct10" w:color="auto" w:fill="auto"/>
          </w:tcPr>
          <w:p w:rsidR="000E0790" w:rsidRPr="00C231FF" w:rsidDel="00F66ED9" w:rsidRDefault="00984BB0" w:rsidP="00C231FF">
            <w:pPr>
              <w:autoSpaceDE w:val="0"/>
              <w:autoSpaceDN w:val="0"/>
              <w:adjustRightInd w:val="0"/>
              <w:spacing w:line="276" w:lineRule="auto"/>
              <w:jc w:val="left"/>
              <w:rPr>
                <w:del w:id="1651" w:author="Jesus" w:date="2013-07-06T00:55:00Z"/>
                <w:rFonts w:ascii="Consolas" w:eastAsiaTheme="minorHAnsi" w:hAnsi="Consolas" w:cs="Consolas"/>
                <w:sz w:val="19"/>
                <w:szCs w:val="19"/>
                <w:lang w:val="es-ES" w:bidi="ar-SA"/>
              </w:rPr>
            </w:pPr>
            <w:del w:id="1652" w:author="Jesus" w:date="2013-07-06T00:55:00Z">
              <w:r w:rsidDel="00F66ED9">
                <w:rPr>
                  <w:rFonts w:ascii="Consolas" w:eastAsiaTheme="minorHAnsi" w:hAnsi="Consolas" w:cs="Consolas"/>
                  <w:sz w:val="19"/>
                  <w:szCs w:val="19"/>
                  <w:lang w:val="es-ES" w:bidi="ar-SA"/>
                </w:rPr>
                <w:delText xml:space="preserve">equipamentsDisponibles(idioma </w:delText>
              </w:r>
              <w:r w:rsidDel="00F66ED9">
                <w:rPr>
                  <w:rFonts w:ascii="Consolas" w:eastAsiaTheme="minorHAnsi" w:hAnsi="Consolas" w:cs="Consolas"/>
                  <w:color w:val="0000FF"/>
                  <w:sz w:val="19"/>
                  <w:szCs w:val="19"/>
                  <w:lang w:val="es-ES" w:bidi="ar-SA"/>
                </w:rPr>
                <w:delText>As</w:delText>
              </w:r>
              <w:r w:rsidDel="00F66ED9">
                <w:rPr>
                  <w:rFonts w:ascii="Consolas" w:eastAsiaTheme="minorHAnsi" w:hAnsi="Consolas" w:cs="Consolas"/>
                  <w:sz w:val="19"/>
                  <w:szCs w:val="19"/>
                  <w:lang w:val="es-ES" w:bidi="ar-SA"/>
                </w:rPr>
                <w:delText xml:space="preserve"> </w:delText>
              </w:r>
              <w:r w:rsidR="00120655" w:rsidRPr="00893514" w:rsidDel="00F66ED9">
                <w:rPr>
                  <w:rFonts w:ascii="Consolas" w:eastAsiaTheme="minorHAnsi" w:hAnsi="Consolas" w:cs="Consolas"/>
                  <w:color w:val="0000FF"/>
                  <w:sz w:val="19"/>
                  <w:szCs w:val="19"/>
                  <w:lang w:val="en-US" w:bidi="ar-SA"/>
                </w:rPr>
                <w:delText>Integer</w:delText>
              </w:r>
              <w:r w:rsidDel="00F66ED9">
                <w:rPr>
                  <w:rFonts w:ascii="Consolas" w:eastAsiaTheme="minorHAnsi" w:hAnsi="Consolas" w:cs="Consolas"/>
                  <w:sz w:val="19"/>
                  <w:szCs w:val="19"/>
                  <w:lang w:val="es-ES" w:bidi="ar-SA"/>
                </w:rPr>
                <w:delText>)</w:delText>
              </w:r>
            </w:del>
          </w:p>
        </w:tc>
      </w:tr>
    </w:tbl>
    <w:p w:rsidR="000E0790" w:rsidDel="00F66ED9" w:rsidRDefault="000E0790" w:rsidP="000E0790">
      <w:pPr>
        <w:pStyle w:val="Epgrafe"/>
        <w:spacing w:line="276" w:lineRule="auto"/>
        <w:jc w:val="center"/>
        <w:rPr>
          <w:del w:id="1653" w:author="Jesus" w:date="2013-07-06T00:55:00Z"/>
        </w:rPr>
      </w:pPr>
      <w:bookmarkStart w:id="1654" w:name="_Toc360449435"/>
      <w:del w:id="1655" w:author="Jesus" w:date="2013-07-06T00:55:00Z">
        <w:r w:rsidDel="00F66ED9">
          <w:delText xml:space="preserve">Figura </w:delText>
        </w:r>
        <w:r w:rsidDel="00F66ED9">
          <w:fldChar w:fldCharType="begin"/>
        </w:r>
        <w:r w:rsidDel="00F66ED9">
          <w:delInstrText xml:space="preserve"> SEQ Figura \* ARABIC </w:delInstrText>
        </w:r>
        <w:r w:rsidDel="00F66ED9">
          <w:fldChar w:fldCharType="separate"/>
        </w:r>
      </w:del>
      <w:ins w:id="1656" w:author="Campos Muñoz, Jesús" w:date="2013-07-05T14:29:00Z">
        <w:del w:id="1657" w:author="Jesus" w:date="2013-07-06T00:55:00Z">
          <w:r w:rsidR="00BF3893" w:rsidDel="00F66ED9">
            <w:rPr>
              <w:noProof/>
            </w:rPr>
            <w:delText>10</w:delText>
          </w:r>
        </w:del>
      </w:ins>
      <w:del w:id="1658" w:author="Jesus" w:date="2013-07-06T00:55:00Z">
        <w:r w:rsidR="00D0624A" w:rsidDel="00F66ED9">
          <w:rPr>
            <w:noProof/>
          </w:rPr>
          <w:delText>8</w:delText>
        </w:r>
        <w:r w:rsidDel="00F66ED9">
          <w:fldChar w:fldCharType="end"/>
        </w:r>
        <w:r w:rsidDel="00F66ED9">
          <w:delText xml:space="preserve">: Mètode per obtenir </w:delText>
        </w:r>
        <w:r w:rsidR="00F86032" w:rsidDel="00F66ED9">
          <w:delText>els equipament</w:delText>
        </w:r>
        <w:r w:rsidR="00564AF3" w:rsidDel="00F66ED9">
          <w:delText>s</w:delText>
        </w:r>
        <w:r w:rsidR="00F86032" w:rsidDel="00F66ED9">
          <w:delText xml:space="preserve"> que poden acollir activitats.</w:delText>
        </w:r>
        <w:bookmarkEnd w:id="1654"/>
      </w:del>
    </w:p>
    <w:p w:rsidR="009C4CBF" w:rsidDel="00F66ED9" w:rsidRDefault="000E0790" w:rsidP="000E0790">
      <w:pPr>
        <w:rPr>
          <w:del w:id="1659" w:author="Jesus" w:date="2013-07-06T00:55:00Z"/>
        </w:rPr>
      </w:pPr>
      <w:del w:id="1660" w:author="Jesus" w:date="2013-07-06T00:55:00Z">
        <w:r w:rsidDel="00F66ED9">
          <w:delText>El m</w:delText>
        </w:r>
        <w:r w:rsidRPr="007753C2" w:rsidDel="00F66ED9">
          <w:delText xml:space="preserve">ètode </w:delText>
        </w:r>
        <w:r w:rsidR="00984BB0" w:rsidRPr="00C231FF" w:rsidDel="00F66ED9">
          <w:rPr>
            <w:b/>
          </w:rPr>
          <w:delText>equipamentsDisponibles</w:delText>
        </w:r>
        <w:r w:rsidDel="00F66ED9">
          <w:delText xml:space="preserve"> </w:delText>
        </w:r>
        <w:r w:rsidRPr="007753C2" w:rsidDel="00F66ED9">
          <w:delText>necessita rebre en la seva invocació</w:delText>
        </w:r>
        <w:r w:rsidDel="00F66ED9">
          <w:delText xml:space="preserve"> com a</w:delText>
        </w:r>
        <w:r w:rsidRPr="007753C2" w:rsidDel="00F66ED9">
          <w:delText xml:space="preserve"> paràmetre</w:delText>
        </w:r>
        <w:r w:rsidR="00EA6FFD" w:rsidDel="00F66ED9">
          <w:delText xml:space="preserve"> </w:delText>
        </w:r>
        <w:r w:rsidDel="00F66ED9">
          <w:delText xml:space="preserve">el codi de l’idioma </w:delText>
        </w:r>
      </w:del>
      <w:ins w:id="1661" w:author="Campos Muñoz, Jesús" w:date="2013-07-01T12:36:00Z">
        <w:del w:id="1662" w:author="Jesus" w:date="2013-07-06T00:55:00Z">
          <w:r w:rsidR="00AB0F9B" w:rsidDel="00F66ED9">
            <w:delText xml:space="preserve">en el que es volen obtenir les dades </w:delText>
          </w:r>
        </w:del>
      </w:ins>
      <w:del w:id="1663" w:author="Jesus" w:date="2013-07-06T00:55:00Z">
        <w:r w:rsidDel="00F66ED9">
          <w:delText xml:space="preserve">(codi únic que identifica un idioma i que s’obté a l’apartat </w:delText>
        </w:r>
        <w:r w:rsidRPr="000B4CD2" w:rsidDel="00F66ED9">
          <w:rPr>
            <w:b/>
          </w:rPr>
          <w:fldChar w:fldCharType="begin"/>
        </w:r>
        <w:r w:rsidRPr="000B4CD2" w:rsidDel="00F66ED9">
          <w:rPr>
            <w:b/>
          </w:rPr>
          <w:delInstrText xml:space="preserve"> REF _Ref359456949 \n \h  \* MERGEFORMAT </w:delInstrText>
        </w:r>
        <w:r w:rsidRPr="000B4CD2" w:rsidDel="00F66ED9">
          <w:rPr>
            <w:b/>
          </w:rPr>
        </w:r>
        <w:r w:rsidRPr="000B4CD2" w:rsidDel="00F66ED9">
          <w:rPr>
            <w:b/>
          </w:rPr>
          <w:fldChar w:fldCharType="separate"/>
        </w:r>
        <w:r w:rsidR="00BF3893" w:rsidDel="00F66ED9">
          <w:rPr>
            <w:b/>
          </w:rPr>
          <w:delText>3.2.2</w:delText>
        </w:r>
        <w:r w:rsidRPr="000B4CD2" w:rsidDel="00F66ED9">
          <w:rPr>
            <w:b/>
          </w:rPr>
          <w:fldChar w:fldCharType="end"/>
        </w:r>
        <w:r w:rsidRPr="000B4CD2" w:rsidDel="00F66ED9">
          <w:rPr>
            <w:b/>
          </w:rPr>
          <w:delText xml:space="preserve"> </w:delText>
        </w:r>
        <w:r w:rsidRPr="000B4CD2" w:rsidDel="00F66ED9">
          <w:rPr>
            <w:b/>
          </w:rPr>
          <w:fldChar w:fldCharType="begin"/>
        </w:r>
        <w:r w:rsidRPr="000B4CD2" w:rsidDel="00F66ED9">
          <w:rPr>
            <w:b/>
          </w:rPr>
          <w:delInstrText xml:space="preserve"> REF _Ref359456954 \h  \* MERGEFORMAT </w:delInstrText>
        </w:r>
        <w:r w:rsidRPr="000B4CD2" w:rsidDel="00F66ED9">
          <w:rPr>
            <w:b/>
          </w:rPr>
        </w:r>
        <w:r w:rsidRPr="000B4CD2" w:rsidDel="00F66ED9">
          <w:rPr>
            <w:b/>
          </w:rPr>
          <w:fldChar w:fldCharType="separate"/>
        </w:r>
      </w:del>
      <w:ins w:id="1664" w:author="Campos Muñoz, Jesús" w:date="2013-07-05T14:29:00Z">
        <w:del w:id="1665" w:author="Jesus" w:date="2013-07-06T00:55:00Z">
          <w:r w:rsidR="00BF3893" w:rsidRPr="00BF3893" w:rsidDel="00F66ED9">
            <w:rPr>
              <w:b/>
              <w:rPrChange w:id="1666" w:author="Campos Muñoz, Jesús" w:date="2013-07-05T14:29:00Z">
                <w:rPr/>
              </w:rPrChange>
            </w:rPr>
            <w:delText>Agenda sencera</w:delText>
          </w:r>
        </w:del>
      </w:ins>
      <w:del w:id="1667" w:author="Jesus" w:date="2013-07-06T00:55:00Z">
        <w:r w:rsidRPr="000B4CD2" w:rsidDel="00F66ED9">
          <w:rPr>
            <w:b/>
          </w:rPr>
          <w:delText>Agenda sencera</w:delText>
        </w:r>
        <w:r w:rsidRPr="000B4CD2" w:rsidDel="00F66ED9">
          <w:rPr>
            <w:b/>
          </w:rPr>
          <w:fldChar w:fldCharType="end"/>
        </w:r>
        <w:r w:rsidDel="00F66ED9">
          <w:delText>) en el que es volen rebre les dades</w:delText>
        </w:r>
        <w:r w:rsidRPr="007753C2" w:rsidDel="00F66ED9">
          <w:delText>.</w:delText>
        </w:r>
        <w:r w:rsidR="008A48C8" w:rsidDel="00F66ED9">
          <w:delText xml:space="preserve"> </w:delText>
        </w:r>
      </w:del>
    </w:p>
    <w:p w:rsidR="009C4CBF" w:rsidDel="00F66ED9" w:rsidRDefault="009C4CBF" w:rsidP="000E0790">
      <w:pPr>
        <w:rPr>
          <w:del w:id="1668" w:author="Jesus" w:date="2013-07-06T00:55:00Z"/>
        </w:rPr>
      </w:pPr>
    </w:p>
    <w:p w:rsidR="000E0790" w:rsidDel="00F66ED9" w:rsidRDefault="008A48C8" w:rsidP="000E0790">
      <w:pPr>
        <w:rPr>
          <w:del w:id="1669" w:author="Jesus" w:date="2013-07-06T00:55:00Z"/>
        </w:rPr>
      </w:pPr>
      <w:del w:id="1670" w:author="Jesus" w:date="2013-07-06T00:55:00Z">
        <w:r w:rsidDel="00F66ED9">
          <w:delText>Pot donar-se el cas que no existeixi cap equipament disponible i per tant en la resposta es retornarien zero resultats i operació finalitzada correctament al codi d’</w:delText>
        </w:r>
        <w:r w:rsidR="00B83176" w:rsidDel="00F66ED9">
          <w:delText>estat</w:delText>
        </w:r>
        <w:r w:rsidRPr="007753C2" w:rsidDel="00F66ED9">
          <w:delText>.</w:delText>
        </w:r>
      </w:del>
    </w:p>
    <w:p w:rsidR="000E0790" w:rsidDel="00F66ED9" w:rsidRDefault="000E0790" w:rsidP="000E0790">
      <w:pPr>
        <w:rPr>
          <w:del w:id="1671" w:author="Jesus" w:date="2013-07-06T00:55:00Z"/>
        </w:rPr>
      </w:pPr>
      <w:del w:id="1672" w:author="Jesus" w:date="2013-07-06T00:55:00Z">
        <w:r w:rsidDel="00F66ED9">
          <w:delText xml:space="preserve">La forma de la resposta WSDL és una estructura </w:delText>
        </w:r>
        <w:r w:rsidRPr="007A5DE0" w:rsidDel="00F66ED9">
          <w:rPr>
            <w:b/>
          </w:rPr>
          <w:delText>BeanRespostaTipus</w:delText>
        </w:r>
        <w:r w:rsidDel="00F66ED9">
          <w:rPr>
            <w:b/>
          </w:rPr>
          <w:delText>5</w:delText>
        </w:r>
        <w:r w:rsidDel="00F66ED9">
          <w:delText>.</w:delText>
        </w:r>
      </w:del>
    </w:p>
    <w:p w:rsidR="000E0790" w:rsidRPr="000B4CD2" w:rsidDel="00F66ED9" w:rsidRDefault="000E0790" w:rsidP="000E0790">
      <w:pPr>
        <w:rPr>
          <w:del w:id="1673" w:author="Jesus" w:date="2013-07-06T00:55:00Z"/>
          <w:u w:val="single"/>
          <w:lang w:val="es-ES"/>
        </w:rPr>
      </w:pPr>
      <w:del w:id="1674" w:author="Jesus" w:date="2013-07-06T00:55:00Z">
        <w:r w:rsidDel="00F66ED9">
          <w:delText xml:space="preserve">Possibles </w:delText>
        </w:r>
        <w:r w:rsidR="001917BC" w:rsidDel="00F66ED9">
          <w:fldChar w:fldCharType="begin"/>
        </w:r>
        <w:r w:rsidR="001917BC" w:rsidDel="00F66ED9">
          <w:delInstrText xml:space="preserve"> HYPERLINK \l "_Annex_B:_Situacions" </w:delInstrText>
        </w:r>
        <w:r w:rsidR="001917BC" w:rsidDel="00F66ED9">
          <w:fldChar w:fldCharType="separate"/>
        </w:r>
        <w:r w:rsidRPr="007A5DE0" w:rsidDel="00F66ED9">
          <w:rPr>
            <w:rStyle w:val="Hipervnculo"/>
          </w:rPr>
          <w:delText>codis</w:delText>
        </w:r>
        <w:r w:rsidRPr="00811789" w:rsidDel="00F66ED9">
          <w:rPr>
            <w:rStyle w:val="Hipervnculo"/>
          </w:rPr>
          <w:delText xml:space="preserve"> d’estat</w:delText>
        </w:r>
        <w:r w:rsidR="001917BC" w:rsidDel="00F66ED9">
          <w:rPr>
            <w:rStyle w:val="Hipervnculo"/>
          </w:rPr>
          <w:fldChar w:fldCharType="end"/>
        </w:r>
        <w:r w:rsidDel="00F66ED9">
          <w:delText xml:space="preserve"> que pot retornar el mètode: 0, -1</w:delText>
        </w:r>
        <w:r w:rsidR="003F5C27" w:rsidDel="00F66ED9">
          <w:delText xml:space="preserve"> ó</w:delText>
        </w:r>
        <w:r w:rsidDel="00F66ED9">
          <w:delText xml:space="preserve"> 1</w:delText>
        </w:r>
        <w:r w:rsidR="003F5C27" w:rsidDel="00F66ED9">
          <w:delText>.</w:delText>
        </w:r>
      </w:del>
    </w:p>
    <w:p w:rsidR="00970630" w:rsidRPr="007753C2" w:rsidDel="00F66ED9" w:rsidRDefault="00970630" w:rsidP="00970630">
      <w:pPr>
        <w:pStyle w:val="Ttulo3"/>
        <w:rPr>
          <w:del w:id="1675" w:author="Jesus" w:date="2013-07-06T00:55:00Z"/>
        </w:rPr>
      </w:pPr>
      <w:bookmarkStart w:id="1676" w:name="_Toc359501275"/>
      <w:bookmarkStart w:id="1677" w:name="_Toc359501670"/>
      <w:bookmarkStart w:id="1678" w:name="_Toc359568677"/>
      <w:bookmarkStart w:id="1679" w:name="_Toc360797864"/>
      <w:bookmarkEnd w:id="1676"/>
      <w:bookmarkEnd w:id="1677"/>
      <w:bookmarkEnd w:id="1678"/>
      <w:del w:id="1680" w:author="Jesus" w:date="2013-07-06T00:55:00Z">
        <w:r w:rsidRPr="007753C2" w:rsidDel="00F66ED9">
          <w:delText>Equipaments d’un fitxa</w:delText>
        </w:r>
        <w:bookmarkEnd w:id="1679"/>
      </w:del>
    </w:p>
    <w:p w:rsidR="00394B7B" w:rsidDel="00F66ED9" w:rsidRDefault="00970630" w:rsidP="00394B7B">
      <w:pPr>
        <w:rPr>
          <w:ins w:id="1681" w:author="Campos Muñoz, Jesús" w:date="2013-06-27T10:37:00Z"/>
          <w:del w:id="1682" w:author="Jesus" w:date="2013-07-06T00:55:00Z"/>
        </w:rPr>
      </w:pPr>
      <w:del w:id="1683" w:author="Jesus" w:date="2013-07-06T00:55:00Z">
        <w:r w:rsidRPr="007753C2" w:rsidDel="00F66ED9">
          <w:delText>Permet obtenir els equipaments en els que tindrà lloc una activitat. Una activitat pot tenir lloc en un únic equipament o en diversos.</w:delText>
        </w:r>
      </w:del>
      <w:ins w:id="1684" w:author="Campos Muñoz, Jesús" w:date="2013-06-27T10:37:00Z">
        <w:del w:id="1685" w:author="Jesus" w:date="2013-07-06T00:55:00Z">
          <w:r w:rsidR="00394B7B" w:rsidRPr="00394B7B" w:rsidDel="00F66ED9">
            <w:delText xml:space="preserve"> </w:delText>
          </w:r>
          <w:r w:rsidR="00394B7B" w:rsidDel="00F66ED9">
            <w:delText>Pot ser l’activitat es du a terme en un lloc que no està considerat com a equipament, llavors es retornarà el lloc on es realitza encara que no sigui un equipament.</w:delText>
          </w:r>
        </w:del>
      </w:ins>
    </w:p>
    <w:p w:rsidR="00970630" w:rsidDel="00F66ED9" w:rsidRDefault="00970630" w:rsidP="00970630">
      <w:pPr>
        <w:rPr>
          <w:del w:id="1686" w:author="Jesus" w:date="2013-07-06T00:55:00Z"/>
        </w:rPr>
      </w:pPr>
    </w:p>
    <w:p w:rsidR="005A508E" w:rsidDel="00F66ED9" w:rsidRDefault="005A508E" w:rsidP="005A508E">
      <w:pPr>
        <w:tabs>
          <w:tab w:val="left" w:pos="2527"/>
        </w:tabs>
        <w:rPr>
          <w:del w:id="1687" w:author="Jesus" w:date="2013-07-06T00:55:00Z"/>
        </w:rPr>
      </w:pPr>
      <w:del w:id="1688" w:author="Jesus" w:date="2013-07-06T00:55:00Z">
        <w:r w:rsidDel="00F66ED9">
          <w:delText>Mètode del servei web:</w:delText>
        </w:r>
        <w:r w:rsidDel="00F66ED9">
          <w:tab/>
        </w:r>
      </w:del>
    </w:p>
    <w:tbl>
      <w:tblPr>
        <w:tblStyle w:val="Tablaconcuadrcula"/>
        <w:tblW w:w="0" w:type="auto"/>
        <w:tblBorders>
          <w:top w:val="none" w:sz="0" w:space="0" w:color="auto"/>
          <w:left w:val="none" w:sz="0" w:space="0" w:color="auto"/>
          <w:bottom w:val="none" w:sz="0" w:space="0" w:color="auto"/>
          <w:right w:val="none" w:sz="0" w:space="0" w:color="auto"/>
        </w:tblBorders>
        <w:shd w:val="pct10" w:color="auto" w:fill="auto"/>
        <w:tblLook w:val="04A0" w:firstRow="1" w:lastRow="0" w:firstColumn="1" w:lastColumn="0" w:noHBand="0" w:noVBand="1"/>
      </w:tblPr>
      <w:tblGrid>
        <w:gridCol w:w="8644"/>
      </w:tblGrid>
      <w:tr w:rsidR="005A508E" w:rsidDel="00F66ED9" w:rsidTr="00C37656">
        <w:trPr>
          <w:del w:id="1689" w:author="Jesus" w:date="2013-07-06T00:55:00Z"/>
        </w:trPr>
        <w:tc>
          <w:tcPr>
            <w:tcW w:w="8644" w:type="dxa"/>
            <w:shd w:val="pct10" w:color="auto" w:fill="auto"/>
          </w:tcPr>
          <w:p w:rsidR="005A508E" w:rsidRPr="00C231FF" w:rsidDel="00F66ED9" w:rsidRDefault="005A508E" w:rsidP="00C231FF">
            <w:pPr>
              <w:autoSpaceDE w:val="0"/>
              <w:autoSpaceDN w:val="0"/>
              <w:adjustRightInd w:val="0"/>
              <w:spacing w:line="276" w:lineRule="auto"/>
              <w:jc w:val="left"/>
              <w:rPr>
                <w:del w:id="1690" w:author="Jesus" w:date="2013-07-06T00:55:00Z"/>
                <w:rFonts w:ascii="Consolas" w:eastAsiaTheme="minorHAnsi" w:hAnsi="Consolas" w:cs="Consolas"/>
                <w:sz w:val="19"/>
                <w:szCs w:val="19"/>
                <w:lang w:val="en-US" w:bidi="ar-SA"/>
              </w:rPr>
            </w:pPr>
            <w:del w:id="1691" w:author="Jesus" w:date="2013-07-06T00:55:00Z">
              <w:r w:rsidRPr="00C231FF" w:rsidDel="00F66ED9">
                <w:rPr>
                  <w:rFonts w:ascii="Consolas" w:eastAsiaTheme="minorHAnsi" w:hAnsi="Consolas" w:cs="Consolas"/>
                  <w:sz w:val="19"/>
                  <w:szCs w:val="19"/>
                  <w:lang w:val="en-US" w:bidi="ar-SA"/>
                </w:rPr>
                <w:delText xml:space="preserve">equipamentsFitxa(idFitxa </w:delText>
              </w:r>
              <w:r w:rsidRPr="00C231FF" w:rsidDel="00F66ED9">
                <w:rPr>
                  <w:rFonts w:ascii="Consolas" w:eastAsiaTheme="minorHAnsi" w:hAnsi="Consolas" w:cs="Consolas"/>
                  <w:color w:val="0000FF"/>
                  <w:sz w:val="19"/>
                  <w:szCs w:val="19"/>
                  <w:lang w:val="en-US" w:bidi="ar-SA"/>
                </w:rPr>
                <w:delText>As</w:delText>
              </w:r>
              <w:r w:rsidRPr="00C231FF" w:rsidDel="00F66ED9">
                <w:rPr>
                  <w:rFonts w:ascii="Consolas" w:eastAsiaTheme="minorHAnsi" w:hAnsi="Consolas" w:cs="Consolas"/>
                  <w:sz w:val="19"/>
                  <w:szCs w:val="19"/>
                  <w:lang w:val="en-US" w:bidi="ar-SA"/>
                </w:rPr>
                <w:delText xml:space="preserve"> </w:delText>
              </w:r>
              <w:r w:rsidRPr="00C231FF" w:rsidDel="00F66ED9">
                <w:rPr>
                  <w:rFonts w:ascii="Consolas" w:eastAsiaTheme="minorHAnsi" w:hAnsi="Consolas" w:cs="Consolas"/>
                  <w:color w:val="0000FF"/>
                  <w:sz w:val="19"/>
                  <w:szCs w:val="19"/>
                  <w:lang w:val="en-US" w:bidi="ar-SA"/>
                </w:rPr>
                <w:delText>Integer</w:delText>
              </w:r>
              <w:r w:rsidDel="00F66ED9">
                <w:rPr>
                  <w:rFonts w:ascii="Consolas" w:eastAsiaTheme="minorHAnsi" w:hAnsi="Consolas" w:cs="Consolas"/>
                  <w:sz w:val="19"/>
                  <w:szCs w:val="19"/>
                  <w:lang w:val="en-US" w:bidi="ar-SA"/>
                </w:rPr>
                <w:delText>)</w:delText>
              </w:r>
            </w:del>
          </w:p>
        </w:tc>
      </w:tr>
    </w:tbl>
    <w:p w:rsidR="005A508E" w:rsidDel="00F66ED9" w:rsidRDefault="005A508E" w:rsidP="005A508E">
      <w:pPr>
        <w:pStyle w:val="Epgrafe"/>
        <w:spacing w:line="276" w:lineRule="auto"/>
        <w:jc w:val="center"/>
        <w:rPr>
          <w:del w:id="1692" w:author="Jesus" w:date="2013-07-06T00:55:00Z"/>
        </w:rPr>
      </w:pPr>
      <w:bookmarkStart w:id="1693" w:name="_Toc360449436"/>
      <w:del w:id="1694" w:author="Jesus" w:date="2013-07-06T00:55:00Z">
        <w:r w:rsidDel="00F66ED9">
          <w:delText xml:space="preserve">Figura </w:delText>
        </w:r>
        <w:r w:rsidDel="00F66ED9">
          <w:fldChar w:fldCharType="begin"/>
        </w:r>
        <w:r w:rsidDel="00F66ED9">
          <w:delInstrText xml:space="preserve"> SEQ Figura \* ARABIC </w:delInstrText>
        </w:r>
        <w:r w:rsidDel="00F66ED9">
          <w:fldChar w:fldCharType="separate"/>
        </w:r>
      </w:del>
      <w:ins w:id="1695" w:author="Campos Muñoz, Jesús" w:date="2013-07-05T14:29:00Z">
        <w:del w:id="1696" w:author="Jesus" w:date="2013-07-06T00:55:00Z">
          <w:r w:rsidR="00BF3893" w:rsidDel="00F66ED9">
            <w:rPr>
              <w:noProof/>
            </w:rPr>
            <w:delText>11</w:delText>
          </w:r>
        </w:del>
      </w:ins>
      <w:del w:id="1697" w:author="Jesus" w:date="2013-07-06T00:55:00Z">
        <w:r w:rsidR="00315870" w:rsidDel="00F66ED9">
          <w:rPr>
            <w:noProof/>
          </w:rPr>
          <w:delText>9</w:delText>
        </w:r>
        <w:r w:rsidDel="00F66ED9">
          <w:fldChar w:fldCharType="end"/>
        </w:r>
        <w:r w:rsidDel="00F66ED9">
          <w:delText>: Mètode per obtenir els equipament</w:delText>
        </w:r>
        <w:r w:rsidR="00564AF3" w:rsidDel="00F66ED9">
          <w:delText>s</w:delText>
        </w:r>
        <w:r w:rsidDel="00F66ED9">
          <w:delText xml:space="preserve"> </w:delText>
        </w:r>
        <w:r w:rsidR="00564AF3" w:rsidDel="00F66ED9">
          <w:delText>en el que tindrà lloc una activitat</w:delText>
        </w:r>
        <w:r w:rsidDel="00F66ED9">
          <w:delText>.</w:delText>
        </w:r>
        <w:bookmarkEnd w:id="1693"/>
      </w:del>
    </w:p>
    <w:p w:rsidR="008639DF" w:rsidDel="00F66ED9" w:rsidRDefault="005A508E" w:rsidP="005A508E">
      <w:pPr>
        <w:rPr>
          <w:del w:id="1698" w:author="Jesus" w:date="2013-07-06T00:55:00Z"/>
        </w:rPr>
      </w:pPr>
      <w:del w:id="1699" w:author="Jesus" w:date="2013-07-06T00:55:00Z">
        <w:r w:rsidDel="00F66ED9">
          <w:lastRenderedPageBreak/>
          <w:delText>El m</w:delText>
        </w:r>
        <w:r w:rsidRPr="007753C2" w:rsidDel="00F66ED9">
          <w:delText xml:space="preserve">ètode </w:delText>
        </w:r>
        <w:r w:rsidRPr="000B4CD2" w:rsidDel="00F66ED9">
          <w:rPr>
            <w:b/>
          </w:rPr>
          <w:delText>equipaments</w:delText>
        </w:r>
        <w:r w:rsidR="00CD18F5" w:rsidDel="00F66ED9">
          <w:rPr>
            <w:b/>
          </w:rPr>
          <w:delText>Fitxa</w:delText>
        </w:r>
        <w:r w:rsidDel="00F66ED9">
          <w:delText xml:space="preserve"> </w:delText>
        </w:r>
        <w:r w:rsidRPr="007753C2" w:rsidDel="00F66ED9">
          <w:delText>necessita rebre en la seva invocació</w:delText>
        </w:r>
        <w:r w:rsidDel="00F66ED9">
          <w:delText xml:space="preserve"> com a</w:delText>
        </w:r>
        <w:r w:rsidRPr="007753C2" w:rsidDel="00F66ED9">
          <w:delText xml:space="preserve"> paràmetre</w:delText>
        </w:r>
        <w:r w:rsidDel="00F66ED9">
          <w:delText xml:space="preserve"> el codi </w:delText>
        </w:r>
        <w:r w:rsidR="00CD18F5" w:rsidDel="00F66ED9">
          <w:delText xml:space="preserve">identificador de la fitxa activitat de la que es volen obtenir els equipaments on es durà a terme l’esmentada activitat. </w:delText>
        </w:r>
      </w:del>
    </w:p>
    <w:p w:rsidR="008639DF" w:rsidDel="00F66ED9" w:rsidRDefault="008639DF" w:rsidP="005A508E">
      <w:pPr>
        <w:rPr>
          <w:del w:id="1700" w:author="Jesus" w:date="2013-07-06T00:55:00Z"/>
        </w:rPr>
      </w:pPr>
    </w:p>
    <w:p w:rsidR="005A508E" w:rsidDel="00F66ED9" w:rsidRDefault="00CD18F5" w:rsidP="005A508E">
      <w:pPr>
        <w:rPr>
          <w:ins w:id="1701" w:author="Campos Muñoz, Jesús" w:date="2013-07-01T09:16:00Z"/>
          <w:del w:id="1702" w:author="Jesus" w:date="2013-07-06T00:55:00Z"/>
        </w:rPr>
      </w:pPr>
      <w:del w:id="1703" w:author="Jesus" w:date="2013-07-06T00:55:00Z">
        <w:r w:rsidDel="00F66ED9">
          <w:delText xml:space="preserve">Pot donar-se el cas que no existeixi cap equipament destinat a la fitxa activitat i per tant en la resposta es retornarien zero resultats i operació finalitzada correctament al codi d’estat </w:delText>
        </w:r>
        <w:r w:rsidR="005A508E" w:rsidRPr="007753C2" w:rsidDel="00F66ED9">
          <w:delText>.</w:delText>
        </w:r>
      </w:del>
    </w:p>
    <w:p w:rsidR="007C748E" w:rsidDel="00F66ED9" w:rsidRDefault="00E6521E" w:rsidP="005A508E">
      <w:pPr>
        <w:rPr>
          <w:del w:id="1704" w:author="Jesus" w:date="2013-07-06T00:55:00Z"/>
        </w:rPr>
      </w:pPr>
      <w:ins w:id="1705" w:author="Campos Muñoz, Jesús" w:date="2013-07-01T09:20:00Z">
        <w:del w:id="1706" w:author="Jesus" w:date="2013-07-06T00:55:00Z">
          <w:r w:rsidDel="00F66ED9">
            <w:delText>Cal recordar que en</w:delText>
          </w:r>
        </w:del>
      </w:ins>
      <w:ins w:id="1707" w:author="Campos Muñoz, Jesús" w:date="2013-07-01T09:24:00Z">
        <w:del w:id="1708" w:author="Jesus" w:date="2013-07-06T00:55:00Z">
          <w:r w:rsidR="00E3311B" w:rsidDel="00F66ED9">
            <w:delText>tre les dades del contenidor de</w:delText>
          </w:r>
        </w:del>
      </w:ins>
      <w:ins w:id="1709" w:author="Campos Muñoz, Jesús" w:date="2013-07-01T09:20:00Z">
        <w:del w:id="1710" w:author="Jesus" w:date="2013-07-06T00:55:00Z">
          <w:r w:rsidDel="00F66ED9">
            <w:delText xml:space="preserve"> la resposta es retorna un identificador. En el cas que aquest identificador coincideixi amb el de la fitxa </w:delText>
          </w:r>
        </w:del>
      </w:ins>
      <w:ins w:id="1711" w:author="Campos Muñoz, Jesús" w:date="2013-07-01T09:22:00Z">
        <w:del w:id="1712" w:author="Jesus" w:date="2013-07-06T00:55:00Z">
          <w:r w:rsidDel="00F66ED9">
            <w:delText xml:space="preserve">s’interpretarà com </w:delText>
          </w:r>
        </w:del>
      </w:ins>
      <w:ins w:id="1713" w:author="Campos Muñoz, Jesús" w:date="2013-07-01T09:25:00Z">
        <w:del w:id="1714" w:author="Jesus" w:date="2013-07-06T00:55:00Z">
          <w:r w:rsidR="00E3311B" w:rsidDel="00F66ED9">
            <w:delText xml:space="preserve">que l’activitat té lloc en una localització que no està considerada com a equipament. En el cas que aquest identificador </w:delText>
          </w:r>
        </w:del>
      </w:ins>
      <w:ins w:id="1715" w:author="Campos Muñoz, Jesús" w:date="2013-07-01T09:26:00Z">
        <w:del w:id="1716" w:author="Jesus" w:date="2013-07-06T00:55:00Z">
          <w:r w:rsidR="00E3311B" w:rsidDel="00F66ED9">
            <w:delText>no coincideixi amb el de la fitxa indicarà que aquest és el codi d’identificació del equipament on es realitza l’activitat.</w:delText>
          </w:r>
        </w:del>
      </w:ins>
    </w:p>
    <w:p w:rsidR="005A508E" w:rsidDel="00F66ED9" w:rsidRDefault="005A508E" w:rsidP="005A508E">
      <w:pPr>
        <w:rPr>
          <w:del w:id="1717" w:author="Jesus" w:date="2013-07-06T00:55:00Z"/>
        </w:rPr>
      </w:pPr>
      <w:del w:id="1718" w:author="Jesus" w:date="2013-07-06T00:55:00Z">
        <w:r w:rsidDel="00F66ED9">
          <w:delText xml:space="preserve">La forma de la resposta WSDL és una estructura </w:delText>
        </w:r>
        <w:r w:rsidRPr="007A5DE0" w:rsidDel="00F66ED9">
          <w:rPr>
            <w:b/>
          </w:rPr>
          <w:delText>BeanRespostaTipus</w:delText>
        </w:r>
        <w:r w:rsidDel="00F66ED9">
          <w:rPr>
            <w:b/>
          </w:rPr>
          <w:delText>6</w:delText>
        </w:r>
        <w:r w:rsidDel="00F66ED9">
          <w:delText>.</w:delText>
        </w:r>
      </w:del>
    </w:p>
    <w:p w:rsidR="005A508E" w:rsidDel="00F66ED9" w:rsidRDefault="005A508E" w:rsidP="005A508E">
      <w:pPr>
        <w:rPr>
          <w:del w:id="1719" w:author="Jesus" w:date="2013-07-06T00:55:00Z"/>
        </w:rPr>
      </w:pPr>
      <w:del w:id="1720" w:author="Jesus" w:date="2013-07-06T00:55:00Z">
        <w:r w:rsidDel="00F66ED9">
          <w:delText xml:space="preserve">Possibles </w:delText>
        </w:r>
        <w:r w:rsidR="001917BC" w:rsidDel="00F66ED9">
          <w:fldChar w:fldCharType="begin"/>
        </w:r>
        <w:r w:rsidR="001917BC" w:rsidDel="00F66ED9">
          <w:delInstrText xml:space="preserve"> HYPERLINK \l "_Annex_B:_Situacions" </w:delInstrText>
        </w:r>
        <w:r w:rsidR="001917BC" w:rsidDel="00F66ED9">
          <w:fldChar w:fldCharType="separate"/>
        </w:r>
        <w:r w:rsidRPr="007A5DE0" w:rsidDel="00F66ED9">
          <w:rPr>
            <w:rStyle w:val="Hipervnculo"/>
          </w:rPr>
          <w:delText>codis</w:delText>
        </w:r>
        <w:r w:rsidRPr="00811789" w:rsidDel="00F66ED9">
          <w:rPr>
            <w:rStyle w:val="Hipervnculo"/>
          </w:rPr>
          <w:delText xml:space="preserve"> d’estat</w:delText>
        </w:r>
        <w:r w:rsidR="001917BC" w:rsidDel="00F66ED9">
          <w:rPr>
            <w:rStyle w:val="Hipervnculo"/>
          </w:rPr>
          <w:fldChar w:fldCharType="end"/>
        </w:r>
        <w:r w:rsidDel="00F66ED9">
          <w:delText xml:space="preserve"> que pot retornar el mètode: 0, -1 ó 5.</w:delText>
        </w:r>
      </w:del>
    </w:p>
    <w:p w:rsidR="00970630" w:rsidRPr="007753C2" w:rsidDel="00F66ED9" w:rsidRDefault="00970630" w:rsidP="00970630">
      <w:pPr>
        <w:pStyle w:val="Ttulo3"/>
        <w:rPr>
          <w:del w:id="1721" w:author="Jesus" w:date="2013-07-06T00:55:00Z"/>
        </w:rPr>
      </w:pPr>
      <w:bookmarkStart w:id="1722" w:name="_Toc359501277"/>
      <w:bookmarkStart w:id="1723" w:name="_Toc359501672"/>
      <w:bookmarkStart w:id="1724" w:name="_Toc359568679"/>
      <w:bookmarkStart w:id="1725" w:name="_Toc360797865"/>
      <w:bookmarkEnd w:id="1722"/>
      <w:bookmarkEnd w:id="1723"/>
      <w:bookmarkEnd w:id="1724"/>
      <w:del w:id="1726" w:author="Jesus" w:date="2013-07-06T00:55:00Z">
        <w:r w:rsidRPr="007753C2" w:rsidDel="00F66ED9">
          <w:delText>Fitxes d’un equipament</w:delText>
        </w:r>
        <w:bookmarkEnd w:id="1725"/>
      </w:del>
    </w:p>
    <w:p w:rsidR="00970630" w:rsidDel="00F66ED9" w:rsidRDefault="00970630" w:rsidP="00970630">
      <w:pPr>
        <w:rPr>
          <w:del w:id="1727" w:author="Jesus" w:date="2013-07-06T00:55:00Z"/>
        </w:rPr>
      </w:pPr>
      <w:del w:id="1728" w:author="Jesus" w:date="2013-07-06T00:55:00Z">
        <w:r w:rsidRPr="007753C2" w:rsidDel="00F66ED9">
          <w:delText>Permet obtenir les activitats que tindran lloc en un equipament en concret.</w:delText>
        </w:r>
        <w:r w:rsidR="002C7E4B" w:rsidDel="00F66ED9">
          <w:delText xml:space="preserve"> Es pot realitzar la consulta de dues formes:</w:delText>
        </w:r>
      </w:del>
    </w:p>
    <w:p w:rsidR="002C7E4B" w:rsidDel="00F66ED9" w:rsidRDefault="002C7E4B" w:rsidP="00C231FF">
      <w:pPr>
        <w:pStyle w:val="Prrafodelista"/>
        <w:numPr>
          <w:ilvl w:val="0"/>
          <w:numId w:val="2"/>
        </w:numPr>
        <w:rPr>
          <w:del w:id="1729" w:author="Jesus" w:date="2013-07-06T00:55:00Z"/>
        </w:rPr>
      </w:pPr>
      <w:del w:id="1730" w:author="Jesus" w:date="2013-07-06T00:55:00Z">
        <w:r w:rsidDel="00F66ED9">
          <w:delText>Pel nom de l’equipament.</w:delText>
        </w:r>
      </w:del>
    </w:p>
    <w:p w:rsidR="002C7E4B" w:rsidDel="00F66ED9" w:rsidRDefault="002C7E4B" w:rsidP="00C231FF">
      <w:pPr>
        <w:pStyle w:val="Prrafodelista"/>
        <w:numPr>
          <w:ilvl w:val="0"/>
          <w:numId w:val="2"/>
        </w:numPr>
        <w:rPr>
          <w:del w:id="1731" w:author="Jesus" w:date="2013-07-06T00:55:00Z"/>
        </w:rPr>
      </w:pPr>
      <w:del w:id="1732" w:author="Jesus" w:date="2013-07-06T00:55:00Z">
        <w:r w:rsidDel="00F66ED9">
          <w:delText>Per l’identificador de l’equipament.</w:delText>
        </w:r>
      </w:del>
    </w:p>
    <w:p w:rsidR="00315870" w:rsidDel="00F66ED9" w:rsidRDefault="00315870" w:rsidP="00C231FF">
      <w:pPr>
        <w:tabs>
          <w:tab w:val="left" w:pos="2527"/>
        </w:tabs>
        <w:rPr>
          <w:del w:id="1733" w:author="Jesus" w:date="2013-07-06T00:55:00Z"/>
        </w:rPr>
      </w:pPr>
      <w:del w:id="1734" w:author="Jesus" w:date="2013-07-06T00:55:00Z">
        <w:r w:rsidDel="00F66ED9">
          <w:delText>Mètode</w:delText>
        </w:r>
        <w:r w:rsidR="003831AB" w:rsidDel="00F66ED9">
          <w:delText>s de cerca per nom de l’equipament</w:delText>
        </w:r>
        <w:r w:rsidDel="00F66ED9">
          <w:delText xml:space="preserve"> del servei web:</w:delText>
        </w:r>
        <w:r w:rsidDel="00F66ED9">
          <w:tab/>
        </w:r>
      </w:del>
    </w:p>
    <w:tbl>
      <w:tblPr>
        <w:tblStyle w:val="Tablaconcuadrcula"/>
        <w:tblW w:w="0" w:type="auto"/>
        <w:tblBorders>
          <w:top w:val="none" w:sz="0" w:space="0" w:color="auto"/>
          <w:left w:val="none" w:sz="0" w:space="0" w:color="auto"/>
          <w:bottom w:val="none" w:sz="0" w:space="0" w:color="auto"/>
          <w:right w:val="none" w:sz="0" w:space="0" w:color="auto"/>
        </w:tblBorders>
        <w:shd w:val="pct10" w:color="auto" w:fill="auto"/>
        <w:tblLook w:val="04A0" w:firstRow="1" w:lastRow="0" w:firstColumn="1" w:lastColumn="0" w:noHBand="0" w:noVBand="1"/>
      </w:tblPr>
      <w:tblGrid>
        <w:gridCol w:w="8644"/>
      </w:tblGrid>
      <w:tr w:rsidR="00315870" w:rsidDel="00F66ED9" w:rsidTr="00C37656">
        <w:trPr>
          <w:del w:id="1735" w:author="Jesus" w:date="2013-07-06T00:55:00Z"/>
        </w:trPr>
        <w:tc>
          <w:tcPr>
            <w:tcW w:w="8644" w:type="dxa"/>
            <w:shd w:val="pct10" w:color="auto" w:fill="auto"/>
          </w:tcPr>
          <w:p w:rsidR="00315870" w:rsidDel="00F66ED9" w:rsidRDefault="00315C96" w:rsidP="00C231FF">
            <w:pPr>
              <w:autoSpaceDE w:val="0"/>
              <w:autoSpaceDN w:val="0"/>
              <w:adjustRightInd w:val="0"/>
              <w:spacing w:line="276" w:lineRule="auto"/>
              <w:jc w:val="left"/>
              <w:rPr>
                <w:del w:id="1736" w:author="Jesus" w:date="2013-07-06T00:55:00Z"/>
                <w:rFonts w:ascii="Consolas" w:eastAsiaTheme="minorHAnsi" w:hAnsi="Consolas" w:cs="Consolas"/>
                <w:sz w:val="19"/>
                <w:szCs w:val="19"/>
                <w:lang w:val="en-US" w:bidi="ar-SA"/>
              </w:rPr>
            </w:pPr>
            <w:del w:id="1737" w:author="Jesus" w:date="2013-07-06T00:55:00Z">
              <w:r w:rsidRPr="00C231FF" w:rsidDel="00F66ED9">
                <w:rPr>
                  <w:rFonts w:ascii="Consolas" w:eastAsiaTheme="minorHAnsi" w:hAnsi="Consolas" w:cs="Consolas"/>
                  <w:sz w:val="19"/>
                  <w:szCs w:val="19"/>
                  <w:lang w:val="en-US" w:bidi="ar-SA"/>
                </w:rPr>
                <w:delText xml:space="preserve">fitxesEquipamentPerNom(nomCentre </w:delText>
              </w:r>
              <w:r w:rsidRPr="00C231FF" w:rsidDel="00F66ED9">
                <w:rPr>
                  <w:rFonts w:ascii="Consolas" w:eastAsiaTheme="minorHAnsi" w:hAnsi="Consolas" w:cs="Consolas"/>
                  <w:color w:val="0000FF"/>
                  <w:sz w:val="19"/>
                  <w:szCs w:val="19"/>
                  <w:lang w:val="en-US" w:bidi="ar-SA"/>
                </w:rPr>
                <w:delText>As</w:delText>
              </w:r>
              <w:r w:rsidRPr="00C231FF" w:rsidDel="00F66ED9">
                <w:rPr>
                  <w:rFonts w:ascii="Consolas" w:eastAsiaTheme="minorHAnsi" w:hAnsi="Consolas" w:cs="Consolas"/>
                  <w:sz w:val="19"/>
                  <w:szCs w:val="19"/>
                  <w:lang w:val="en-US" w:bidi="ar-SA"/>
                </w:rPr>
                <w:delText xml:space="preserve"> </w:delText>
              </w:r>
              <w:r w:rsidRPr="00C231FF" w:rsidDel="00F66ED9">
                <w:rPr>
                  <w:rFonts w:ascii="Consolas" w:eastAsiaTheme="minorHAnsi" w:hAnsi="Consolas" w:cs="Consolas"/>
                  <w:color w:val="0000FF"/>
                  <w:sz w:val="19"/>
                  <w:szCs w:val="19"/>
                  <w:lang w:val="en-US" w:bidi="ar-SA"/>
                </w:rPr>
                <w:delText>String</w:delText>
              </w:r>
              <w:r w:rsidRPr="00C231FF" w:rsidDel="00F66ED9">
                <w:rPr>
                  <w:rFonts w:ascii="Consolas" w:eastAsiaTheme="minorHAnsi" w:hAnsi="Consolas" w:cs="Consolas"/>
                  <w:sz w:val="19"/>
                  <w:szCs w:val="19"/>
                  <w:lang w:val="en-US" w:bidi="ar-SA"/>
                </w:rPr>
                <w:delText>)</w:delText>
              </w:r>
            </w:del>
          </w:p>
          <w:p w:rsidR="009E26B4" w:rsidRPr="00C231FF" w:rsidDel="00F66ED9" w:rsidRDefault="009E26B4" w:rsidP="00C231FF">
            <w:pPr>
              <w:autoSpaceDE w:val="0"/>
              <w:autoSpaceDN w:val="0"/>
              <w:adjustRightInd w:val="0"/>
              <w:spacing w:line="276" w:lineRule="auto"/>
              <w:jc w:val="left"/>
              <w:rPr>
                <w:del w:id="1738" w:author="Jesus" w:date="2013-07-06T00:55:00Z"/>
                <w:rFonts w:ascii="Consolas" w:eastAsiaTheme="minorHAnsi" w:hAnsi="Consolas" w:cs="Consolas"/>
                <w:sz w:val="19"/>
                <w:szCs w:val="19"/>
                <w:lang w:val="en-US" w:bidi="ar-SA"/>
              </w:rPr>
            </w:pPr>
            <w:del w:id="1739" w:author="Jesus" w:date="2013-07-06T00:55:00Z">
              <w:r w:rsidRPr="00C231FF" w:rsidDel="00F66ED9">
                <w:rPr>
                  <w:rFonts w:ascii="Consolas" w:eastAsiaTheme="minorHAnsi" w:hAnsi="Consolas" w:cs="Consolas"/>
                  <w:sz w:val="19"/>
                  <w:szCs w:val="19"/>
                  <w:lang w:val="en-US" w:bidi="ar-SA"/>
                </w:rPr>
                <w:delText xml:space="preserve">fitxesEquipamentPerNomData(nomCentre </w:delText>
              </w:r>
              <w:r w:rsidRPr="00C231FF" w:rsidDel="00F66ED9">
                <w:rPr>
                  <w:rFonts w:ascii="Consolas" w:eastAsiaTheme="minorHAnsi" w:hAnsi="Consolas" w:cs="Consolas"/>
                  <w:color w:val="0000FF"/>
                  <w:sz w:val="19"/>
                  <w:szCs w:val="19"/>
                  <w:lang w:val="en-US" w:bidi="ar-SA"/>
                </w:rPr>
                <w:delText>As</w:delText>
              </w:r>
              <w:r w:rsidRPr="00C231FF" w:rsidDel="00F66ED9">
                <w:rPr>
                  <w:rFonts w:ascii="Consolas" w:eastAsiaTheme="minorHAnsi" w:hAnsi="Consolas" w:cs="Consolas"/>
                  <w:sz w:val="19"/>
                  <w:szCs w:val="19"/>
                  <w:lang w:val="en-US" w:bidi="ar-SA"/>
                </w:rPr>
                <w:delText xml:space="preserve"> </w:delText>
              </w:r>
              <w:r w:rsidRPr="00C231FF" w:rsidDel="00F66ED9">
                <w:rPr>
                  <w:rFonts w:ascii="Consolas" w:eastAsiaTheme="minorHAnsi" w:hAnsi="Consolas" w:cs="Consolas"/>
                  <w:color w:val="0000FF"/>
                  <w:sz w:val="19"/>
                  <w:szCs w:val="19"/>
                  <w:lang w:val="en-US" w:bidi="ar-SA"/>
                </w:rPr>
                <w:delText>String</w:delText>
              </w:r>
              <w:r w:rsidRPr="00C231FF" w:rsidDel="00F66ED9">
                <w:rPr>
                  <w:rFonts w:ascii="Consolas" w:eastAsiaTheme="minorHAnsi" w:hAnsi="Consolas" w:cs="Consolas"/>
                  <w:sz w:val="19"/>
                  <w:szCs w:val="19"/>
                  <w:lang w:val="en-US" w:bidi="ar-SA"/>
                </w:rPr>
                <w:delText xml:space="preserve">, data </w:delText>
              </w:r>
              <w:r w:rsidRPr="00C231FF" w:rsidDel="00F66ED9">
                <w:rPr>
                  <w:rFonts w:ascii="Consolas" w:eastAsiaTheme="minorHAnsi" w:hAnsi="Consolas" w:cs="Consolas"/>
                  <w:color w:val="0000FF"/>
                  <w:sz w:val="19"/>
                  <w:szCs w:val="19"/>
                  <w:lang w:val="en-US" w:bidi="ar-SA"/>
                </w:rPr>
                <w:delText>As</w:delText>
              </w:r>
              <w:r w:rsidRPr="00C231FF" w:rsidDel="00F66ED9">
                <w:rPr>
                  <w:rFonts w:ascii="Consolas" w:eastAsiaTheme="minorHAnsi" w:hAnsi="Consolas" w:cs="Consolas"/>
                  <w:sz w:val="19"/>
                  <w:szCs w:val="19"/>
                  <w:lang w:val="en-US" w:bidi="ar-SA"/>
                </w:rPr>
                <w:delText xml:space="preserve"> </w:delText>
              </w:r>
              <w:r w:rsidRPr="00C231FF" w:rsidDel="00F66ED9">
                <w:rPr>
                  <w:rFonts w:ascii="Consolas" w:eastAsiaTheme="minorHAnsi" w:hAnsi="Consolas" w:cs="Consolas"/>
                  <w:color w:val="0000FF"/>
                  <w:sz w:val="19"/>
                  <w:szCs w:val="19"/>
                  <w:lang w:val="en-US" w:bidi="ar-SA"/>
                </w:rPr>
                <w:delText>String</w:delText>
              </w:r>
              <w:r w:rsidRPr="00C231FF" w:rsidDel="00F66ED9">
                <w:rPr>
                  <w:rFonts w:ascii="Consolas" w:eastAsiaTheme="minorHAnsi" w:hAnsi="Consolas" w:cs="Consolas"/>
                  <w:sz w:val="19"/>
                  <w:szCs w:val="19"/>
                  <w:lang w:val="en-US" w:bidi="ar-SA"/>
                </w:rPr>
                <w:delText>)</w:delText>
              </w:r>
            </w:del>
          </w:p>
          <w:p w:rsidR="009E26B4" w:rsidRPr="000B4CD2" w:rsidDel="00F66ED9" w:rsidRDefault="009E26B4" w:rsidP="00C231FF">
            <w:pPr>
              <w:autoSpaceDE w:val="0"/>
              <w:autoSpaceDN w:val="0"/>
              <w:adjustRightInd w:val="0"/>
              <w:spacing w:line="276" w:lineRule="auto"/>
              <w:jc w:val="left"/>
              <w:rPr>
                <w:del w:id="1740" w:author="Jesus" w:date="2013-07-06T00:55:00Z"/>
                <w:rFonts w:ascii="Consolas" w:eastAsiaTheme="minorHAnsi" w:hAnsi="Consolas" w:cs="Consolas"/>
                <w:sz w:val="19"/>
                <w:szCs w:val="19"/>
                <w:lang w:val="en-US" w:bidi="ar-SA"/>
              </w:rPr>
            </w:pPr>
            <w:del w:id="1741" w:author="Jesus" w:date="2013-07-06T00:55:00Z">
              <w:r w:rsidRPr="00C231FF" w:rsidDel="00F66ED9">
                <w:rPr>
                  <w:rFonts w:ascii="Consolas" w:eastAsiaTheme="minorHAnsi" w:hAnsi="Consolas" w:cs="Consolas"/>
                  <w:sz w:val="19"/>
                  <w:szCs w:val="19"/>
                  <w:lang w:val="en-US" w:bidi="ar-SA"/>
                </w:rPr>
                <w:delText xml:space="preserve">fitxesEquipamentPerNomDates(nomCentre </w:delText>
              </w:r>
              <w:r w:rsidRPr="00C231FF" w:rsidDel="00F66ED9">
                <w:rPr>
                  <w:rFonts w:ascii="Consolas" w:eastAsiaTheme="minorHAnsi" w:hAnsi="Consolas" w:cs="Consolas"/>
                  <w:color w:val="0000FF"/>
                  <w:sz w:val="19"/>
                  <w:szCs w:val="19"/>
                  <w:lang w:val="en-US" w:bidi="ar-SA"/>
                </w:rPr>
                <w:delText>As</w:delText>
              </w:r>
              <w:r w:rsidRPr="00C231FF" w:rsidDel="00F66ED9">
                <w:rPr>
                  <w:rFonts w:ascii="Consolas" w:eastAsiaTheme="minorHAnsi" w:hAnsi="Consolas" w:cs="Consolas"/>
                  <w:sz w:val="19"/>
                  <w:szCs w:val="19"/>
                  <w:lang w:val="en-US" w:bidi="ar-SA"/>
                </w:rPr>
                <w:delText xml:space="preserve"> </w:delText>
              </w:r>
              <w:r w:rsidRPr="00C231FF" w:rsidDel="00F66ED9">
                <w:rPr>
                  <w:rFonts w:ascii="Consolas" w:eastAsiaTheme="minorHAnsi" w:hAnsi="Consolas" w:cs="Consolas"/>
                  <w:color w:val="0000FF"/>
                  <w:sz w:val="19"/>
                  <w:szCs w:val="19"/>
                  <w:lang w:val="en-US" w:bidi="ar-SA"/>
                </w:rPr>
                <w:delText>String</w:delText>
              </w:r>
              <w:r w:rsidRPr="00C231FF" w:rsidDel="00F66ED9">
                <w:rPr>
                  <w:rFonts w:ascii="Consolas" w:eastAsiaTheme="minorHAnsi" w:hAnsi="Consolas" w:cs="Consolas"/>
                  <w:sz w:val="19"/>
                  <w:szCs w:val="19"/>
                  <w:lang w:val="en-US" w:bidi="ar-SA"/>
                </w:rPr>
                <w:delText xml:space="preserve">, dataInici </w:delText>
              </w:r>
              <w:r w:rsidRPr="00C231FF" w:rsidDel="00F66ED9">
                <w:rPr>
                  <w:rFonts w:ascii="Consolas" w:eastAsiaTheme="minorHAnsi" w:hAnsi="Consolas" w:cs="Consolas"/>
                  <w:color w:val="0000FF"/>
                  <w:sz w:val="19"/>
                  <w:szCs w:val="19"/>
                  <w:lang w:val="en-US" w:bidi="ar-SA"/>
                </w:rPr>
                <w:delText>As</w:delText>
              </w:r>
              <w:r w:rsidRPr="00C231FF" w:rsidDel="00F66ED9">
                <w:rPr>
                  <w:rFonts w:ascii="Consolas" w:eastAsiaTheme="minorHAnsi" w:hAnsi="Consolas" w:cs="Consolas"/>
                  <w:sz w:val="19"/>
                  <w:szCs w:val="19"/>
                  <w:lang w:val="en-US" w:bidi="ar-SA"/>
                </w:rPr>
                <w:delText xml:space="preserve"> </w:delText>
              </w:r>
              <w:r w:rsidRPr="00C231FF" w:rsidDel="00F66ED9">
                <w:rPr>
                  <w:rFonts w:ascii="Consolas" w:eastAsiaTheme="minorHAnsi" w:hAnsi="Consolas" w:cs="Consolas"/>
                  <w:color w:val="0000FF"/>
                  <w:sz w:val="19"/>
                  <w:szCs w:val="19"/>
                  <w:lang w:val="en-US" w:bidi="ar-SA"/>
                </w:rPr>
                <w:delText>String</w:delText>
              </w:r>
              <w:r w:rsidRPr="00C231FF" w:rsidDel="00F66ED9">
                <w:rPr>
                  <w:rFonts w:ascii="Consolas" w:eastAsiaTheme="minorHAnsi" w:hAnsi="Consolas" w:cs="Consolas"/>
                  <w:sz w:val="19"/>
                  <w:szCs w:val="19"/>
                  <w:lang w:val="en-US" w:bidi="ar-SA"/>
                </w:rPr>
                <w:delText xml:space="preserve">, dataFi </w:delText>
              </w:r>
              <w:r w:rsidRPr="00C231FF" w:rsidDel="00F66ED9">
                <w:rPr>
                  <w:rFonts w:ascii="Consolas" w:eastAsiaTheme="minorHAnsi" w:hAnsi="Consolas" w:cs="Consolas"/>
                  <w:color w:val="0000FF"/>
                  <w:sz w:val="19"/>
                  <w:szCs w:val="19"/>
                  <w:lang w:val="en-US" w:bidi="ar-SA"/>
                </w:rPr>
                <w:delText>As</w:delText>
              </w:r>
              <w:r w:rsidRPr="00C231FF" w:rsidDel="00F66ED9">
                <w:rPr>
                  <w:rFonts w:ascii="Consolas" w:eastAsiaTheme="minorHAnsi" w:hAnsi="Consolas" w:cs="Consolas"/>
                  <w:sz w:val="19"/>
                  <w:szCs w:val="19"/>
                  <w:lang w:val="en-US" w:bidi="ar-SA"/>
                </w:rPr>
                <w:delText xml:space="preserve"> </w:delText>
              </w:r>
              <w:r w:rsidRPr="00C231FF" w:rsidDel="00F66ED9">
                <w:rPr>
                  <w:rFonts w:ascii="Consolas" w:eastAsiaTheme="minorHAnsi" w:hAnsi="Consolas" w:cs="Consolas"/>
                  <w:color w:val="0000FF"/>
                  <w:sz w:val="19"/>
                  <w:szCs w:val="19"/>
                  <w:lang w:val="en-US" w:bidi="ar-SA"/>
                </w:rPr>
                <w:delText>String</w:delText>
              </w:r>
              <w:r w:rsidRPr="00C231FF" w:rsidDel="00F66ED9">
                <w:rPr>
                  <w:rFonts w:ascii="Consolas" w:eastAsiaTheme="minorHAnsi" w:hAnsi="Consolas" w:cs="Consolas"/>
                  <w:sz w:val="19"/>
                  <w:szCs w:val="19"/>
                  <w:lang w:val="en-US" w:bidi="ar-SA"/>
                </w:rPr>
                <w:delText>)</w:delText>
              </w:r>
            </w:del>
          </w:p>
        </w:tc>
      </w:tr>
    </w:tbl>
    <w:p w:rsidR="00315870" w:rsidDel="00F66ED9" w:rsidRDefault="00315870" w:rsidP="00C231FF">
      <w:pPr>
        <w:pStyle w:val="Epgrafe"/>
        <w:spacing w:line="276" w:lineRule="auto"/>
        <w:ind w:left="720"/>
        <w:jc w:val="center"/>
        <w:rPr>
          <w:del w:id="1742" w:author="Jesus" w:date="2013-07-06T00:55:00Z"/>
        </w:rPr>
      </w:pPr>
      <w:del w:id="1743" w:author="Jesus" w:date="2013-07-06T00:55:00Z">
        <w:r w:rsidDel="00F66ED9">
          <w:delText xml:space="preserve">Figura </w:delText>
        </w:r>
        <w:r w:rsidDel="00F66ED9">
          <w:rPr>
            <w:b w:val="0"/>
            <w:bCs w:val="0"/>
          </w:rPr>
          <w:fldChar w:fldCharType="begin"/>
        </w:r>
        <w:r w:rsidDel="00F66ED9">
          <w:delInstrText xml:space="preserve"> SEQ Figura \* ARABIC </w:delInstrText>
        </w:r>
        <w:r w:rsidDel="00F66ED9">
          <w:rPr>
            <w:b w:val="0"/>
            <w:bCs w:val="0"/>
          </w:rPr>
          <w:fldChar w:fldCharType="separate"/>
        </w:r>
        <w:r w:rsidR="00583863" w:rsidDel="00F66ED9">
          <w:rPr>
            <w:noProof/>
          </w:rPr>
          <w:delText>10</w:delText>
        </w:r>
        <w:r w:rsidDel="00F66ED9">
          <w:rPr>
            <w:b w:val="0"/>
            <w:bCs w:val="0"/>
          </w:rPr>
          <w:fldChar w:fldCharType="end"/>
        </w:r>
        <w:r w:rsidDel="00F66ED9">
          <w:delText xml:space="preserve">: Mètode per obtenir </w:delText>
        </w:r>
        <w:r w:rsidR="00436B09" w:rsidDel="00F66ED9">
          <w:delText>les fitxes d’un</w:delText>
        </w:r>
        <w:r w:rsidDel="00F66ED9">
          <w:delText xml:space="preserve"> equipament</w:delText>
        </w:r>
        <w:r w:rsidR="008D61A5" w:rsidDel="00F66ED9">
          <w:delText xml:space="preserve"> cercant pel </w:delText>
        </w:r>
        <w:r w:rsidR="00583863" w:rsidDel="00F66ED9">
          <w:delText>nom.</w:delText>
        </w:r>
      </w:del>
    </w:p>
    <w:p w:rsidR="00315870" w:rsidDel="00F66ED9" w:rsidRDefault="00315870" w:rsidP="00C231FF">
      <w:pPr>
        <w:tabs>
          <w:tab w:val="left" w:pos="5387"/>
        </w:tabs>
        <w:rPr>
          <w:del w:id="1744" w:author="Jesus" w:date="2013-07-06T00:55:00Z"/>
        </w:rPr>
      </w:pPr>
      <w:del w:id="1745" w:author="Jesus" w:date="2013-07-06T00:55:00Z">
        <w:r w:rsidDel="00F66ED9">
          <w:delText>El m</w:delText>
        </w:r>
        <w:r w:rsidRPr="007753C2" w:rsidDel="00F66ED9">
          <w:delText xml:space="preserve">ètode </w:delText>
        </w:r>
        <w:r w:rsidR="00C37656" w:rsidRPr="007A054E" w:rsidDel="00F66ED9">
          <w:rPr>
            <w:b/>
          </w:rPr>
          <w:delText>fitxesE</w:delText>
        </w:r>
        <w:r w:rsidR="00C37656" w:rsidRPr="0042724B" w:rsidDel="00F66ED9">
          <w:rPr>
            <w:b/>
          </w:rPr>
          <w:delText>quipamentPerNom</w:delText>
        </w:r>
        <w:r w:rsidDel="00F66ED9">
          <w:delText xml:space="preserve"> </w:delText>
        </w:r>
        <w:r w:rsidRPr="007753C2" w:rsidDel="00F66ED9">
          <w:delText>necessita rebre en la seva invocació</w:delText>
        </w:r>
        <w:r w:rsidDel="00F66ED9">
          <w:delText xml:space="preserve"> com a</w:delText>
        </w:r>
        <w:r w:rsidRPr="007753C2" w:rsidDel="00F66ED9">
          <w:delText xml:space="preserve"> paràmetre</w:delText>
        </w:r>
        <w:r w:rsidDel="00F66ED9">
          <w:delText xml:space="preserve"> el </w:delText>
        </w:r>
        <w:r w:rsidR="00971C68" w:rsidDel="00F66ED9">
          <w:delText>nom del centre del que es volen conèixer les activitats que tindran lloc en ell.</w:delText>
        </w:r>
      </w:del>
    </w:p>
    <w:p w:rsidR="004F3426" w:rsidDel="00F66ED9" w:rsidRDefault="004F3426" w:rsidP="00C231FF">
      <w:pPr>
        <w:rPr>
          <w:del w:id="1746" w:author="Jesus" w:date="2013-07-06T00:55:00Z"/>
        </w:rPr>
      </w:pPr>
    </w:p>
    <w:p w:rsidR="00B42CB0" w:rsidDel="00F66ED9" w:rsidRDefault="004F3426" w:rsidP="004F3426">
      <w:pPr>
        <w:rPr>
          <w:del w:id="1747" w:author="Jesus" w:date="2013-07-06T00:55:00Z"/>
        </w:rPr>
      </w:pPr>
      <w:del w:id="1748" w:author="Jesus" w:date="2013-07-06T00:55:00Z">
        <w:r w:rsidDel="00F66ED9">
          <w:delText>El m</w:delText>
        </w:r>
        <w:r w:rsidRPr="007753C2" w:rsidDel="00F66ED9">
          <w:delText xml:space="preserve">ètode </w:delText>
        </w:r>
        <w:r w:rsidR="00C37656" w:rsidRPr="000B4CD2" w:rsidDel="00F66ED9">
          <w:rPr>
            <w:b/>
          </w:rPr>
          <w:delText>fitxesEquipamentPerNomD</w:delText>
        </w:r>
        <w:r w:rsidR="00C37656" w:rsidDel="00F66ED9">
          <w:rPr>
            <w:b/>
          </w:rPr>
          <w:delText>ata</w:delText>
        </w:r>
        <w:r w:rsidDel="00F66ED9">
          <w:delText xml:space="preserve"> </w:delText>
        </w:r>
        <w:r w:rsidRPr="007753C2" w:rsidDel="00F66ED9">
          <w:delText>necessita rebre en la seva invocació</w:delText>
        </w:r>
        <w:r w:rsidDel="00F66ED9">
          <w:delText xml:space="preserve"> com a</w:delText>
        </w:r>
        <w:r w:rsidRPr="007753C2" w:rsidDel="00F66ED9">
          <w:delText xml:space="preserve"> paràmetre</w:delText>
        </w:r>
        <w:r w:rsidR="00B42CB0" w:rsidDel="00F66ED9">
          <w:delText>s:</w:delText>
        </w:r>
      </w:del>
    </w:p>
    <w:p w:rsidR="004F3426" w:rsidDel="00F66ED9" w:rsidRDefault="00B42CB0" w:rsidP="00C231FF">
      <w:pPr>
        <w:pStyle w:val="Prrafodelista"/>
        <w:numPr>
          <w:ilvl w:val="0"/>
          <w:numId w:val="2"/>
        </w:numPr>
        <w:rPr>
          <w:del w:id="1749" w:author="Jesus" w:date="2013-07-06T00:55:00Z"/>
        </w:rPr>
      </w:pPr>
      <w:del w:id="1750" w:author="Jesus" w:date="2013-07-06T00:55:00Z">
        <w:r w:rsidRPr="00C231FF" w:rsidDel="00F66ED9">
          <w:rPr>
            <w:b/>
          </w:rPr>
          <w:delText>nomCentre:</w:delText>
        </w:r>
        <w:r w:rsidDel="00F66ED9">
          <w:delText xml:space="preserve"> </w:delText>
        </w:r>
        <w:r w:rsidR="004F3426" w:rsidDel="00F66ED9">
          <w:delText xml:space="preserve"> el nom del centre del que es volen conèixer les activitats que tindran lloc en ell.</w:delText>
        </w:r>
      </w:del>
    </w:p>
    <w:p w:rsidR="00CD40F1" w:rsidDel="00F66ED9" w:rsidRDefault="00CD40F1" w:rsidP="00CD40F1">
      <w:pPr>
        <w:pStyle w:val="Prrafodelista"/>
        <w:numPr>
          <w:ilvl w:val="0"/>
          <w:numId w:val="2"/>
        </w:numPr>
        <w:rPr>
          <w:del w:id="1751" w:author="Jesus" w:date="2013-07-06T00:55:00Z"/>
        </w:rPr>
      </w:pPr>
      <w:del w:id="1752" w:author="Jesus" w:date="2013-07-06T00:55:00Z">
        <w:r w:rsidDel="00F66ED9">
          <w:rPr>
            <w:b/>
          </w:rPr>
          <w:delText>data:</w:delText>
        </w:r>
        <w:r w:rsidDel="00F66ED9">
          <w:delText xml:space="preserve"> la data en format String (per a més informació de com proporcionar la data veure l’apartat </w:delText>
        </w:r>
        <w:r w:rsidRPr="000B4CD2" w:rsidDel="00F66ED9">
          <w:rPr>
            <w:b/>
          </w:rPr>
          <w:fldChar w:fldCharType="begin"/>
        </w:r>
        <w:r w:rsidRPr="000B4CD2" w:rsidDel="00F66ED9">
          <w:rPr>
            <w:b/>
          </w:rPr>
          <w:delInstrText xml:space="preserve"> REF _Ref359458798 \h  \* MERGEFORMAT </w:delInstrText>
        </w:r>
        <w:r w:rsidRPr="000B4CD2" w:rsidDel="00F66ED9">
          <w:rPr>
            <w:b/>
          </w:rPr>
        </w:r>
        <w:r w:rsidRPr="000B4CD2" w:rsidDel="00F66ED9">
          <w:rPr>
            <w:b/>
          </w:rPr>
          <w:fldChar w:fldCharType="separate"/>
        </w:r>
        <w:r w:rsidRPr="000B4CD2" w:rsidDel="00F66ED9">
          <w:rPr>
            <w:b/>
          </w:rPr>
          <w:delText>Annex A: Inclusió de dates en les consultes</w:delText>
        </w:r>
        <w:r w:rsidRPr="000B4CD2" w:rsidDel="00F66ED9">
          <w:rPr>
            <w:b/>
          </w:rPr>
          <w:fldChar w:fldCharType="end"/>
        </w:r>
        <w:r w:rsidDel="00F66ED9">
          <w:delText>). Les activitats cercades compliran que la seva data de finalització serà igual o posterior a la data enviada.</w:delText>
        </w:r>
      </w:del>
    </w:p>
    <w:p w:rsidR="004F3426" w:rsidDel="00F66ED9" w:rsidRDefault="004F3426" w:rsidP="004F3426">
      <w:pPr>
        <w:rPr>
          <w:del w:id="1753" w:author="Jesus" w:date="2013-07-06T00:55:00Z"/>
        </w:rPr>
      </w:pPr>
    </w:p>
    <w:p w:rsidR="00084722" w:rsidDel="00F66ED9" w:rsidRDefault="004F3426" w:rsidP="004F3426">
      <w:pPr>
        <w:rPr>
          <w:del w:id="1754" w:author="Jesus" w:date="2013-07-06T00:55:00Z"/>
        </w:rPr>
      </w:pPr>
      <w:del w:id="1755" w:author="Jesus" w:date="2013-07-06T00:55:00Z">
        <w:r w:rsidDel="00F66ED9">
          <w:delText>El m</w:delText>
        </w:r>
        <w:r w:rsidRPr="007753C2" w:rsidDel="00F66ED9">
          <w:delText xml:space="preserve">ètode </w:delText>
        </w:r>
        <w:r w:rsidR="00C37656" w:rsidRPr="000B4CD2" w:rsidDel="00F66ED9">
          <w:rPr>
            <w:b/>
          </w:rPr>
          <w:delText>fitxesEquipamentPerNomD</w:delText>
        </w:r>
        <w:r w:rsidR="00C37656" w:rsidDel="00F66ED9">
          <w:rPr>
            <w:b/>
          </w:rPr>
          <w:delText>ates</w:delText>
        </w:r>
        <w:r w:rsidDel="00F66ED9">
          <w:delText xml:space="preserve"> </w:delText>
        </w:r>
        <w:r w:rsidRPr="007753C2" w:rsidDel="00F66ED9">
          <w:delText>necessita rebre en la seva invocació</w:delText>
        </w:r>
        <w:r w:rsidDel="00F66ED9">
          <w:delText xml:space="preserve"> com a</w:delText>
        </w:r>
        <w:r w:rsidRPr="007753C2" w:rsidDel="00F66ED9">
          <w:delText xml:space="preserve"> paràmetre</w:delText>
        </w:r>
        <w:r w:rsidR="00084722" w:rsidDel="00F66ED9">
          <w:delText>s:</w:delText>
        </w:r>
      </w:del>
    </w:p>
    <w:p w:rsidR="00084722" w:rsidDel="00F66ED9" w:rsidRDefault="00084722" w:rsidP="00084722">
      <w:pPr>
        <w:pStyle w:val="Prrafodelista"/>
        <w:numPr>
          <w:ilvl w:val="0"/>
          <w:numId w:val="2"/>
        </w:numPr>
        <w:rPr>
          <w:del w:id="1756" w:author="Jesus" w:date="2013-07-06T00:55:00Z"/>
        </w:rPr>
      </w:pPr>
      <w:del w:id="1757" w:author="Jesus" w:date="2013-07-06T00:55:00Z">
        <w:r w:rsidRPr="000B4CD2" w:rsidDel="00F66ED9">
          <w:rPr>
            <w:b/>
          </w:rPr>
          <w:delText>nomCentre:</w:delText>
        </w:r>
        <w:r w:rsidDel="00F66ED9">
          <w:delText xml:space="preserve">  el nom del centre del que es volen conèixer les activitats que tindran lloc en ell.</w:delText>
        </w:r>
      </w:del>
    </w:p>
    <w:p w:rsidR="00CD40F1" w:rsidDel="00F66ED9" w:rsidRDefault="00CD40F1" w:rsidP="00CD40F1">
      <w:pPr>
        <w:pStyle w:val="Prrafodelista"/>
        <w:numPr>
          <w:ilvl w:val="0"/>
          <w:numId w:val="2"/>
        </w:numPr>
        <w:rPr>
          <w:del w:id="1758" w:author="Jesus" w:date="2013-07-06T00:55:00Z"/>
        </w:rPr>
      </w:pPr>
      <w:del w:id="1759" w:author="Jesus" w:date="2013-07-06T00:55:00Z">
        <w:r w:rsidDel="00F66ED9">
          <w:rPr>
            <w:b/>
          </w:rPr>
          <w:delText xml:space="preserve">dataInici: </w:delText>
        </w:r>
        <w:r w:rsidDel="00F66ED9">
          <w:delText>data en format String. Indicarà que les activitats cercades compliran que la seva data d’alta o creació serà anterior aquest paràmetre.</w:delText>
        </w:r>
      </w:del>
    </w:p>
    <w:p w:rsidR="00CD40F1" w:rsidDel="00F66ED9" w:rsidRDefault="00CD40F1" w:rsidP="00CD40F1">
      <w:pPr>
        <w:pStyle w:val="Prrafodelista"/>
        <w:numPr>
          <w:ilvl w:val="0"/>
          <w:numId w:val="2"/>
        </w:numPr>
        <w:rPr>
          <w:del w:id="1760" w:author="Jesus" w:date="2013-07-06T00:55:00Z"/>
        </w:rPr>
      </w:pPr>
      <w:del w:id="1761" w:author="Jesus" w:date="2013-07-06T00:55:00Z">
        <w:r w:rsidRPr="000B4CD2" w:rsidDel="00F66ED9">
          <w:rPr>
            <w:b/>
          </w:rPr>
          <w:delText>dataFi</w:delText>
        </w:r>
        <w:r w:rsidDel="00F66ED9">
          <w:delText xml:space="preserve"> : data en format String. Indicarà que les activitats cercades compliran la seva data de finalització de igual o posterior a aquest paràmetre.</w:delText>
        </w:r>
      </w:del>
    </w:p>
    <w:p w:rsidR="004F3426" w:rsidDel="00F66ED9" w:rsidRDefault="004F3426" w:rsidP="00C231FF">
      <w:pPr>
        <w:rPr>
          <w:del w:id="1762" w:author="Jesus" w:date="2013-07-06T00:55:00Z"/>
        </w:rPr>
      </w:pPr>
    </w:p>
    <w:p w:rsidR="00315870" w:rsidDel="00F66ED9" w:rsidRDefault="00315870" w:rsidP="00C231FF">
      <w:pPr>
        <w:rPr>
          <w:del w:id="1763" w:author="Jesus" w:date="2013-07-06T00:55:00Z"/>
        </w:rPr>
      </w:pPr>
      <w:del w:id="1764" w:author="Jesus" w:date="2013-07-06T00:55:00Z">
        <w:r w:rsidDel="00F66ED9">
          <w:delText>Pot donar-se el cas que no existeixi cap</w:delText>
        </w:r>
        <w:r w:rsidR="004F3426" w:rsidDel="00F66ED9">
          <w:delText xml:space="preserve"> activitat a realitzar-se en l’</w:delText>
        </w:r>
        <w:r w:rsidDel="00F66ED9">
          <w:delText xml:space="preserve">equipament i per tant en la resposta es retornarien zero resultats i operació finalitzada correctament al codi d’estat </w:delText>
        </w:r>
        <w:r w:rsidRPr="007753C2" w:rsidDel="00F66ED9">
          <w:delText>.</w:delText>
        </w:r>
      </w:del>
    </w:p>
    <w:p w:rsidR="00315870" w:rsidDel="00F66ED9" w:rsidRDefault="00315870" w:rsidP="00C231FF">
      <w:pPr>
        <w:rPr>
          <w:del w:id="1765" w:author="Jesus" w:date="2013-07-06T00:55:00Z"/>
        </w:rPr>
      </w:pPr>
      <w:del w:id="1766" w:author="Jesus" w:date="2013-07-06T00:55:00Z">
        <w:r w:rsidDel="00F66ED9">
          <w:delText xml:space="preserve">La forma de la resposta WSDL és una estructura </w:delText>
        </w:r>
        <w:r w:rsidRPr="00315C96" w:rsidDel="00F66ED9">
          <w:rPr>
            <w:b/>
          </w:rPr>
          <w:delText>BeanRespostaTipus</w:delText>
        </w:r>
        <w:r w:rsidR="00315C96" w:rsidRPr="00315C96" w:rsidDel="00F66ED9">
          <w:rPr>
            <w:b/>
          </w:rPr>
          <w:delText>7</w:delText>
        </w:r>
        <w:r w:rsidDel="00F66ED9">
          <w:delText>.</w:delText>
        </w:r>
      </w:del>
    </w:p>
    <w:p w:rsidR="00315870" w:rsidDel="00F66ED9" w:rsidRDefault="00315870">
      <w:pPr>
        <w:rPr>
          <w:del w:id="1767" w:author="Jesus" w:date="2013-07-06T00:55:00Z"/>
        </w:rPr>
      </w:pPr>
      <w:del w:id="1768" w:author="Jesus" w:date="2013-07-06T00:55:00Z">
        <w:r w:rsidDel="00F66ED9">
          <w:delText xml:space="preserve">Possibles </w:delText>
        </w:r>
        <w:r w:rsidR="0086072D" w:rsidDel="00F66ED9">
          <w:fldChar w:fldCharType="begin"/>
        </w:r>
        <w:r w:rsidR="0086072D" w:rsidDel="00F66ED9">
          <w:delInstrText xml:space="preserve"> HYPERLINK \l "_Annex_B:_Situacions" </w:delInstrText>
        </w:r>
        <w:r w:rsidR="0086072D" w:rsidDel="00F66ED9">
          <w:fldChar w:fldCharType="separate"/>
        </w:r>
        <w:r w:rsidRPr="007A5DE0" w:rsidDel="00F66ED9">
          <w:rPr>
            <w:rStyle w:val="Hipervnculo"/>
          </w:rPr>
          <w:delText>codis</w:delText>
        </w:r>
        <w:r w:rsidRPr="00811789" w:rsidDel="00F66ED9">
          <w:rPr>
            <w:rStyle w:val="Hipervnculo"/>
          </w:rPr>
          <w:delText xml:space="preserve"> d’estat</w:delText>
        </w:r>
        <w:r w:rsidR="0086072D" w:rsidDel="00F66ED9">
          <w:rPr>
            <w:rStyle w:val="Hipervnculo"/>
          </w:rPr>
          <w:fldChar w:fldCharType="end"/>
        </w:r>
        <w:r w:rsidDel="00F66ED9">
          <w:delText xml:space="preserve"> que pot retornar el mètode</w:delText>
        </w:r>
        <w:r w:rsidR="00210E81" w:rsidDel="00F66ED9">
          <w:delText xml:space="preserve">: 0, -1, 2 ó </w:delText>
        </w:r>
        <w:r w:rsidR="00150A7F" w:rsidDel="00F66ED9">
          <w:delText>6</w:delText>
        </w:r>
        <w:r w:rsidR="00210E81" w:rsidDel="00F66ED9">
          <w:delText>.</w:delText>
        </w:r>
      </w:del>
    </w:p>
    <w:p w:rsidR="00150A7F" w:rsidDel="00F66ED9" w:rsidRDefault="00150A7F">
      <w:pPr>
        <w:rPr>
          <w:del w:id="1769" w:author="Jesus" w:date="2013-07-06T00:55:00Z"/>
        </w:rPr>
      </w:pPr>
    </w:p>
    <w:p w:rsidR="003831AB" w:rsidDel="00F66ED9" w:rsidRDefault="003831AB" w:rsidP="003831AB">
      <w:pPr>
        <w:tabs>
          <w:tab w:val="left" w:pos="2527"/>
        </w:tabs>
        <w:rPr>
          <w:del w:id="1770" w:author="Jesus" w:date="2013-07-06T00:55:00Z"/>
        </w:rPr>
      </w:pPr>
      <w:del w:id="1771" w:author="Jesus" w:date="2013-07-06T00:55:00Z">
        <w:r w:rsidDel="00F66ED9">
          <w:delText xml:space="preserve">Mètodes de cerca </w:delText>
        </w:r>
      </w:del>
      <w:ins w:id="1772" w:author="Campos Muñoz, Jesús" w:date="2013-06-27T12:42:00Z">
        <w:del w:id="1773" w:author="Jesus" w:date="2013-07-06T00:55:00Z">
          <w:r w:rsidR="005E17E0" w:rsidDel="00F66ED9">
            <w:delText xml:space="preserve">d’activitats relacionades amb un equipament mitjançant </w:delText>
          </w:r>
        </w:del>
      </w:ins>
      <w:del w:id="1774" w:author="Jesus" w:date="2013-07-06T00:55:00Z">
        <w:r w:rsidDel="00F66ED9">
          <w:delText xml:space="preserve">per </w:delText>
        </w:r>
        <w:r w:rsidR="006E7826" w:rsidDel="00F66ED9">
          <w:delText>l’identificador</w:delText>
        </w:r>
        <w:r w:rsidDel="00F66ED9">
          <w:delText xml:space="preserve"> de l’equipament del servei web:</w:delText>
        </w:r>
        <w:r w:rsidDel="00F66ED9">
          <w:tab/>
        </w:r>
      </w:del>
    </w:p>
    <w:tbl>
      <w:tblPr>
        <w:tblStyle w:val="Tablaconcuadrcula"/>
        <w:tblW w:w="0" w:type="auto"/>
        <w:tblBorders>
          <w:top w:val="none" w:sz="0" w:space="0" w:color="auto"/>
          <w:left w:val="none" w:sz="0" w:space="0" w:color="auto"/>
          <w:bottom w:val="none" w:sz="0" w:space="0" w:color="auto"/>
          <w:right w:val="none" w:sz="0" w:space="0" w:color="auto"/>
        </w:tblBorders>
        <w:shd w:val="pct10" w:color="auto" w:fill="auto"/>
        <w:tblLook w:val="04A0" w:firstRow="1" w:lastRow="0" w:firstColumn="1" w:lastColumn="0" w:noHBand="0" w:noVBand="1"/>
      </w:tblPr>
      <w:tblGrid>
        <w:gridCol w:w="8644"/>
      </w:tblGrid>
      <w:tr w:rsidR="003831AB" w:rsidDel="00F66ED9" w:rsidTr="00C37656">
        <w:trPr>
          <w:del w:id="1775" w:author="Jesus" w:date="2013-07-06T00:55:00Z"/>
        </w:trPr>
        <w:tc>
          <w:tcPr>
            <w:tcW w:w="8644" w:type="dxa"/>
            <w:shd w:val="pct10" w:color="auto" w:fill="auto"/>
          </w:tcPr>
          <w:p w:rsidR="003831AB" w:rsidRPr="00C231FF" w:rsidDel="00F66ED9" w:rsidRDefault="003831AB" w:rsidP="00C231FF">
            <w:pPr>
              <w:autoSpaceDE w:val="0"/>
              <w:autoSpaceDN w:val="0"/>
              <w:adjustRightInd w:val="0"/>
              <w:spacing w:line="276" w:lineRule="auto"/>
              <w:jc w:val="left"/>
              <w:rPr>
                <w:del w:id="1776" w:author="Jesus" w:date="2013-07-06T00:55:00Z"/>
                <w:rFonts w:ascii="Consolas" w:eastAsiaTheme="minorHAnsi" w:hAnsi="Consolas" w:cs="Consolas"/>
                <w:color w:val="0000FF"/>
                <w:sz w:val="19"/>
                <w:szCs w:val="19"/>
                <w:lang w:val="en-US" w:bidi="ar-SA"/>
              </w:rPr>
            </w:pPr>
            <w:del w:id="1777" w:author="Jesus" w:date="2013-07-06T00:55:00Z">
              <w:r w:rsidRPr="000B4CD2" w:rsidDel="00F66ED9">
                <w:rPr>
                  <w:rFonts w:ascii="Consolas" w:eastAsiaTheme="minorHAnsi" w:hAnsi="Consolas" w:cs="Consolas"/>
                  <w:sz w:val="19"/>
                  <w:szCs w:val="19"/>
                  <w:lang w:val="en-US" w:bidi="ar-SA"/>
                </w:rPr>
                <w:delText>fitxesEquipamentPer</w:delText>
              </w:r>
              <w:r w:rsidR="00150A7F" w:rsidDel="00F66ED9">
                <w:rPr>
                  <w:rFonts w:ascii="Consolas" w:eastAsiaTheme="minorHAnsi" w:hAnsi="Consolas" w:cs="Consolas"/>
                  <w:sz w:val="19"/>
                  <w:szCs w:val="19"/>
                  <w:lang w:val="en-US" w:bidi="ar-SA"/>
                </w:rPr>
                <w:delText>Id</w:delText>
              </w:r>
              <w:r w:rsidRPr="000B4CD2" w:rsidDel="00F66ED9">
                <w:rPr>
                  <w:rFonts w:ascii="Consolas" w:eastAsiaTheme="minorHAnsi" w:hAnsi="Consolas" w:cs="Consolas"/>
                  <w:sz w:val="19"/>
                  <w:szCs w:val="19"/>
                  <w:lang w:val="en-US" w:bidi="ar-SA"/>
                </w:rPr>
                <w:delText>(</w:delText>
              </w:r>
              <w:r w:rsidR="007C70A5" w:rsidRPr="00C231FF" w:rsidDel="00F66ED9">
                <w:rPr>
                  <w:rFonts w:ascii="Consolas" w:eastAsiaTheme="minorHAnsi" w:hAnsi="Consolas" w:cs="Consolas"/>
                  <w:sz w:val="19"/>
                  <w:szCs w:val="19"/>
                  <w:lang w:val="en-US" w:bidi="ar-SA"/>
                </w:rPr>
                <w:delText xml:space="preserve">idioma </w:delText>
              </w:r>
              <w:r w:rsidR="007C70A5" w:rsidRPr="00C231FF" w:rsidDel="00F66ED9">
                <w:rPr>
                  <w:rFonts w:ascii="Consolas" w:eastAsiaTheme="minorHAnsi" w:hAnsi="Consolas" w:cs="Consolas"/>
                  <w:color w:val="0000FF"/>
                  <w:sz w:val="19"/>
                  <w:szCs w:val="19"/>
                  <w:lang w:val="en-US" w:bidi="ar-SA"/>
                </w:rPr>
                <w:delText>As</w:delText>
              </w:r>
              <w:r w:rsidR="007C70A5" w:rsidRPr="00C231FF" w:rsidDel="00F66ED9">
                <w:rPr>
                  <w:rFonts w:ascii="Consolas" w:eastAsiaTheme="minorHAnsi" w:hAnsi="Consolas" w:cs="Consolas"/>
                  <w:sz w:val="19"/>
                  <w:szCs w:val="19"/>
                  <w:lang w:val="en-US" w:bidi="ar-SA"/>
                </w:rPr>
                <w:delText xml:space="preserve"> </w:delText>
              </w:r>
              <w:r w:rsidR="007C70A5" w:rsidRPr="00C231FF" w:rsidDel="00F66ED9">
                <w:rPr>
                  <w:rFonts w:ascii="Consolas" w:eastAsiaTheme="minorHAnsi" w:hAnsi="Consolas" w:cs="Consolas"/>
                  <w:color w:val="0000FF"/>
                  <w:sz w:val="19"/>
                  <w:szCs w:val="19"/>
                  <w:lang w:val="en-US" w:bidi="ar-SA"/>
                </w:rPr>
                <w:delText>Integer</w:delText>
              </w:r>
              <w:r w:rsidR="007C70A5" w:rsidRPr="00C231FF" w:rsidDel="00F66ED9">
                <w:rPr>
                  <w:rFonts w:ascii="Consolas" w:eastAsiaTheme="minorHAnsi" w:hAnsi="Consolas" w:cs="Consolas"/>
                  <w:sz w:val="19"/>
                  <w:szCs w:val="19"/>
                  <w:lang w:val="en-US" w:bidi="ar-SA"/>
                </w:rPr>
                <w:delText xml:space="preserve">, idCentre </w:delText>
              </w:r>
              <w:r w:rsidR="007C70A5" w:rsidRPr="00C231FF" w:rsidDel="00F66ED9">
                <w:rPr>
                  <w:rFonts w:ascii="Consolas" w:eastAsiaTheme="minorHAnsi" w:hAnsi="Consolas" w:cs="Consolas"/>
                  <w:color w:val="0000FF"/>
                  <w:sz w:val="19"/>
                  <w:szCs w:val="19"/>
                  <w:lang w:val="en-US" w:bidi="ar-SA"/>
                </w:rPr>
                <w:delText>As</w:delText>
              </w:r>
              <w:r w:rsidR="007C70A5" w:rsidRPr="00C231FF" w:rsidDel="00F66ED9">
                <w:rPr>
                  <w:rFonts w:ascii="Consolas" w:eastAsiaTheme="minorHAnsi" w:hAnsi="Consolas" w:cs="Consolas"/>
                  <w:sz w:val="19"/>
                  <w:szCs w:val="19"/>
                  <w:lang w:val="en-US" w:bidi="ar-SA"/>
                </w:rPr>
                <w:delText xml:space="preserve"> </w:delText>
              </w:r>
              <w:r w:rsidR="007C70A5" w:rsidRPr="00C231FF" w:rsidDel="00F66ED9">
                <w:rPr>
                  <w:rFonts w:ascii="Consolas" w:eastAsiaTheme="minorHAnsi" w:hAnsi="Consolas" w:cs="Consolas"/>
                  <w:color w:val="0000FF"/>
                  <w:sz w:val="19"/>
                  <w:szCs w:val="19"/>
                  <w:lang w:val="en-US" w:bidi="ar-SA"/>
                </w:rPr>
                <w:delText>Integer</w:delText>
              </w:r>
              <w:r w:rsidRPr="000B4CD2" w:rsidDel="00F66ED9">
                <w:rPr>
                  <w:rFonts w:ascii="Consolas" w:eastAsiaTheme="minorHAnsi" w:hAnsi="Consolas" w:cs="Consolas"/>
                  <w:sz w:val="19"/>
                  <w:szCs w:val="19"/>
                  <w:lang w:val="en-US" w:bidi="ar-SA"/>
                </w:rPr>
                <w:delText>)</w:delText>
              </w:r>
            </w:del>
          </w:p>
          <w:p w:rsidR="003831AB" w:rsidRPr="000B4CD2" w:rsidDel="00F66ED9" w:rsidRDefault="003831AB" w:rsidP="00C231FF">
            <w:pPr>
              <w:autoSpaceDE w:val="0"/>
              <w:autoSpaceDN w:val="0"/>
              <w:adjustRightInd w:val="0"/>
              <w:spacing w:line="276" w:lineRule="auto"/>
              <w:jc w:val="left"/>
              <w:rPr>
                <w:del w:id="1778" w:author="Jesus" w:date="2013-07-06T00:55:00Z"/>
                <w:rFonts w:ascii="Consolas" w:eastAsiaTheme="minorHAnsi" w:hAnsi="Consolas" w:cs="Consolas"/>
                <w:sz w:val="19"/>
                <w:szCs w:val="19"/>
                <w:lang w:val="en-US" w:bidi="ar-SA"/>
              </w:rPr>
            </w:pPr>
            <w:del w:id="1779" w:author="Jesus" w:date="2013-07-06T00:55:00Z">
              <w:r w:rsidRPr="000B4CD2" w:rsidDel="00F66ED9">
                <w:rPr>
                  <w:rFonts w:ascii="Consolas" w:eastAsiaTheme="minorHAnsi" w:hAnsi="Consolas" w:cs="Consolas"/>
                  <w:sz w:val="19"/>
                  <w:szCs w:val="19"/>
                  <w:lang w:val="en-US" w:bidi="ar-SA"/>
                </w:rPr>
                <w:delText>fitxesEquipamentPer</w:delText>
              </w:r>
              <w:r w:rsidR="00150A7F" w:rsidDel="00F66ED9">
                <w:rPr>
                  <w:rFonts w:ascii="Consolas" w:eastAsiaTheme="minorHAnsi" w:hAnsi="Consolas" w:cs="Consolas"/>
                  <w:sz w:val="19"/>
                  <w:szCs w:val="19"/>
                  <w:lang w:val="en-US" w:bidi="ar-SA"/>
                </w:rPr>
                <w:delText>Id</w:delText>
              </w:r>
              <w:r w:rsidRPr="000B4CD2" w:rsidDel="00F66ED9">
                <w:rPr>
                  <w:rFonts w:ascii="Consolas" w:eastAsiaTheme="minorHAnsi" w:hAnsi="Consolas" w:cs="Consolas"/>
                  <w:sz w:val="19"/>
                  <w:szCs w:val="19"/>
                  <w:lang w:val="en-US" w:bidi="ar-SA"/>
                </w:rPr>
                <w:delText>Data(</w:delText>
              </w:r>
              <w:r w:rsidR="007C70A5" w:rsidRPr="00C231FF" w:rsidDel="00F66ED9">
                <w:rPr>
                  <w:rFonts w:ascii="Consolas" w:eastAsiaTheme="minorHAnsi" w:hAnsi="Consolas" w:cs="Consolas"/>
                  <w:sz w:val="19"/>
                  <w:szCs w:val="19"/>
                  <w:lang w:val="en-US" w:bidi="ar-SA"/>
                </w:rPr>
                <w:delText xml:space="preserve">idioma </w:delText>
              </w:r>
              <w:r w:rsidR="007C70A5" w:rsidRPr="00C231FF" w:rsidDel="00F66ED9">
                <w:rPr>
                  <w:rFonts w:ascii="Consolas" w:eastAsiaTheme="minorHAnsi" w:hAnsi="Consolas" w:cs="Consolas"/>
                  <w:color w:val="0000FF"/>
                  <w:sz w:val="19"/>
                  <w:szCs w:val="19"/>
                  <w:lang w:val="en-US" w:bidi="ar-SA"/>
                </w:rPr>
                <w:delText>As</w:delText>
              </w:r>
              <w:r w:rsidR="007C70A5" w:rsidRPr="00C231FF" w:rsidDel="00F66ED9">
                <w:rPr>
                  <w:rFonts w:ascii="Consolas" w:eastAsiaTheme="minorHAnsi" w:hAnsi="Consolas" w:cs="Consolas"/>
                  <w:sz w:val="19"/>
                  <w:szCs w:val="19"/>
                  <w:lang w:val="en-US" w:bidi="ar-SA"/>
                </w:rPr>
                <w:delText xml:space="preserve"> </w:delText>
              </w:r>
              <w:r w:rsidR="007C70A5" w:rsidRPr="00C231FF" w:rsidDel="00F66ED9">
                <w:rPr>
                  <w:rFonts w:ascii="Consolas" w:eastAsiaTheme="minorHAnsi" w:hAnsi="Consolas" w:cs="Consolas"/>
                  <w:color w:val="0000FF"/>
                  <w:sz w:val="19"/>
                  <w:szCs w:val="19"/>
                  <w:lang w:val="en-US" w:bidi="ar-SA"/>
                </w:rPr>
                <w:delText>Integer</w:delText>
              </w:r>
              <w:r w:rsidR="007C70A5" w:rsidRPr="00C231FF" w:rsidDel="00F66ED9">
                <w:rPr>
                  <w:rFonts w:ascii="Consolas" w:eastAsiaTheme="minorHAnsi" w:hAnsi="Consolas" w:cs="Consolas"/>
                  <w:sz w:val="19"/>
                  <w:szCs w:val="19"/>
                  <w:lang w:val="en-US" w:bidi="ar-SA"/>
                </w:rPr>
                <w:delText xml:space="preserve">, idCentre </w:delText>
              </w:r>
              <w:r w:rsidR="007C70A5" w:rsidRPr="00C231FF" w:rsidDel="00F66ED9">
                <w:rPr>
                  <w:rFonts w:ascii="Consolas" w:eastAsiaTheme="minorHAnsi" w:hAnsi="Consolas" w:cs="Consolas"/>
                  <w:color w:val="0000FF"/>
                  <w:sz w:val="19"/>
                  <w:szCs w:val="19"/>
                  <w:lang w:val="en-US" w:bidi="ar-SA"/>
                </w:rPr>
                <w:delText>As</w:delText>
              </w:r>
              <w:r w:rsidR="007C70A5" w:rsidRPr="00C231FF" w:rsidDel="00F66ED9">
                <w:rPr>
                  <w:rFonts w:ascii="Consolas" w:eastAsiaTheme="minorHAnsi" w:hAnsi="Consolas" w:cs="Consolas"/>
                  <w:sz w:val="19"/>
                  <w:szCs w:val="19"/>
                  <w:lang w:val="en-US" w:bidi="ar-SA"/>
                </w:rPr>
                <w:delText xml:space="preserve"> </w:delText>
              </w:r>
              <w:r w:rsidR="007C70A5" w:rsidRPr="00C231FF" w:rsidDel="00F66ED9">
                <w:rPr>
                  <w:rFonts w:ascii="Consolas" w:eastAsiaTheme="minorHAnsi" w:hAnsi="Consolas" w:cs="Consolas"/>
                  <w:color w:val="0000FF"/>
                  <w:sz w:val="19"/>
                  <w:szCs w:val="19"/>
                  <w:lang w:val="en-US" w:bidi="ar-SA"/>
                </w:rPr>
                <w:delText>Integer</w:delText>
              </w:r>
              <w:r w:rsidR="007C70A5" w:rsidDel="00F66ED9">
                <w:rPr>
                  <w:rFonts w:ascii="Consolas" w:eastAsiaTheme="minorHAnsi" w:hAnsi="Consolas" w:cs="Consolas"/>
                  <w:sz w:val="19"/>
                  <w:szCs w:val="19"/>
                  <w:lang w:val="en-US" w:bidi="ar-SA"/>
                </w:rPr>
                <w:delText xml:space="preserve">, </w:delText>
              </w:r>
              <w:r w:rsidRPr="000B4CD2" w:rsidDel="00F66ED9">
                <w:rPr>
                  <w:rFonts w:ascii="Consolas" w:eastAsiaTheme="minorHAnsi" w:hAnsi="Consolas" w:cs="Consolas"/>
                  <w:sz w:val="19"/>
                  <w:szCs w:val="19"/>
                  <w:lang w:val="en-US" w:bidi="ar-SA"/>
                </w:rPr>
                <w:delText xml:space="preserve">data </w:delText>
              </w:r>
              <w:r w:rsidRPr="000B4CD2" w:rsidDel="00F66ED9">
                <w:rPr>
                  <w:rFonts w:ascii="Consolas" w:eastAsiaTheme="minorHAnsi" w:hAnsi="Consolas" w:cs="Consolas"/>
                  <w:color w:val="0000FF"/>
                  <w:sz w:val="19"/>
                  <w:szCs w:val="19"/>
                  <w:lang w:val="en-US" w:bidi="ar-SA"/>
                </w:rPr>
                <w:delText>As</w:delText>
              </w:r>
              <w:r w:rsidR="007C70A5" w:rsidDel="00F66ED9">
                <w:rPr>
                  <w:rFonts w:ascii="Consolas" w:eastAsiaTheme="minorHAnsi" w:hAnsi="Consolas" w:cs="Consolas"/>
                  <w:sz w:val="19"/>
                  <w:szCs w:val="19"/>
                  <w:lang w:val="en-US" w:bidi="ar-SA"/>
                </w:rPr>
                <w:delText xml:space="preserve"> </w:delText>
              </w:r>
              <w:r w:rsidRPr="000B4CD2" w:rsidDel="00F66ED9">
                <w:rPr>
                  <w:rFonts w:ascii="Consolas" w:eastAsiaTheme="minorHAnsi" w:hAnsi="Consolas" w:cs="Consolas"/>
                  <w:color w:val="0000FF"/>
                  <w:sz w:val="19"/>
                  <w:szCs w:val="19"/>
                  <w:lang w:val="en-US" w:bidi="ar-SA"/>
                </w:rPr>
                <w:delText>String</w:delText>
              </w:r>
              <w:r w:rsidRPr="000B4CD2" w:rsidDel="00F66ED9">
                <w:rPr>
                  <w:rFonts w:ascii="Consolas" w:eastAsiaTheme="minorHAnsi" w:hAnsi="Consolas" w:cs="Consolas"/>
                  <w:sz w:val="19"/>
                  <w:szCs w:val="19"/>
                  <w:lang w:val="en-US" w:bidi="ar-SA"/>
                </w:rPr>
                <w:delText>)</w:delText>
              </w:r>
            </w:del>
          </w:p>
          <w:p w:rsidR="003831AB" w:rsidRPr="000B4CD2" w:rsidDel="00F66ED9" w:rsidRDefault="003831AB" w:rsidP="00C231FF">
            <w:pPr>
              <w:autoSpaceDE w:val="0"/>
              <w:autoSpaceDN w:val="0"/>
              <w:adjustRightInd w:val="0"/>
              <w:spacing w:line="276" w:lineRule="auto"/>
              <w:jc w:val="left"/>
              <w:rPr>
                <w:del w:id="1780" w:author="Jesus" w:date="2013-07-06T00:55:00Z"/>
                <w:rFonts w:ascii="Consolas" w:eastAsiaTheme="minorHAnsi" w:hAnsi="Consolas" w:cs="Consolas"/>
                <w:sz w:val="19"/>
                <w:szCs w:val="19"/>
                <w:lang w:val="en-US" w:bidi="ar-SA"/>
              </w:rPr>
            </w:pPr>
            <w:del w:id="1781" w:author="Jesus" w:date="2013-07-06T00:55:00Z">
              <w:r w:rsidRPr="000B4CD2" w:rsidDel="00F66ED9">
                <w:rPr>
                  <w:rFonts w:ascii="Consolas" w:eastAsiaTheme="minorHAnsi" w:hAnsi="Consolas" w:cs="Consolas"/>
                  <w:sz w:val="19"/>
                  <w:szCs w:val="19"/>
                  <w:lang w:val="en-US" w:bidi="ar-SA"/>
                </w:rPr>
                <w:delText>fitxesEquipamentPer</w:delText>
              </w:r>
              <w:r w:rsidR="00150A7F" w:rsidDel="00F66ED9">
                <w:rPr>
                  <w:rFonts w:ascii="Consolas" w:eastAsiaTheme="minorHAnsi" w:hAnsi="Consolas" w:cs="Consolas"/>
                  <w:sz w:val="19"/>
                  <w:szCs w:val="19"/>
                  <w:lang w:val="en-US" w:bidi="ar-SA"/>
                </w:rPr>
                <w:delText>Id</w:delText>
              </w:r>
              <w:r w:rsidRPr="000B4CD2" w:rsidDel="00F66ED9">
                <w:rPr>
                  <w:rFonts w:ascii="Consolas" w:eastAsiaTheme="minorHAnsi" w:hAnsi="Consolas" w:cs="Consolas"/>
                  <w:sz w:val="19"/>
                  <w:szCs w:val="19"/>
                  <w:lang w:val="en-US" w:bidi="ar-SA"/>
                </w:rPr>
                <w:delText>Dates(</w:delText>
              </w:r>
              <w:r w:rsidR="007C70A5" w:rsidRPr="00C231FF" w:rsidDel="00F66ED9">
                <w:rPr>
                  <w:rFonts w:ascii="Consolas" w:eastAsiaTheme="minorHAnsi" w:hAnsi="Consolas" w:cs="Consolas"/>
                  <w:sz w:val="19"/>
                  <w:szCs w:val="19"/>
                  <w:lang w:val="en-US" w:bidi="ar-SA"/>
                </w:rPr>
                <w:delText xml:space="preserve">idioma </w:delText>
              </w:r>
              <w:r w:rsidR="007C70A5" w:rsidRPr="00C231FF" w:rsidDel="00F66ED9">
                <w:rPr>
                  <w:rFonts w:ascii="Consolas" w:eastAsiaTheme="minorHAnsi" w:hAnsi="Consolas" w:cs="Consolas"/>
                  <w:color w:val="0000FF"/>
                  <w:sz w:val="19"/>
                  <w:szCs w:val="19"/>
                  <w:lang w:val="en-US" w:bidi="ar-SA"/>
                </w:rPr>
                <w:delText>As</w:delText>
              </w:r>
              <w:r w:rsidR="007C70A5" w:rsidRPr="00C231FF" w:rsidDel="00F66ED9">
                <w:rPr>
                  <w:rFonts w:ascii="Consolas" w:eastAsiaTheme="minorHAnsi" w:hAnsi="Consolas" w:cs="Consolas"/>
                  <w:sz w:val="19"/>
                  <w:szCs w:val="19"/>
                  <w:lang w:val="en-US" w:bidi="ar-SA"/>
                </w:rPr>
                <w:delText xml:space="preserve"> </w:delText>
              </w:r>
              <w:r w:rsidR="007C70A5" w:rsidRPr="00C231FF" w:rsidDel="00F66ED9">
                <w:rPr>
                  <w:rFonts w:ascii="Consolas" w:eastAsiaTheme="minorHAnsi" w:hAnsi="Consolas" w:cs="Consolas"/>
                  <w:color w:val="0000FF"/>
                  <w:sz w:val="19"/>
                  <w:szCs w:val="19"/>
                  <w:lang w:val="en-US" w:bidi="ar-SA"/>
                </w:rPr>
                <w:delText>Integer</w:delText>
              </w:r>
              <w:r w:rsidR="007C70A5" w:rsidRPr="00C231FF" w:rsidDel="00F66ED9">
                <w:rPr>
                  <w:rFonts w:ascii="Consolas" w:eastAsiaTheme="minorHAnsi" w:hAnsi="Consolas" w:cs="Consolas"/>
                  <w:sz w:val="19"/>
                  <w:szCs w:val="19"/>
                  <w:lang w:val="en-US" w:bidi="ar-SA"/>
                </w:rPr>
                <w:delText xml:space="preserve">, idCentre </w:delText>
              </w:r>
              <w:r w:rsidR="007C70A5" w:rsidRPr="00C231FF" w:rsidDel="00F66ED9">
                <w:rPr>
                  <w:rFonts w:ascii="Consolas" w:eastAsiaTheme="minorHAnsi" w:hAnsi="Consolas" w:cs="Consolas"/>
                  <w:color w:val="0000FF"/>
                  <w:sz w:val="19"/>
                  <w:szCs w:val="19"/>
                  <w:lang w:val="en-US" w:bidi="ar-SA"/>
                </w:rPr>
                <w:delText>As</w:delText>
              </w:r>
              <w:r w:rsidR="007C70A5" w:rsidRPr="00C231FF" w:rsidDel="00F66ED9">
                <w:rPr>
                  <w:rFonts w:ascii="Consolas" w:eastAsiaTheme="minorHAnsi" w:hAnsi="Consolas" w:cs="Consolas"/>
                  <w:sz w:val="19"/>
                  <w:szCs w:val="19"/>
                  <w:lang w:val="en-US" w:bidi="ar-SA"/>
                </w:rPr>
                <w:delText xml:space="preserve"> </w:delText>
              </w:r>
              <w:r w:rsidR="007C70A5" w:rsidRPr="00C231FF" w:rsidDel="00F66ED9">
                <w:rPr>
                  <w:rFonts w:ascii="Consolas" w:eastAsiaTheme="minorHAnsi" w:hAnsi="Consolas" w:cs="Consolas"/>
                  <w:color w:val="0000FF"/>
                  <w:sz w:val="19"/>
                  <w:szCs w:val="19"/>
                  <w:lang w:val="en-US" w:bidi="ar-SA"/>
                </w:rPr>
                <w:delText>Integer</w:delText>
              </w:r>
              <w:r w:rsidRPr="000B4CD2" w:rsidDel="00F66ED9">
                <w:rPr>
                  <w:rFonts w:ascii="Consolas" w:eastAsiaTheme="minorHAnsi" w:hAnsi="Consolas" w:cs="Consolas"/>
                  <w:sz w:val="19"/>
                  <w:szCs w:val="19"/>
                  <w:lang w:val="en-US" w:bidi="ar-SA"/>
                </w:rPr>
                <w:delText xml:space="preserve">, dataInici </w:delText>
              </w:r>
              <w:r w:rsidRPr="000B4CD2" w:rsidDel="00F66ED9">
                <w:rPr>
                  <w:rFonts w:ascii="Consolas" w:eastAsiaTheme="minorHAnsi" w:hAnsi="Consolas" w:cs="Consolas"/>
                  <w:color w:val="0000FF"/>
                  <w:sz w:val="19"/>
                  <w:szCs w:val="19"/>
                  <w:lang w:val="en-US" w:bidi="ar-SA"/>
                </w:rPr>
                <w:delText>As</w:delText>
              </w:r>
              <w:r w:rsidRPr="000B4CD2" w:rsidDel="00F66ED9">
                <w:rPr>
                  <w:rFonts w:ascii="Consolas" w:eastAsiaTheme="minorHAnsi" w:hAnsi="Consolas" w:cs="Consolas"/>
                  <w:sz w:val="19"/>
                  <w:szCs w:val="19"/>
                  <w:lang w:val="en-US" w:bidi="ar-SA"/>
                </w:rPr>
                <w:delText xml:space="preserve"> </w:delText>
              </w:r>
              <w:r w:rsidRPr="000B4CD2" w:rsidDel="00F66ED9">
                <w:rPr>
                  <w:rFonts w:ascii="Consolas" w:eastAsiaTheme="minorHAnsi" w:hAnsi="Consolas" w:cs="Consolas"/>
                  <w:color w:val="0000FF"/>
                  <w:sz w:val="19"/>
                  <w:szCs w:val="19"/>
                  <w:lang w:val="en-US" w:bidi="ar-SA"/>
                </w:rPr>
                <w:delText>String</w:delText>
              </w:r>
              <w:r w:rsidRPr="000B4CD2" w:rsidDel="00F66ED9">
                <w:rPr>
                  <w:rFonts w:ascii="Consolas" w:eastAsiaTheme="minorHAnsi" w:hAnsi="Consolas" w:cs="Consolas"/>
                  <w:sz w:val="19"/>
                  <w:szCs w:val="19"/>
                  <w:lang w:val="en-US" w:bidi="ar-SA"/>
                </w:rPr>
                <w:delText xml:space="preserve">, dataFi </w:delText>
              </w:r>
              <w:r w:rsidRPr="000B4CD2" w:rsidDel="00F66ED9">
                <w:rPr>
                  <w:rFonts w:ascii="Consolas" w:eastAsiaTheme="minorHAnsi" w:hAnsi="Consolas" w:cs="Consolas"/>
                  <w:color w:val="0000FF"/>
                  <w:sz w:val="19"/>
                  <w:szCs w:val="19"/>
                  <w:lang w:val="en-US" w:bidi="ar-SA"/>
                </w:rPr>
                <w:delText>As</w:delText>
              </w:r>
              <w:r w:rsidRPr="000B4CD2" w:rsidDel="00F66ED9">
                <w:rPr>
                  <w:rFonts w:ascii="Consolas" w:eastAsiaTheme="minorHAnsi" w:hAnsi="Consolas" w:cs="Consolas"/>
                  <w:sz w:val="19"/>
                  <w:szCs w:val="19"/>
                  <w:lang w:val="en-US" w:bidi="ar-SA"/>
                </w:rPr>
                <w:delText xml:space="preserve"> </w:delText>
              </w:r>
              <w:r w:rsidRPr="000B4CD2" w:rsidDel="00F66ED9">
                <w:rPr>
                  <w:rFonts w:ascii="Consolas" w:eastAsiaTheme="minorHAnsi" w:hAnsi="Consolas" w:cs="Consolas"/>
                  <w:color w:val="0000FF"/>
                  <w:sz w:val="19"/>
                  <w:szCs w:val="19"/>
                  <w:lang w:val="en-US" w:bidi="ar-SA"/>
                </w:rPr>
                <w:delText>String</w:delText>
              </w:r>
              <w:r w:rsidRPr="000B4CD2" w:rsidDel="00F66ED9">
                <w:rPr>
                  <w:rFonts w:ascii="Consolas" w:eastAsiaTheme="minorHAnsi" w:hAnsi="Consolas" w:cs="Consolas"/>
                  <w:sz w:val="19"/>
                  <w:szCs w:val="19"/>
                  <w:lang w:val="en-US" w:bidi="ar-SA"/>
                </w:rPr>
                <w:delText>)</w:delText>
              </w:r>
            </w:del>
          </w:p>
        </w:tc>
      </w:tr>
    </w:tbl>
    <w:p w:rsidR="003831AB" w:rsidDel="00F66ED9" w:rsidRDefault="003831AB" w:rsidP="003831AB">
      <w:pPr>
        <w:pStyle w:val="Epgrafe"/>
        <w:spacing w:line="276" w:lineRule="auto"/>
        <w:ind w:left="720"/>
        <w:jc w:val="center"/>
        <w:rPr>
          <w:del w:id="1782" w:author="Jesus" w:date="2013-07-06T00:55:00Z"/>
        </w:rPr>
      </w:pPr>
      <w:del w:id="1783" w:author="Jesus" w:date="2013-07-06T00:55:00Z">
        <w:r w:rsidDel="00F66ED9">
          <w:delText xml:space="preserve">Figura </w:delText>
        </w:r>
        <w:r w:rsidDel="00F66ED9">
          <w:fldChar w:fldCharType="begin"/>
        </w:r>
        <w:r w:rsidDel="00F66ED9">
          <w:delInstrText xml:space="preserve"> SEQ Figura \* ARABIC </w:delInstrText>
        </w:r>
        <w:r w:rsidDel="00F66ED9">
          <w:fldChar w:fldCharType="separate"/>
        </w:r>
      </w:del>
      <w:ins w:id="1784" w:author="Campos Muñoz, Jesús" w:date="2013-07-05T14:29:00Z">
        <w:del w:id="1785" w:author="Jesus" w:date="2013-07-06T00:55:00Z">
          <w:r w:rsidR="00BF3893" w:rsidDel="00F66ED9">
            <w:rPr>
              <w:noProof/>
            </w:rPr>
            <w:delText>12</w:delText>
          </w:r>
        </w:del>
      </w:ins>
      <w:del w:id="1786" w:author="Jesus" w:date="2013-07-06T00:55:00Z">
        <w:r w:rsidR="0060270F" w:rsidDel="00F66ED9">
          <w:rPr>
            <w:noProof/>
          </w:rPr>
          <w:delText>11</w:delText>
        </w:r>
        <w:r w:rsidDel="00F66ED9">
          <w:fldChar w:fldCharType="end"/>
        </w:r>
        <w:r w:rsidDel="00F66ED9">
          <w:delText>: Mètode per obtenir les fitxes d’un equipament</w:delText>
        </w:r>
        <w:r w:rsidR="008D61A5" w:rsidDel="00F66ED9">
          <w:delText xml:space="preserve"> cercant per l’identificador</w:delText>
        </w:r>
        <w:r w:rsidDel="00F66ED9">
          <w:delText>.</w:delText>
        </w:r>
      </w:del>
    </w:p>
    <w:p w:rsidR="000E07C6" w:rsidDel="00F66ED9" w:rsidRDefault="003831AB" w:rsidP="003831AB">
      <w:pPr>
        <w:rPr>
          <w:del w:id="1787" w:author="Jesus" w:date="2013-07-06T00:55:00Z"/>
        </w:rPr>
      </w:pPr>
      <w:del w:id="1788" w:author="Jesus" w:date="2013-07-06T00:55:00Z">
        <w:r w:rsidDel="00F66ED9">
          <w:delText>El m</w:delText>
        </w:r>
        <w:r w:rsidRPr="007753C2" w:rsidDel="00F66ED9">
          <w:delText xml:space="preserve">ètode </w:delText>
        </w:r>
        <w:r w:rsidR="00C37656" w:rsidRPr="000B4CD2" w:rsidDel="00F66ED9">
          <w:rPr>
            <w:b/>
          </w:rPr>
          <w:delText>fitxesEquipamentPerI</w:delText>
        </w:r>
        <w:r w:rsidR="00C37656" w:rsidDel="00F66ED9">
          <w:rPr>
            <w:b/>
          </w:rPr>
          <w:delText>d</w:delText>
        </w:r>
        <w:r w:rsidDel="00F66ED9">
          <w:delText xml:space="preserve"> </w:delText>
        </w:r>
        <w:r w:rsidRPr="007753C2" w:rsidDel="00F66ED9">
          <w:delText>necessita rebre en la seva invocació</w:delText>
        </w:r>
        <w:r w:rsidDel="00F66ED9">
          <w:delText xml:space="preserve"> com a</w:delText>
        </w:r>
        <w:r w:rsidRPr="007753C2" w:rsidDel="00F66ED9">
          <w:delText xml:space="preserve"> paràmetre</w:delText>
        </w:r>
        <w:r w:rsidR="000E07C6" w:rsidDel="00F66ED9">
          <w:delText>s:</w:delText>
        </w:r>
      </w:del>
    </w:p>
    <w:p w:rsidR="000E07C6" w:rsidDel="00F66ED9" w:rsidRDefault="000E07C6" w:rsidP="000E07C6">
      <w:pPr>
        <w:pStyle w:val="Prrafodelista"/>
        <w:numPr>
          <w:ilvl w:val="0"/>
          <w:numId w:val="2"/>
        </w:numPr>
        <w:rPr>
          <w:del w:id="1789" w:author="Jesus" w:date="2013-07-06T00:55:00Z"/>
        </w:rPr>
      </w:pPr>
      <w:del w:id="1790" w:author="Jesus" w:date="2013-07-06T00:55:00Z">
        <w:r w:rsidRPr="000B4CD2" w:rsidDel="00F66ED9">
          <w:rPr>
            <w:b/>
          </w:rPr>
          <w:delText>idioma:</w:delText>
        </w:r>
        <w:r w:rsidRPr="007753C2" w:rsidDel="00F66ED9">
          <w:delText xml:space="preserve"> </w:delText>
        </w:r>
        <w:r w:rsidDel="00F66ED9">
          <w:delText xml:space="preserve">el codi de l’idioma </w:delText>
        </w:r>
      </w:del>
      <w:ins w:id="1791" w:author="Campos Muñoz, Jesús" w:date="2013-07-01T11:58:00Z">
        <w:del w:id="1792" w:author="Jesus" w:date="2013-07-06T00:55:00Z">
          <w:r w:rsidR="007F0D24" w:rsidDel="00F66ED9">
            <w:delText xml:space="preserve">en el que es volen rebre les dades </w:delText>
          </w:r>
        </w:del>
      </w:ins>
      <w:del w:id="1793" w:author="Jesus" w:date="2013-07-06T00:55:00Z">
        <w:r w:rsidDel="00F66ED9">
          <w:delText xml:space="preserve">(codi únic que identifica un idioma i que s’obté a l’apartat </w:delText>
        </w:r>
        <w:r w:rsidR="00D542E1" w:rsidRPr="000B4CD2" w:rsidDel="00F66ED9">
          <w:rPr>
            <w:b/>
          </w:rPr>
          <w:fldChar w:fldCharType="begin"/>
        </w:r>
        <w:r w:rsidR="00D542E1" w:rsidRPr="000B4CD2" w:rsidDel="00F66ED9">
          <w:rPr>
            <w:b/>
          </w:rPr>
          <w:delInstrText xml:space="preserve"> REF _Ref359500419 \r \h </w:delInstrText>
        </w:r>
        <w:r w:rsidR="00D542E1" w:rsidDel="00F66ED9">
          <w:rPr>
            <w:b/>
          </w:rPr>
          <w:delInstrText xml:space="preserve"> \* MERGEFORMAT </w:delInstrText>
        </w:r>
        <w:r w:rsidR="00D542E1" w:rsidRPr="000B4CD2" w:rsidDel="00F66ED9">
          <w:rPr>
            <w:b/>
          </w:rPr>
        </w:r>
        <w:r w:rsidR="00D542E1" w:rsidRPr="000B4CD2" w:rsidDel="00F66ED9">
          <w:rPr>
            <w:b/>
          </w:rPr>
          <w:fldChar w:fldCharType="separate"/>
        </w:r>
        <w:r w:rsidR="00BF3893" w:rsidDel="00F66ED9">
          <w:rPr>
            <w:b/>
          </w:rPr>
          <w:delText>3.2.1</w:delText>
        </w:r>
        <w:r w:rsidR="00D542E1" w:rsidRPr="000B4CD2" w:rsidDel="00F66ED9">
          <w:rPr>
            <w:b/>
          </w:rPr>
          <w:fldChar w:fldCharType="end"/>
        </w:r>
        <w:r w:rsidR="00D542E1" w:rsidRPr="000B4CD2" w:rsidDel="00F66ED9">
          <w:rPr>
            <w:b/>
          </w:rPr>
          <w:delText xml:space="preserve"> </w:delText>
        </w:r>
        <w:r w:rsidR="00D542E1" w:rsidRPr="000B4CD2" w:rsidDel="00F66ED9">
          <w:rPr>
            <w:b/>
          </w:rPr>
          <w:fldChar w:fldCharType="begin"/>
        </w:r>
        <w:r w:rsidR="00D542E1" w:rsidRPr="000B4CD2" w:rsidDel="00F66ED9">
          <w:rPr>
            <w:b/>
          </w:rPr>
          <w:delInstrText xml:space="preserve"> REF _Ref359500422 \h </w:delInstrText>
        </w:r>
        <w:r w:rsidR="00D542E1" w:rsidDel="00F66ED9">
          <w:rPr>
            <w:b/>
          </w:rPr>
          <w:delInstrText xml:space="preserve"> \* MERGEFORMAT </w:delInstrText>
        </w:r>
        <w:r w:rsidR="00D542E1" w:rsidRPr="000B4CD2" w:rsidDel="00F66ED9">
          <w:rPr>
            <w:b/>
          </w:rPr>
        </w:r>
        <w:r w:rsidR="00D542E1" w:rsidRPr="000B4CD2" w:rsidDel="00F66ED9">
          <w:rPr>
            <w:b/>
          </w:rPr>
          <w:fldChar w:fldCharType="separate"/>
        </w:r>
      </w:del>
      <w:ins w:id="1794" w:author="Campos Muñoz, Jesús" w:date="2013-07-05T14:29:00Z">
        <w:del w:id="1795" w:author="Jesus" w:date="2013-07-06T00:55:00Z">
          <w:r w:rsidR="00BF3893" w:rsidRPr="00BF3893" w:rsidDel="00F66ED9">
            <w:rPr>
              <w:b/>
              <w:rPrChange w:id="1796" w:author="Campos Muñoz, Jesús" w:date="2013-07-05T14:29:00Z">
                <w:rPr/>
              </w:rPrChange>
            </w:rPr>
            <w:delText>Obtenir idiomes disponibles</w:delText>
          </w:r>
        </w:del>
      </w:ins>
      <w:del w:id="1797" w:author="Jesus" w:date="2013-07-06T00:55:00Z">
        <w:r w:rsidR="00D542E1" w:rsidRPr="000B4CD2" w:rsidDel="00F66ED9">
          <w:rPr>
            <w:b/>
          </w:rPr>
          <w:delText>Obtenir idiomes disponibles</w:delText>
        </w:r>
        <w:r w:rsidR="00D542E1" w:rsidRPr="000B4CD2" w:rsidDel="00F66ED9">
          <w:rPr>
            <w:b/>
          </w:rPr>
          <w:fldChar w:fldCharType="end"/>
        </w:r>
        <w:r w:rsidDel="00F66ED9">
          <w:delText>) en el que es volen rebre les dades</w:delText>
        </w:r>
        <w:r w:rsidRPr="007753C2" w:rsidDel="00F66ED9">
          <w:delText>.</w:delText>
        </w:r>
      </w:del>
    </w:p>
    <w:p w:rsidR="000E07C6" w:rsidDel="00F66ED9" w:rsidRDefault="000E07C6" w:rsidP="000E07C6">
      <w:pPr>
        <w:pStyle w:val="Prrafodelista"/>
        <w:numPr>
          <w:ilvl w:val="0"/>
          <w:numId w:val="2"/>
        </w:numPr>
        <w:rPr>
          <w:del w:id="1798" w:author="Jesus" w:date="2013-07-06T00:55:00Z"/>
        </w:rPr>
      </w:pPr>
      <w:del w:id="1799" w:author="Jesus" w:date="2013-07-06T00:55:00Z">
        <w:r w:rsidDel="00F66ED9">
          <w:rPr>
            <w:b/>
          </w:rPr>
          <w:delText>idCentre:</w:delText>
        </w:r>
        <w:r w:rsidDel="00F66ED9">
          <w:delText xml:space="preserve"> </w:delText>
        </w:r>
        <w:r w:rsidR="00641C5D" w:rsidRPr="00C231FF" w:rsidDel="00F66ED9">
          <w:delText>codi identificador de la fitxa equipament</w:delText>
        </w:r>
        <w:r w:rsidR="00641C5D" w:rsidDel="00F66ED9">
          <w:delText xml:space="preserve"> de la que es volen obtenir les seves fitxes activitats.</w:delText>
        </w:r>
      </w:del>
    </w:p>
    <w:p w:rsidR="003831AB" w:rsidDel="00F66ED9" w:rsidRDefault="003831AB" w:rsidP="003831AB">
      <w:pPr>
        <w:rPr>
          <w:del w:id="1800" w:author="Jesus" w:date="2013-07-06T00:55:00Z"/>
        </w:rPr>
      </w:pPr>
    </w:p>
    <w:p w:rsidR="003831AB" w:rsidDel="00F66ED9" w:rsidRDefault="003831AB" w:rsidP="003831AB">
      <w:pPr>
        <w:rPr>
          <w:del w:id="1801" w:author="Jesus" w:date="2013-07-06T00:55:00Z"/>
        </w:rPr>
      </w:pPr>
      <w:del w:id="1802" w:author="Jesus" w:date="2013-07-06T00:55:00Z">
        <w:r w:rsidDel="00F66ED9">
          <w:delText>El m</w:delText>
        </w:r>
        <w:r w:rsidRPr="007753C2" w:rsidDel="00F66ED9">
          <w:delText xml:space="preserve">ètode </w:delText>
        </w:r>
        <w:r w:rsidR="00C37656" w:rsidRPr="000B4CD2" w:rsidDel="00F66ED9">
          <w:rPr>
            <w:b/>
          </w:rPr>
          <w:delText>fitxesEquipamentPerI</w:delText>
        </w:r>
        <w:r w:rsidR="00C37656" w:rsidDel="00F66ED9">
          <w:rPr>
            <w:b/>
          </w:rPr>
          <w:delText>dData</w:delText>
        </w:r>
        <w:r w:rsidDel="00F66ED9">
          <w:delText xml:space="preserve"> </w:delText>
        </w:r>
        <w:r w:rsidRPr="007753C2" w:rsidDel="00F66ED9">
          <w:delText>necessita rebre en la seva invocació</w:delText>
        </w:r>
        <w:r w:rsidDel="00F66ED9">
          <w:delText xml:space="preserve"> com a</w:delText>
        </w:r>
        <w:r w:rsidRPr="007753C2" w:rsidDel="00F66ED9">
          <w:delText xml:space="preserve"> paràmetre</w:delText>
        </w:r>
        <w:r w:rsidDel="00F66ED9">
          <w:delText>s:</w:delText>
        </w:r>
      </w:del>
    </w:p>
    <w:p w:rsidR="0044301A" w:rsidDel="00F66ED9" w:rsidRDefault="0044301A" w:rsidP="0044301A">
      <w:pPr>
        <w:pStyle w:val="Prrafodelista"/>
        <w:numPr>
          <w:ilvl w:val="0"/>
          <w:numId w:val="2"/>
        </w:numPr>
        <w:rPr>
          <w:del w:id="1803" w:author="Jesus" w:date="2013-07-06T00:55:00Z"/>
        </w:rPr>
      </w:pPr>
      <w:del w:id="1804" w:author="Jesus" w:date="2013-07-06T00:55:00Z">
        <w:r w:rsidRPr="000B4CD2" w:rsidDel="00F66ED9">
          <w:rPr>
            <w:b/>
          </w:rPr>
          <w:delText>idioma:</w:delText>
        </w:r>
        <w:r w:rsidRPr="007753C2" w:rsidDel="00F66ED9">
          <w:delText xml:space="preserve"> </w:delText>
        </w:r>
        <w:r w:rsidR="00AF252A" w:rsidDel="00F66ED9">
          <w:delText>el codi de l’idioma en el que es desitja rebre la informació.</w:delText>
        </w:r>
      </w:del>
    </w:p>
    <w:p w:rsidR="0044301A" w:rsidDel="00F66ED9" w:rsidRDefault="0044301A" w:rsidP="0044301A">
      <w:pPr>
        <w:pStyle w:val="Prrafodelista"/>
        <w:numPr>
          <w:ilvl w:val="0"/>
          <w:numId w:val="2"/>
        </w:numPr>
        <w:rPr>
          <w:del w:id="1805" w:author="Jesus" w:date="2013-07-06T00:55:00Z"/>
        </w:rPr>
      </w:pPr>
      <w:del w:id="1806" w:author="Jesus" w:date="2013-07-06T00:55:00Z">
        <w:r w:rsidDel="00F66ED9">
          <w:rPr>
            <w:b/>
          </w:rPr>
          <w:delText>idCentre:</w:delText>
        </w:r>
        <w:r w:rsidDel="00F66ED9">
          <w:delText xml:space="preserve"> </w:delText>
        </w:r>
        <w:r w:rsidRPr="000B4CD2" w:rsidDel="00F66ED9">
          <w:delText>codi identificador de la fitxa equipament</w:delText>
        </w:r>
        <w:r w:rsidDel="00F66ED9">
          <w:delText xml:space="preserve"> de la que es volen obtenir les seves fitxes activitats.</w:delText>
        </w:r>
      </w:del>
    </w:p>
    <w:p w:rsidR="003831AB" w:rsidDel="00F66ED9" w:rsidRDefault="003831AB" w:rsidP="003831AB">
      <w:pPr>
        <w:pStyle w:val="Prrafodelista"/>
        <w:numPr>
          <w:ilvl w:val="0"/>
          <w:numId w:val="2"/>
        </w:numPr>
        <w:rPr>
          <w:del w:id="1807" w:author="Jesus" w:date="2013-07-06T00:55:00Z"/>
        </w:rPr>
      </w:pPr>
      <w:del w:id="1808" w:author="Jesus" w:date="2013-07-06T00:55:00Z">
        <w:r w:rsidDel="00F66ED9">
          <w:rPr>
            <w:b/>
          </w:rPr>
          <w:delText>data:</w:delText>
        </w:r>
        <w:r w:rsidDel="00F66ED9">
          <w:delText xml:space="preserve"> la data en format String (per a més informació de com proporcionar la data veure l’apartat </w:delText>
        </w:r>
        <w:r w:rsidRPr="000B4CD2" w:rsidDel="00F66ED9">
          <w:rPr>
            <w:b/>
          </w:rPr>
          <w:fldChar w:fldCharType="begin"/>
        </w:r>
        <w:r w:rsidRPr="000B4CD2" w:rsidDel="00F66ED9">
          <w:rPr>
            <w:b/>
          </w:rPr>
          <w:delInstrText xml:space="preserve"> REF _Ref359458798 \h  \* MERGEFORMAT </w:delInstrText>
        </w:r>
        <w:r w:rsidRPr="000B4CD2" w:rsidDel="00F66ED9">
          <w:rPr>
            <w:b/>
          </w:rPr>
        </w:r>
        <w:r w:rsidRPr="000B4CD2" w:rsidDel="00F66ED9">
          <w:rPr>
            <w:b/>
          </w:rPr>
          <w:fldChar w:fldCharType="separate"/>
        </w:r>
      </w:del>
      <w:ins w:id="1809" w:author="Campos Muñoz, Jesús" w:date="2013-07-05T14:29:00Z">
        <w:del w:id="1810" w:author="Jesus" w:date="2013-07-06T00:55:00Z">
          <w:r w:rsidR="00BF3893" w:rsidRPr="00BF3893" w:rsidDel="00F66ED9">
            <w:rPr>
              <w:b/>
              <w:rPrChange w:id="1811" w:author="Campos Muñoz, Jesús" w:date="2013-07-05T14:29:00Z">
                <w:rPr/>
              </w:rPrChange>
            </w:rPr>
            <w:delText>Annex A: Inclusió de dates en les consultes</w:delText>
          </w:r>
        </w:del>
      </w:ins>
      <w:del w:id="1812" w:author="Jesus" w:date="2013-07-06T00:55:00Z">
        <w:r w:rsidRPr="000B4CD2" w:rsidDel="00F66ED9">
          <w:rPr>
            <w:b/>
          </w:rPr>
          <w:delText xml:space="preserve">Annex A: Inclusió de dates </w:delText>
        </w:r>
        <w:r w:rsidRPr="000B4CD2" w:rsidDel="00F66ED9">
          <w:rPr>
            <w:b/>
          </w:rPr>
          <w:lastRenderedPageBreak/>
          <w:delText>en les consultes</w:delText>
        </w:r>
        <w:r w:rsidRPr="000B4CD2" w:rsidDel="00F66ED9">
          <w:rPr>
            <w:b/>
          </w:rPr>
          <w:fldChar w:fldCharType="end"/>
        </w:r>
        <w:r w:rsidDel="00F66ED9">
          <w:delText>). Les activitats cercades compliran que la seva data de finalització serà igual o posterior a la data enviada.</w:delText>
        </w:r>
      </w:del>
    </w:p>
    <w:p w:rsidR="003831AB" w:rsidDel="00F66ED9" w:rsidRDefault="003831AB" w:rsidP="003831AB">
      <w:pPr>
        <w:rPr>
          <w:del w:id="1813" w:author="Jesus" w:date="2013-07-06T00:55:00Z"/>
        </w:rPr>
      </w:pPr>
    </w:p>
    <w:p w:rsidR="003831AB" w:rsidDel="00F66ED9" w:rsidRDefault="003831AB" w:rsidP="003831AB">
      <w:pPr>
        <w:rPr>
          <w:del w:id="1814" w:author="Jesus" w:date="2013-07-06T00:55:00Z"/>
        </w:rPr>
      </w:pPr>
      <w:del w:id="1815" w:author="Jesus" w:date="2013-07-06T00:55:00Z">
        <w:r w:rsidDel="00F66ED9">
          <w:delText>El m</w:delText>
        </w:r>
        <w:r w:rsidRPr="007753C2" w:rsidDel="00F66ED9">
          <w:delText xml:space="preserve">ètode </w:delText>
        </w:r>
        <w:r w:rsidR="00E94FBC" w:rsidRPr="000B4CD2" w:rsidDel="00F66ED9">
          <w:rPr>
            <w:b/>
          </w:rPr>
          <w:delText>fitxesEquipamentPerI</w:delText>
        </w:r>
        <w:r w:rsidR="00E94FBC" w:rsidDel="00F66ED9">
          <w:rPr>
            <w:b/>
          </w:rPr>
          <w:delText>dDates</w:delText>
        </w:r>
        <w:r w:rsidDel="00F66ED9">
          <w:delText xml:space="preserve"> </w:delText>
        </w:r>
        <w:r w:rsidRPr="007753C2" w:rsidDel="00F66ED9">
          <w:delText>necessita rebre en la seva invocació</w:delText>
        </w:r>
        <w:r w:rsidDel="00F66ED9">
          <w:delText xml:space="preserve"> com a</w:delText>
        </w:r>
        <w:r w:rsidRPr="007753C2" w:rsidDel="00F66ED9">
          <w:delText xml:space="preserve"> paràmetre</w:delText>
        </w:r>
        <w:r w:rsidDel="00F66ED9">
          <w:delText>s:</w:delText>
        </w:r>
      </w:del>
    </w:p>
    <w:p w:rsidR="00315CA9" w:rsidDel="00F66ED9" w:rsidRDefault="00315CA9" w:rsidP="00315CA9">
      <w:pPr>
        <w:pStyle w:val="Prrafodelista"/>
        <w:numPr>
          <w:ilvl w:val="0"/>
          <w:numId w:val="2"/>
        </w:numPr>
        <w:rPr>
          <w:del w:id="1816" w:author="Jesus" w:date="2013-07-06T00:55:00Z"/>
        </w:rPr>
      </w:pPr>
      <w:del w:id="1817" w:author="Jesus" w:date="2013-07-06T00:55:00Z">
        <w:r w:rsidRPr="000B4CD2" w:rsidDel="00F66ED9">
          <w:rPr>
            <w:b/>
          </w:rPr>
          <w:delText>idioma:</w:delText>
        </w:r>
        <w:r w:rsidRPr="007753C2" w:rsidDel="00F66ED9">
          <w:delText xml:space="preserve"> </w:delText>
        </w:r>
        <w:r w:rsidDel="00F66ED9">
          <w:delText>el codi de l’idioma</w:delText>
        </w:r>
        <w:r w:rsidR="00AF252A" w:rsidDel="00F66ED9">
          <w:delText xml:space="preserve"> en el que es desitja rebre la informació</w:delText>
        </w:r>
        <w:r w:rsidDel="00F66ED9">
          <w:delText>.</w:delText>
        </w:r>
      </w:del>
    </w:p>
    <w:p w:rsidR="00315CA9" w:rsidDel="00F66ED9" w:rsidRDefault="00315CA9" w:rsidP="00315CA9">
      <w:pPr>
        <w:pStyle w:val="Prrafodelista"/>
        <w:numPr>
          <w:ilvl w:val="0"/>
          <w:numId w:val="2"/>
        </w:numPr>
        <w:rPr>
          <w:del w:id="1818" w:author="Jesus" w:date="2013-07-06T00:55:00Z"/>
        </w:rPr>
      </w:pPr>
      <w:del w:id="1819" w:author="Jesus" w:date="2013-07-06T00:55:00Z">
        <w:r w:rsidDel="00F66ED9">
          <w:rPr>
            <w:b/>
          </w:rPr>
          <w:delText>idCentre:</w:delText>
        </w:r>
        <w:r w:rsidDel="00F66ED9">
          <w:delText xml:space="preserve"> </w:delText>
        </w:r>
        <w:r w:rsidRPr="000B4CD2" w:rsidDel="00F66ED9">
          <w:delText>codi identificador de la fitxa equipament</w:delText>
        </w:r>
        <w:r w:rsidDel="00F66ED9">
          <w:delText xml:space="preserve"> de la que es volen obtenir les seves fitxes activitats.</w:delText>
        </w:r>
      </w:del>
    </w:p>
    <w:p w:rsidR="003831AB" w:rsidDel="00F66ED9" w:rsidRDefault="003831AB" w:rsidP="003831AB">
      <w:pPr>
        <w:pStyle w:val="Prrafodelista"/>
        <w:numPr>
          <w:ilvl w:val="0"/>
          <w:numId w:val="2"/>
        </w:numPr>
        <w:rPr>
          <w:del w:id="1820" w:author="Jesus" w:date="2013-07-06T00:55:00Z"/>
        </w:rPr>
      </w:pPr>
      <w:del w:id="1821" w:author="Jesus" w:date="2013-07-06T00:55:00Z">
        <w:r w:rsidDel="00F66ED9">
          <w:rPr>
            <w:b/>
          </w:rPr>
          <w:delText xml:space="preserve">dataInici: </w:delText>
        </w:r>
        <w:r w:rsidDel="00F66ED9">
          <w:delText>data en format String. Indicarà que les activitats cercades compliran que la seva data d’alta o creació serà anterior aquest paràmetre.</w:delText>
        </w:r>
      </w:del>
    </w:p>
    <w:p w:rsidR="003831AB" w:rsidDel="00F66ED9" w:rsidRDefault="003831AB" w:rsidP="003831AB">
      <w:pPr>
        <w:pStyle w:val="Prrafodelista"/>
        <w:numPr>
          <w:ilvl w:val="0"/>
          <w:numId w:val="2"/>
        </w:numPr>
        <w:rPr>
          <w:del w:id="1822" w:author="Jesus" w:date="2013-07-06T00:55:00Z"/>
        </w:rPr>
      </w:pPr>
      <w:del w:id="1823" w:author="Jesus" w:date="2013-07-06T00:55:00Z">
        <w:r w:rsidRPr="000B4CD2" w:rsidDel="00F66ED9">
          <w:rPr>
            <w:b/>
          </w:rPr>
          <w:delText>dataFi</w:delText>
        </w:r>
        <w:r w:rsidDel="00F66ED9">
          <w:delText xml:space="preserve"> : data en format String. Indicarà que les activitats cercades compliran </w:delText>
        </w:r>
      </w:del>
      <w:ins w:id="1824" w:author="Campos Muñoz, Jesús" w:date="2013-07-01T13:14:00Z">
        <w:del w:id="1825" w:author="Jesus" w:date="2013-07-06T00:55:00Z">
          <w:r w:rsidR="00AE39B0" w:rsidDel="00F66ED9">
            <w:delText xml:space="preserve">que </w:delText>
          </w:r>
        </w:del>
      </w:ins>
      <w:del w:id="1826" w:author="Jesus" w:date="2013-07-06T00:55:00Z">
        <w:r w:rsidDel="00F66ED9">
          <w:delText xml:space="preserve">la seva data de finalització de </w:delText>
        </w:r>
      </w:del>
      <w:ins w:id="1827" w:author="Campos Muñoz, Jesús" w:date="2013-07-01T13:23:00Z">
        <w:del w:id="1828" w:author="Jesus" w:date="2013-07-06T00:55:00Z">
          <w:r w:rsidR="00AE0E68" w:rsidDel="00F66ED9">
            <w:delText xml:space="preserve">serà </w:delText>
          </w:r>
        </w:del>
      </w:ins>
      <w:del w:id="1829" w:author="Jesus" w:date="2013-07-06T00:55:00Z">
        <w:r w:rsidDel="00F66ED9">
          <w:delText>igual o posterior a aquest paràmetre.</w:delText>
        </w:r>
      </w:del>
    </w:p>
    <w:p w:rsidR="003831AB" w:rsidDel="00F66ED9" w:rsidRDefault="003831AB" w:rsidP="003831AB">
      <w:pPr>
        <w:rPr>
          <w:del w:id="1830" w:author="Jesus" w:date="2013-07-06T00:55:00Z"/>
        </w:rPr>
      </w:pPr>
    </w:p>
    <w:p w:rsidR="003831AB" w:rsidDel="00F66ED9" w:rsidRDefault="003831AB" w:rsidP="003831AB">
      <w:pPr>
        <w:rPr>
          <w:del w:id="1831" w:author="Jesus" w:date="2013-07-06T00:55:00Z"/>
        </w:rPr>
      </w:pPr>
      <w:del w:id="1832" w:author="Jesus" w:date="2013-07-06T00:55:00Z">
        <w:r w:rsidDel="00F66ED9">
          <w:delText xml:space="preserve">Pot donar-se el cas que no existeixi cap activitat a realitzar-se en l’equipament i per tant en la resposta es retornarien zero resultats i operació finalitzada correctament al codi d’estat </w:delText>
        </w:r>
        <w:r w:rsidRPr="007753C2" w:rsidDel="00F66ED9">
          <w:delText>.</w:delText>
        </w:r>
      </w:del>
    </w:p>
    <w:p w:rsidR="003831AB" w:rsidDel="00F66ED9" w:rsidRDefault="003831AB" w:rsidP="003831AB">
      <w:pPr>
        <w:rPr>
          <w:del w:id="1833" w:author="Jesus" w:date="2013-07-06T00:55:00Z"/>
        </w:rPr>
      </w:pPr>
      <w:del w:id="1834" w:author="Jesus" w:date="2013-07-06T00:55:00Z">
        <w:r w:rsidDel="00F66ED9">
          <w:delText xml:space="preserve">La forma de la resposta WSDL és una estructura </w:delText>
        </w:r>
        <w:r w:rsidRPr="000B4CD2" w:rsidDel="00F66ED9">
          <w:rPr>
            <w:b/>
          </w:rPr>
          <w:delText>BeanRespostaTipus7</w:delText>
        </w:r>
        <w:r w:rsidDel="00F66ED9">
          <w:delText>.</w:delText>
        </w:r>
      </w:del>
    </w:p>
    <w:p w:rsidR="003831AB" w:rsidDel="00F66ED9" w:rsidRDefault="003831AB">
      <w:pPr>
        <w:rPr>
          <w:del w:id="1835" w:author="Jesus" w:date="2013-07-06T00:55:00Z"/>
        </w:rPr>
      </w:pPr>
      <w:del w:id="1836" w:author="Jesus" w:date="2013-07-06T00:55:00Z">
        <w:r w:rsidDel="00F66ED9">
          <w:delText xml:space="preserve">Possibles </w:delText>
        </w:r>
        <w:r w:rsidR="001917BC" w:rsidDel="00F66ED9">
          <w:fldChar w:fldCharType="begin"/>
        </w:r>
        <w:r w:rsidR="001917BC" w:rsidDel="00F66ED9">
          <w:delInstrText xml:space="preserve"> HYPERLINK \l "_Annex_B:_Situacions" </w:delInstrText>
        </w:r>
        <w:r w:rsidR="001917BC" w:rsidDel="00F66ED9">
          <w:fldChar w:fldCharType="separate"/>
        </w:r>
        <w:r w:rsidRPr="007A5DE0" w:rsidDel="00F66ED9">
          <w:rPr>
            <w:rStyle w:val="Hipervnculo"/>
          </w:rPr>
          <w:delText>codis</w:delText>
        </w:r>
        <w:r w:rsidRPr="00811789" w:rsidDel="00F66ED9">
          <w:rPr>
            <w:rStyle w:val="Hipervnculo"/>
          </w:rPr>
          <w:delText xml:space="preserve"> d’estat</w:delText>
        </w:r>
        <w:r w:rsidR="001917BC" w:rsidDel="00F66ED9">
          <w:rPr>
            <w:rStyle w:val="Hipervnculo"/>
          </w:rPr>
          <w:fldChar w:fldCharType="end"/>
        </w:r>
        <w:r w:rsidDel="00F66ED9">
          <w:delText xml:space="preserve"> </w:delText>
        </w:r>
      </w:del>
      <w:ins w:id="1837" w:author="Campos Muñoz, Jesús" w:date="2013-07-01T12:46:00Z">
        <w:del w:id="1838" w:author="Jesus" w:date="2013-07-06T00:55:00Z">
          <w:r w:rsidR="00BC75DC" w:rsidDel="00F66ED9">
            <w:delText>que poden retornar els mètodes</w:delText>
          </w:r>
        </w:del>
      </w:ins>
      <w:del w:id="1839" w:author="Jesus" w:date="2013-07-06T00:55:00Z">
        <w:r w:rsidDel="00F66ED9">
          <w:delText>que pot retornar el mètode: 0, -1, 2 ó 5</w:delText>
        </w:r>
      </w:del>
    </w:p>
    <w:p w:rsidR="00970630" w:rsidRPr="007753C2" w:rsidDel="00F66ED9" w:rsidRDefault="00970630" w:rsidP="00970630">
      <w:pPr>
        <w:pStyle w:val="Ttulo3"/>
        <w:rPr>
          <w:del w:id="1840" w:author="Jesus" w:date="2013-07-06T00:55:00Z"/>
        </w:rPr>
      </w:pPr>
      <w:bookmarkStart w:id="1841" w:name="_Toc359501279"/>
      <w:bookmarkStart w:id="1842" w:name="_Toc359501674"/>
      <w:bookmarkStart w:id="1843" w:name="_Toc359568681"/>
      <w:bookmarkStart w:id="1844" w:name="_Toc360797866"/>
      <w:bookmarkEnd w:id="1841"/>
      <w:bookmarkEnd w:id="1842"/>
      <w:bookmarkEnd w:id="1843"/>
      <w:del w:id="1845" w:author="Jesus" w:date="2013-07-06T00:55:00Z">
        <w:r w:rsidRPr="007753C2" w:rsidDel="00F66ED9">
          <w:delText>Documents relacionats amb una fitxa</w:delText>
        </w:r>
        <w:bookmarkEnd w:id="1844"/>
      </w:del>
    </w:p>
    <w:p w:rsidR="00970630" w:rsidDel="00F66ED9" w:rsidRDefault="00970630" w:rsidP="00970630">
      <w:pPr>
        <w:rPr>
          <w:del w:id="1846" w:author="Jesus" w:date="2013-07-06T00:55:00Z"/>
        </w:rPr>
      </w:pPr>
      <w:del w:id="1847" w:author="Jesus" w:date="2013-07-06T00:55:00Z">
        <w:r w:rsidRPr="007753C2" w:rsidDel="00F66ED9">
          <w:delText>En el cas que una activitat o fitxa tingui documentació associada aquesta es retornarà en l’idioma demanat.</w:delText>
        </w:r>
        <w:r w:rsidR="00F470D7" w:rsidDel="00F66ED9">
          <w:delText xml:space="preserve"> Només retornarà documents de tipus </w:delText>
        </w:r>
        <w:r w:rsidR="00F470D7" w:rsidRPr="00C231FF" w:rsidDel="00F66ED9">
          <w:rPr>
            <w:b/>
          </w:rPr>
          <w:delText>pdf</w:delText>
        </w:r>
        <w:r w:rsidR="00F470D7" w:rsidDel="00F66ED9">
          <w:delText xml:space="preserve">, </w:delText>
        </w:r>
        <w:r w:rsidR="00F470D7" w:rsidRPr="00C231FF" w:rsidDel="00F66ED9">
          <w:rPr>
            <w:b/>
          </w:rPr>
          <w:delText>doc</w:delText>
        </w:r>
        <w:r w:rsidR="00AE74B7" w:rsidDel="00F66ED9">
          <w:rPr>
            <w:b/>
          </w:rPr>
          <w:delText>, xls</w:delText>
        </w:r>
        <w:r w:rsidR="00F470D7" w:rsidDel="00F66ED9">
          <w:delText xml:space="preserve"> o un </w:delText>
        </w:r>
        <w:r w:rsidR="00F470D7" w:rsidRPr="00C231FF" w:rsidDel="00F66ED9">
          <w:rPr>
            <w:b/>
          </w:rPr>
          <w:delText>link</w:delText>
        </w:r>
        <w:r w:rsidR="00F470D7" w:rsidDel="00F66ED9">
          <w:delText xml:space="preserve"> a un lloc web. Qualsevol altre tipus de material contingut a la taula </w:delText>
        </w:r>
        <w:r w:rsidR="00630EC6" w:rsidDel="00F66ED9">
          <w:delText xml:space="preserve">i relacionat amb la fitxa </w:delText>
        </w:r>
        <w:r w:rsidR="00F470D7" w:rsidDel="00F66ED9">
          <w:delText xml:space="preserve">però que no sigui </w:delText>
        </w:r>
        <w:r w:rsidR="00630EC6" w:rsidDel="00F66ED9">
          <w:delText xml:space="preserve">d’un dels tipus esmentats </w:delText>
        </w:r>
      </w:del>
      <w:ins w:id="1848" w:author="Campos Muñoz, Jesús" w:date="2013-07-01T12:47:00Z">
        <w:del w:id="1849" w:author="Jesus" w:date="2013-07-06T00:55:00Z">
          <w:r w:rsidR="001B1408" w:rsidDel="00F66ED9">
            <w:delText xml:space="preserve">enumerats abans </w:delText>
          </w:r>
        </w:del>
      </w:ins>
      <w:del w:id="1850" w:author="Jesus" w:date="2013-07-06T00:55:00Z">
        <w:r w:rsidR="00F470D7" w:rsidDel="00F66ED9">
          <w:delText>no serà retornat.</w:delText>
        </w:r>
        <w:r w:rsidR="00AD4289" w:rsidDel="00F66ED9">
          <w:delText xml:space="preserve"> És a dir, no es retornaran imatges.</w:delText>
        </w:r>
      </w:del>
    </w:p>
    <w:p w:rsidR="00F52AD1" w:rsidDel="00F66ED9" w:rsidRDefault="00F52AD1" w:rsidP="006E7826">
      <w:pPr>
        <w:tabs>
          <w:tab w:val="left" w:pos="2527"/>
        </w:tabs>
        <w:rPr>
          <w:ins w:id="1851" w:author="Campos Muñoz, Jesús" w:date="2013-07-01T09:28:00Z"/>
          <w:del w:id="1852" w:author="Jesus" w:date="2013-07-06T00:55:00Z"/>
        </w:rPr>
      </w:pPr>
    </w:p>
    <w:p w:rsidR="00F52AD1" w:rsidDel="00F66ED9" w:rsidRDefault="00F52AD1" w:rsidP="006E7826">
      <w:pPr>
        <w:tabs>
          <w:tab w:val="left" w:pos="2527"/>
        </w:tabs>
        <w:rPr>
          <w:ins w:id="1853" w:author="Campos Muñoz, Jesús" w:date="2013-07-01T09:28:00Z"/>
          <w:del w:id="1854" w:author="Jesus" w:date="2013-07-06T00:55:00Z"/>
        </w:rPr>
      </w:pPr>
    </w:p>
    <w:p w:rsidR="006E7826" w:rsidDel="00F66ED9" w:rsidRDefault="006E7826" w:rsidP="006E7826">
      <w:pPr>
        <w:tabs>
          <w:tab w:val="left" w:pos="2527"/>
        </w:tabs>
        <w:rPr>
          <w:del w:id="1855" w:author="Jesus" w:date="2013-07-06T00:55:00Z"/>
        </w:rPr>
      </w:pPr>
      <w:del w:id="1856" w:author="Jesus" w:date="2013-07-06T00:55:00Z">
        <w:r w:rsidDel="00F66ED9">
          <w:delText xml:space="preserve">Mètodes </w:delText>
        </w:r>
        <w:r w:rsidR="001048C5" w:rsidDel="00F66ED9">
          <w:delText xml:space="preserve">del </w:delText>
        </w:r>
        <w:r w:rsidDel="00F66ED9">
          <w:delText>servei web:</w:delText>
        </w:r>
        <w:r w:rsidDel="00F66ED9">
          <w:tab/>
        </w:r>
      </w:del>
    </w:p>
    <w:tbl>
      <w:tblPr>
        <w:tblStyle w:val="Tablaconcuadrcula"/>
        <w:tblW w:w="0" w:type="auto"/>
        <w:tblBorders>
          <w:top w:val="none" w:sz="0" w:space="0" w:color="auto"/>
          <w:left w:val="none" w:sz="0" w:space="0" w:color="auto"/>
          <w:bottom w:val="none" w:sz="0" w:space="0" w:color="auto"/>
          <w:right w:val="none" w:sz="0" w:space="0" w:color="auto"/>
        </w:tblBorders>
        <w:shd w:val="pct10" w:color="auto" w:fill="auto"/>
        <w:tblLook w:val="04A0" w:firstRow="1" w:lastRow="0" w:firstColumn="1" w:lastColumn="0" w:noHBand="0" w:noVBand="1"/>
      </w:tblPr>
      <w:tblGrid>
        <w:gridCol w:w="8644"/>
      </w:tblGrid>
      <w:tr w:rsidR="006E7826" w:rsidDel="00F66ED9" w:rsidTr="00C37656">
        <w:trPr>
          <w:del w:id="1857" w:author="Jesus" w:date="2013-07-06T00:55:00Z"/>
        </w:trPr>
        <w:tc>
          <w:tcPr>
            <w:tcW w:w="8644" w:type="dxa"/>
            <w:shd w:val="pct10" w:color="auto" w:fill="auto"/>
          </w:tcPr>
          <w:p w:rsidR="006E7826" w:rsidRPr="000B4CD2" w:rsidDel="00F66ED9" w:rsidRDefault="00CD148E" w:rsidP="00C231FF">
            <w:pPr>
              <w:autoSpaceDE w:val="0"/>
              <w:autoSpaceDN w:val="0"/>
              <w:adjustRightInd w:val="0"/>
              <w:spacing w:line="276" w:lineRule="auto"/>
              <w:jc w:val="left"/>
              <w:rPr>
                <w:del w:id="1858" w:author="Jesus" w:date="2013-07-06T00:55:00Z"/>
                <w:rFonts w:ascii="Consolas" w:eastAsiaTheme="minorHAnsi" w:hAnsi="Consolas" w:cs="Consolas"/>
                <w:sz w:val="19"/>
                <w:szCs w:val="19"/>
                <w:lang w:val="en-US" w:bidi="ar-SA"/>
              </w:rPr>
            </w:pPr>
            <w:del w:id="1859" w:author="Jesus" w:date="2013-07-06T00:55:00Z">
              <w:r w:rsidRPr="00C231FF" w:rsidDel="00F66ED9">
                <w:rPr>
                  <w:rFonts w:ascii="Consolas" w:eastAsiaTheme="minorHAnsi" w:hAnsi="Consolas" w:cs="Consolas"/>
                  <w:sz w:val="19"/>
                  <w:szCs w:val="19"/>
                  <w:lang w:val="en-US" w:bidi="ar-SA"/>
                </w:rPr>
                <w:delText xml:space="preserve">docsFitxa(idioma </w:delText>
              </w:r>
              <w:r w:rsidRPr="00C231FF" w:rsidDel="00F66ED9">
                <w:rPr>
                  <w:rFonts w:ascii="Consolas" w:eastAsiaTheme="minorHAnsi" w:hAnsi="Consolas" w:cs="Consolas"/>
                  <w:color w:val="0000FF"/>
                  <w:sz w:val="19"/>
                  <w:szCs w:val="19"/>
                  <w:lang w:val="en-US" w:bidi="ar-SA"/>
                </w:rPr>
                <w:delText>As</w:delText>
              </w:r>
              <w:r w:rsidRPr="00C231FF" w:rsidDel="00F66ED9">
                <w:rPr>
                  <w:rFonts w:ascii="Consolas" w:eastAsiaTheme="minorHAnsi" w:hAnsi="Consolas" w:cs="Consolas"/>
                  <w:sz w:val="19"/>
                  <w:szCs w:val="19"/>
                  <w:lang w:val="en-US" w:bidi="ar-SA"/>
                </w:rPr>
                <w:delText xml:space="preserve"> </w:delText>
              </w:r>
              <w:r w:rsidRPr="00C231FF" w:rsidDel="00F66ED9">
                <w:rPr>
                  <w:rFonts w:ascii="Consolas" w:eastAsiaTheme="minorHAnsi" w:hAnsi="Consolas" w:cs="Consolas"/>
                  <w:color w:val="0000FF"/>
                  <w:sz w:val="19"/>
                  <w:szCs w:val="19"/>
                  <w:lang w:val="en-US" w:bidi="ar-SA"/>
                </w:rPr>
                <w:delText>Integer</w:delText>
              </w:r>
              <w:r w:rsidRPr="00C231FF" w:rsidDel="00F66ED9">
                <w:rPr>
                  <w:rFonts w:ascii="Consolas" w:eastAsiaTheme="minorHAnsi" w:hAnsi="Consolas" w:cs="Consolas"/>
                  <w:sz w:val="19"/>
                  <w:szCs w:val="19"/>
                  <w:lang w:val="en-US" w:bidi="ar-SA"/>
                </w:rPr>
                <w:delText xml:space="preserve">, idFitxa </w:delText>
              </w:r>
              <w:r w:rsidRPr="00C231FF" w:rsidDel="00F66ED9">
                <w:rPr>
                  <w:rFonts w:ascii="Consolas" w:eastAsiaTheme="minorHAnsi" w:hAnsi="Consolas" w:cs="Consolas"/>
                  <w:color w:val="0000FF"/>
                  <w:sz w:val="19"/>
                  <w:szCs w:val="19"/>
                  <w:lang w:val="en-US" w:bidi="ar-SA"/>
                </w:rPr>
                <w:delText>As</w:delText>
              </w:r>
              <w:r w:rsidRPr="00C231FF" w:rsidDel="00F66ED9">
                <w:rPr>
                  <w:rFonts w:ascii="Consolas" w:eastAsiaTheme="minorHAnsi" w:hAnsi="Consolas" w:cs="Consolas"/>
                  <w:sz w:val="19"/>
                  <w:szCs w:val="19"/>
                  <w:lang w:val="en-US" w:bidi="ar-SA"/>
                </w:rPr>
                <w:delText xml:space="preserve"> </w:delText>
              </w:r>
              <w:r w:rsidRPr="00C231FF" w:rsidDel="00F66ED9">
                <w:rPr>
                  <w:rFonts w:ascii="Consolas" w:eastAsiaTheme="minorHAnsi" w:hAnsi="Consolas" w:cs="Consolas"/>
                  <w:color w:val="0000FF"/>
                  <w:sz w:val="19"/>
                  <w:szCs w:val="19"/>
                  <w:lang w:val="en-US" w:bidi="ar-SA"/>
                </w:rPr>
                <w:delText>Integer</w:delText>
              </w:r>
              <w:r w:rsidRPr="00C231FF" w:rsidDel="00F66ED9">
                <w:rPr>
                  <w:rFonts w:ascii="Consolas" w:eastAsiaTheme="minorHAnsi" w:hAnsi="Consolas" w:cs="Consolas"/>
                  <w:sz w:val="19"/>
                  <w:szCs w:val="19"/>
                  <w:lang w:val="en-US" w:bidi="ar-SA"/>
                </w:rPr>
                <w:delText>)</w:delText>
              </w:r>
            </w:del>
          </w:p>
        </w:tc>
      </w:tr>
    </w:tbl>
    <w:p w:rsidR="006E7826" w:rsidDel="00F66ED9" w:rsidRDefault="006E7826" w:rsidP="006E7826">
      <w:pPr>
        <w:pStyle w:val="Epgrafe"/>
        <w:spacing w:line="276" w:lineRule="auto"/>
        <w:ind w:left="720"/>
        <w:jc w:val="center"/>
        <w:rPr>
          <w:del w:id="1860" w:author="Jesus" w:date="2013-07-06T00:55:00Z"/>
        </w:rPr>
      </w:pPr>
      <w:bookmarkStart w:id="1861" w:name="_Toc360449437"/>
      <w:del w:id="1862" w:author="Jesus" w:date="2013-07-06T00:55:00Z">
        <w:r w:rsidDel="00F66ED9">
          <w:delText xml:space="preserve">Figura </w:delText>
        </w:r>
        <w:r w:rsidDel="00F66ED9">
          <w:fldChar w:fldCharType="begin"/>
        </w:r>
        <w:r w:rsidDel="00F66ED9">
          <w:delInstrText xml:space="preserve"> SEQ Figura \* ARABIC </w:delInstrText>
        </w:r>
        <w:r w:rsidDel="00F66ED9">
          <w:fldChar w:fldCharType="separate"/>
        </w:r>
      </w:del>
      <w:ins w:id="1863" w:author="Campos Muñoz, Jesús" w:date="2013-07-05T14:29:00Z">
        <w:del w:id="1864" w:author="Jesus" w:date="2013-07-06T00:55:00Z">
          <w:r w:rsidR="00BF3893" w:rsidDel="00F66ED9">
            <w:rPr>
              <w:noProof/>
            </w:rPr>
            <w:delText>13</w:delText>
          </w:r>
        </w:del>
      </w:ins>
      <w:del w:id="1865" w:author="Jesus" w:date="2013-07-06T00:55:00Z">
        <w:r w:rsidR="0060270F" w:rsidDel="00F66ED9">
          <w:rPr>
            <w:noProof/>
          </w:rPr>
          <w:delText>12</w:delText>
        </w:r>
        <w:r w:rsidDel="00F66ED9">
          <w:fldChar w:fldCharType="end"/>
        </w:r>
        <w:r w:rsidDel="00F66ED9">
          <w:delText xml:space="preserve">: Mètode per obtenir </w:delText>
        </w:r>
        <w:r w:rsidR="00F02D51" w:rsidDel="00F66ED9">
          <w:delText>els recursos de tipus document relacionats amb una fitxa.</w:delText>
        </w:r>
        <w:bookmarkEnd w:id="1861"/>
      </w:del>
    </w:p>
    <w:p w:rsidR="006E7826" w:rsidDel="00F66ED9" w:rsidRDefault="006E7826" w:rsidP="006E7826">
      <w:pPr>
        <w:rPr>
          <w:del w:id="1866" w:author="Jesus" w:date="2013-07-06T00:55:00Z"/>
        </w:rPr>
      </w:pPr>
      <w:del w:id="1867" w:author="Jesus" w:date="2013-07-06T00:55:00Z">
        <w:r w:rsidDel="00F66ED9">
          <w:delText>El m</w:delText>
        </w:r>
        <w:r w:rsidRPr="007753C2" w:rsidDel="00F66ED9">
          <w:delText xml:space="preserve">ètode </w:delText>
        </w:r>
        <w:r w:rsidR="00142B5E" w:rsidDel="00F66ED9">
          <w:rPr>
            <w:b/>
          </w:rPr>
          <w:delText>docsFitxa</w:delText>
        </w:r>
        <w:r w:rsidDel="00F66ED9">
          <w:delText xml:space="preserve"> </w:delText>
        </w:r>
        <w:r w:rsidRPr="007753C2" w:rsidDel="00F66ED9">
          <w:delText>necessita rebre en la seva invocació</w:delText>
        </w:r>
        <w:r w:rsidDel="00F66ED9">
          <w:delText xml:space="preserve"> com a</w:delText>
        </w:r>
        <w:r w:rsidRPr="007753C2" w:rsidDel="00F66ED9">
          <w:delText xml:space="preserve"> paràmetre</w:delText>
        </w:r>
        <w:r w:rsidDel="00F66ED9">
          <w:delText>s:</w:delText>
        </w:r>
      </w:del>
    </w:p>
    <w:p w:rsidR="006E7826" w:rsidDel="00F66ED9" w:rsidRDefault="006E7826" w:rsidP="006E7826">
      <w:pPr>
        <w:pStyle w:val="Prrafodelista"/>
        <w:numPr>
          <w:ilvl w:val="0"/>
          <w:numId w:val="2"/>
        </w:numPr>
        <w:rPr>
          <w:del w:id="1868" w:author="Jesus" w:date="2013-07-06T00:55:00Z"/>
        </w:rPr>
      </w:pPr>
      <w:del w:id="1869" w:author="Jesus" w:date="2013-07-06T00:55:00Z">
        <w:r w:rsidRPr="000B4CD2" w:rsidDel="00F66ED9">
          <w:rPr>
            <w:b/>
          </w:rPr>
          <w:delText>idioma:</w:delText>
        </w:r>
        <w:r w:rsidRPr="007753C2" w:rsidDel="00F66ED9">
          <w:delText xml:space="preserve"> </w:delText>
        </w:r>
        <w:r w:rsidDel="00F66ED9">
          <w:delText xml:space="preserve">el codi de l’idioma </w:delText>
        </w:r>
      </w:del>
      <w:ins w:id="1870" w:author="Campos Muñoz, Jesús" w:date="2013-07-01T11:58:00Z">
        <w:del w:id="1871" w:author="Jesus" w:date="2013-07-06T00:55:00Z">
          <w:r w:rsidR="007F0D24" w:rsidDel="00F66ED9">
            <w:delText xml:space="preserve">en el que es volen rebre les dades </w:delText>
          </w:r>
        </w:del>
      </w:ins>
      <w:del w:id="1872" w:author="Jesus" w:date="2013-07-06T00:55:00Z">
        <w:r w:rsidDel="00F66ED9">
          <w:delText xml:space="preserve">(codi únic que identifica un idioma i que s’obté a l’apartat </w:delText>
        </w:r>
        <w:r w:rsidR="00D542E1" w:rsidRPr="000B4CD2" w:rsidDel="00F66ED9">
          <w:rPr>
            <w:b/>
          </w:rPr>
          <w:fldChar w:fldCharType="begin"/>
        </w:r>
        <w:r w:rsidR="00D542E1" w:rsidRPr="000B4CD2" w:rsidDel="00F66ED9">
          <w:rPr>
            <w:b/>
          </w:rPr>
          <w:delInstrText xml:space="preserve"> REF _Ref359500419 \r \h </w:delInstrText>
        </w:r>
        <w:r w:rsidR="00D542E1" w:rsidDel="00F66ED9">
          <w:rPr>
            <w:b/>
          </w:rPr>
          <w:delInstrText xml:space="preserve"> \* MERGEFORMAT </w:delInstrText>
        </w:r>
        <w:r w:rsidR="00D542E1" w:rsidRPr="000B4CD2" w:rsidDel="00F66ED9">
          <w:rPr>
            <w:b/>
          </w:rPr>
        </w:r>
        <w:r w:rsidR="00D542E1" w:rsidRPr="000B4CD2" w:rsidDel="00F66ED9">
          <w:rPr>
            <w:b/>
          </w:rPr>
          <w:fldChar w:fldCharType="separate"/>
        </w:r>
        <w:r w:rsidR="00BF3893" w:rsidDel="00F66ED9">
          <w:rPr>
            <w:b/>
          </w:rPr>
          <w:delText>3.2.1</w:delText>
        </w:r>
        <w:r w:rsidR="00D542E1" w:rsidRPr="000B4CD2" w:rsidDel="00F66ED9">
          <w:rPr>
            <w:b/>
          </w:rPr>
          <w:fldChar w:fldCharType="end"/>
        </w:r>
        <w:r w:rsidR="00D542E1" w:rsidRPr="000B4CD2" w:rsidDel="00F66ED9">
          <w:rPr>
            <w:b/>
          </w:rPr>
          <w:delText xml:space="preserve"> </w:delText>
        </w:r>
        <w:r w:rsidR="00D542E1" w:rsidRPr="000B4CD2" w:rsidDel="00F66ED9">
          <w:rPr>
            <w:b/>
          </w:rPr>
          <w:fldChar w:fldCharType="begin"/>
        </w:r>
        <w:r w:rsidR="00D542E1" w:rsidRPr="000B4CD2" w:rsidDel="00F66ED9">
          <w:rPr>
            <w:b/>
          </w:rPr>
          <w:delInstrText xml:space="preserve"> REF _Ref359500422 \h </w:delInstrText>
        </w:r>
        <w:r w:rsidR="00D542E1" w:rsidDel="00F66ED9">
          <w:rPr>
            <w:b/>
          </w:rPr>
          <w:delInstrText xml:space="preserve"> \* MERGEFORMAT </w:delInstrText>
        </w:r>
        <w:r w:rsidR="00D542E1" w:rsidRPr="000B4CD2" w:rsidDel="00F66ED9">
          <w:rPr>
            <w:b/>
          </w:rPr>
        </w:r>
        <w:r w:rsidR="00D542E1" w:rsidRPr="000B4CD2" w:rsidDel="00F66ED9">
          <w:rPr>
            <w:b/>
          </w:rPr>
          <w:fldChar w:fldCharType="separate"/>
        </w:r>
      </w:del>
      <w:ins w:id="1873" w:author="Campos Muñoz, Jesús" w:date="2013-07-05T14:29:00Z">
        <w:del w:id="1874" w:author="Jesus" w:date="2013-07-06T00:55:00Z">
          <w:r w:rsidR="00BF3893" w:rsidRPr="00BF3893" w:rsidDel="00F66ED9">
            <w:rPr>
              <w:b/>
              <w:rPrChange w:id="1875" w:author="Campos Muñoz, Jesús" w:date="2013-07-05T14:29:00Z">
                <w:rPr/>
              </w:rPrChange>
            </w:rPr>
            <w:delText>Obtenir idiomes disponibles</w:delText>
          </w:r>
        </w:del>
      </w:ins>
      <w:del w:id="1876" w:author="Jesus" w:date="2013-07-06T00:55:00Z">
        <w:r w:rsidR="00D542E1" w:rsidRPr="000B4CD2" w:rsidDel="00F66ED9">
          <w:rPr>
            <w:b/>
          </w:rPr>
          <w:delText>Obtenir idiomes disponibles</w:delText>
        </w:r>
        <w:r w:rsidR="00D542E1" w:rsidRPr="000B4CD2" w:rsidDel="00F66ED9">
          <w:rPr>
            <w:b/>
          </w:rPr>
          <w:fldChar w:fldCharType="end"/>
        </w:r>
        <w:r w:rsidDel="00F66ED9">
          <w:delText>) en el que es volen rebre les dades</w:delText>
        </w:r>
        <w:r w:rsidRPr="007753C2" w:rsidDel="00F66ED9">
          <w:delText>.</w:delText>
        </w:r>
      </w:del>
    </w:p>
    <w:p w:rsidR="006E7826" w:rsidDel="00F66ED9" w:rsidRDefault="006E7826" w:rsidP="006E7826">
      <w:pPr>
        <w:pStyle w:val="Prrafodelista"/>
        <w:numPr>
          <w:ilvl w:val="0"/>
          <w:numId w:val="2"/>
        </w:numPr>
        <w:rPr>
          <w:del w:id="1877" w:author="Jesus" w:date="2013-07-06T00:55:00Z"/>
        </w:rPr>
      </w:pPr>
      <w:del w:id="1878" w:author="Jesus" w:date="2013-07-06T00:55:00Z">
        <w:r w:rsidDel="00F66ED9">
          <w:rPr>
            <w:b/>
          </w:rPr>
          <w:delText>id</w:delText>
        </w:r>
        <w:r w:rsidR="00F6555F" w:rsidDel="00F66ED9">
          <w:rPr>
            <w:b/>
          </w:rPr>
          <w:delText>Fitxa</w:delText>
        </w:r>
        <w:r w:rsidDel="00F66ED9">
          <w:rPr>
            <w:b/>
          </w:rPr>
          <w:delText>:</w:delText>
        </w:r>
        <w:r w:rsidDel="00F66ED9">
          <w:delText xml:space="preserve"> </w:delText>
        </w:r>
        <w:r w:rsidRPr="000B4CD2" w:rsidDel="00F66ED9">
          <w:delText>cod</w:delText>
        </w:r>
        <w:r w:rsidR="002A23EC" w:rsidDel="00F66ED9">
          <w:delText xml:space="preserve">i identificador de la fitxa </w:delText>
        </w:r>
        <w:r w:rsidDel="00F66ED9">
          <w:delText xml:space="preserve">de la que es volen obtenir </w:delText>
        </w:r>
        <w:r w:rsidR="002A23EC" w:rsidDel="00F66ED9">
          <w:delText>els seus documents.</w:delText>
        </w:r>
      </w:del>
    </w:p>
    <w:p w:rsidR="006E7826" w:rsidDel="00F66ED9" w:rsidRDefault="006E7826" w:rsidP="006E7826">
      <w:pPr>
        <w:rPr>
          <w:del w:id="1879" w:author="Jesus" w:date="2013-07-06T00:55:00Z"/>
        </w:rPr>
      </w:pPr>
    </w:p>
    <w:p w:rsidR="006E7826" w:rsidDel="00F66ED9" w:rsidRDefault="006E7826" w:rsidP="006E7826">
      <w:pPr>
        <w:rPr>
          <w:del w:id="1880" w:author="Jesus" w:date="2013-07-06T00:55:00Z"/>
        </w:rPr>
      </w:pPr>
      <w:del w:id="1881" w:author="Jesus" w:date="2013-07-06T00:55:00Z">
        <w:r w:rsidDel="00F66ED9">
          <w:delText xml:space="preserve">Pot donar-se el cas que no existeixi cap </w:delText>
        </w:r>
        <w:r w:rsidR="00A418D3" w:rsidDel="00F66ED9">
          <w:delText xml:space="preserve">document relacionat amb la fitxa indicada </w:delText>
        </w:r>
        <w:r w:rsidDel="00F66ED9">
          <w:delText xml:space="preserve">i per tant en la resposta es retornarien zero resultats i operació finalitzada correctament al codi d’estat </w:delText>
        </w:r>
        <w:r w:rsidRPr="007753C2" w:rsidDel="00F66ED9">
          <w:delText>.</w:delText>
        </w:r>
      </w:del>
    </w:p>
    <w:p w:rsidR="004F1FD4" w:rsidDel="00F66ED9" w:rsidRDefault="006E7826" w:rsidP="006E7826">
      <w:pPr>
        <w:rPr>
          <w:del w:id="1882" w:author="Jesus" w:date="2013-07-06T00:55:00Z"/>
        </w:rPr>
      </w:pPr>
      <w:del w:id="1883" w:author="Jesus" w:date="2013-07-06T00:55:00Z">
        <w:r w:rsidDel="00F66ED9">
          <w:delText xml:space="preserve">La forma de la resposta WSDL és una estructura </w:delText>
        </w:r>
        <w:r w:rsidRPr="000B4CD2" w:rsidDel="00F66ED9">
          <w:rPr>
            <w:b/>
          </w:rPr>
          <w:delText>BeanRespostaTipus</w:delText>
        </w:r>
        <w:r w:rsidR="00501687" w:rsidDel="00F66ED9">
          <w:rPr>
            <w:b/>
          </w:rPr>
          <w:delText>8</w:delText>
        </w:r>
        <w:r w:rsidDel="00F66ED9">
          <w:delText>.</w:delText>
        </w:r>
      </w:del>
    </w:p>
    <w:p w:rsidR="00501687" w:rsidDel="00F66ED9" w:rsidRDefault="00501687" w:rsidP="006E7826">
      <w:pPr>
        <w:rPr>
          <w:del w:id="1884" w:author="Jesus" w:date="2013-07-06T00:55:00Z"/>
        </w:rPr>
      </w:pPr>
      <w:del w:id="1885" w:author="Jesus" w:date="2013-07-06T00:55:00Z">
        <w:r w:rsidRPr="007753C2" w:rsidDel="00F66ED9">
          <w:delText xml:space="preserve">En el cas que </w:delText>
        </w:r>
        <w:r w:rsidR="004F1FD4" w:rsidRPr="00205144" w:rsidDel="00F66ED9">
          <w:rPr>
            <w:rFonts w:cs="Courier New"/>
            <w:b/>
            <w:noProof/>
          </w:rPr>
          <w:delText>strExtensio</w:delText>
        </w:r>
        <w:r w:rsidR="004F1FD4" w:rsidRPr="007753C2" w:rsidDel="00F66ED9">
          <w:delText xml:space="preserve"> </w:delText>
        </w:r>
        <w:r w:rsidRPr="007753C2" w:rsidDel="00F66ED9">
          <w:delText xml:space="preserve">sigui del tipus </w:delText>
        </w:r>
        <w:r w:rsidRPr="007753C2" w:rsidDel="00F66ED9">
          <w:rPr>
            <w:b/>
          </w:rPr>
          <w:delText>pdf</w:delText>
        </w:r>
        <w:r w:rsidDel="00F66ED9">
          <w:delText xml:space="preserve">, </w:delText>
        </w:r>
        <w:r w:rsidRPr="007753C2" w:rsidDel="00F66ED9">
          <w:rPr>
            <w:b/>
          </w:rPr>
          <w:delText>doc</w:delText>
        </w:r>
        <w:r w:rsidRPr="00E96D63" w:rsidDel="00F66ED9">
          <w:delText xml:space="preserve"> </w:delText>
        </w:r>
        <w:r w:rsidRPr="007753C2" w:rsidDel="00F66ED9">
          <w:delText>o</w:delText>
        </w:r>
        <w:r w:rsidDel="00F66ED9">
          <w:delText xml:space="preserve"> </w:delText>
        </w:r>
        <w:r w:rsidRPr="000B4CD2" w:rsidDel="00F66ED9">
          <w:rPr>
            <w:b/>
          </w:rPr>
          <w:delText>xls</w:delText>
        </w:r>
        <w:r w:rsidRPr="007753C2" w:rsidDel="00F66ED9">
          <w:delText xml:space="preserve">, abans de </w:delText>
        </w:r>
        <w:r w:rsidR="004F1FD4" w:rsidRPr="00205144" w:rsidDel="00F66ED9">
          <w:rPr>
            <w:rFonts w:cs="Courier New"/>
            <w:b/>
            <w:noProof/>
          </w:rPr>
          <w:delText>strNomDocument</w:delText>
        </w:r>
        <w:r w:rsidR="004F1FD4" w:rsidRPr="007753C2" w:rsidDel="00F66ED9">
          <w:delText xml:space="preserve"> </w:delText>
        </w:r>
        <w:r w:rsidRPr="007753C2" w:rsidDel="00F66ED9">
          <w:delText xml:space="preserve">s’haurà d’incloure </w:delText>
        </w:r>
        <w:r w:rsidR="006B1CE9" w:rsidDel="00F66ED9">
          <w:fldChar w:fldCharType="begin"/>
        </w:r>
        <w:r w:rsidR="006B1CE9" w:rsidDel="00F66ED9">
          <w:delInstrText xml:space="preserve"> HYPERLINK "http://oiac.grame.net/oiac/Documents/" </w:delInstrText>
        </w:r>
        <w:r w:rsidR="006B1CE9" w:rsidDel="00F66ED9">
          <w:fldChar w:fldCharType="separate"/>
        </w:r>
        <w:r w:rsidRPr="007753C2" w:rsidDel="00F66ED9">
          <w:rPr>
            <w:rStyle w:val="Hipervnculo"/>
          </w:rPr>
          <w:delText>http://oiac.grame.net/oiac/Documents/</w:delText>
        </w:r>
        <w:r w:rsidR="006B1CE9" w:rsidDel="00F66ED9">
          <w:rPr>
            <w:rStyle w:val="Hipervnculo"/>
          </w:rPr>
          <w:fldChar w:fldCharType="end"/>
        </w:r>
        <w:r w:rsidRPr="007753C2" w:rsidDel="00F66ED9">
          <w:delText xml:space="preserve"> </w:delText>
        </w:r>
        <w:r w:rsidR="004F1FD4" w:rsidDel="00F66ED9">
          <w:delText>(</w:delText>
        </w:r>
        <w:r w:rsidR="004F1FD4" w:rsidRPr="00205144" w:rsidDel="00F66ED9">
          <w:rPr>
            <w:rFonts w:cs="Courier New"/>
            <w:b/>
            <w:noProof/>
          </w:rPr>
          <w:delText>strViaDocumentExtern</w:delText>
        </w:r>
        <w:r w:rsidR="004F1FD4" w:rsidDel="00F66ED9">
          <w:delText>)</w:delText>
        </w:r>
        <w:r w:rsidR="009A3908" w:rsidDel="00F66ED9">
          <w:delText xml:space="preserve"> </w:delText>
        </w:r>
        <w:r w:rsidRPr="007753C2" w:rsidDel="00F66ED9">
          <w:delText>per tal de poder obrir el document.</w:delText>
        </w:r>
      </w:del>
    </w:p>
    <w:p w:rsidR="006E7826" w:rsidRPr="007753C2" w:rsidDel="00F66ED9" w:rsidRDefault="006E7826" w:rsidP="006E7826">
      <w:pPr>
        <w:rPr>
          <w:del w:id="1886" w:author="Jesus" w:date="2013-07-06T00:55:00Z"/>
        </w:rPr>
      </w:pPr>
      <w:del w:id="1887" w:author="Jesus" w:date="2013-07-06T00:55:00Z">
        <w:r w:rsidDel="00F66ED9">
          <w:delText xml:space="preserve">Possibles </w:delText>
        </w:r>
        <w:r w:rsidR="001917BC" w:rsidDel="00F66ED9">
          <w:fldChar w:fldCharType="begin"/>
        </w:r>
        <w:r w:rsidR="001917BC" w:rsidDel="00F66ED9">
          <w:delInstrText xml:space="preserve"> HYPERLINK \l "_Annex_B:_Situacions" </w:delInstrText>
        </w:r>
        <w:r w:rsidR="001917BC" w:rsidDel="00F66ED9">
          <w:fldChar w:fldCharType="separate"/>
        </w:r>
        <w:r w:rsidRPr="007A5DE0" w:rsidDel="00F66ED9">
          <w:rPr>
            <w:rStyle w:val="Hipervnculo"/>
          </w:rPr>
          <w:delText>codis</w:delText>
        </w:r>
        <w:r w:rsidRPr="00811789" w:rsidDel="00F66ED9">
          <w:rPr>
            <w:rStyle w:val="Hipervnculo"/>
          </w:rPr>
          <w:delText xml:space="preserve"> d’estat</w:delText>
        </w:r>
        <w:r w:rsidR="001917BC" w:rsidDel="00F66ED9">
          <w:rPr>
            <w:rStyle w:val="Hipervnculo"/>
          </w:rPr>
          <w:fldChar w:fldCharType="end"/>
        </w:r>
        <w:r w:rsidDel="00F66ED9">
          <w:delText xml:space="preserve"> que pot retornar el mètode: 0, -1, 2 ó 5</w:delText>
        </w:r>
        <w:r w:rsidR="00501687" w:rsidDel="00F66ED9">
          <w:delText>.</w:delText>
        </w:r>
      </w:del>
    </w:p>
    <w:p w:rsidR="003379BE" w:rsidDel="00F66ED9" w:rsidRDefault="003379BE" w:rsidP="00C231FF">
      <w:pPr>
        <w:pStyle w:val="Ttulo3"/>
        <w:rPr>
          <w:del w:id="1888" w:author="Jesus" w:date="2013-07-06T00:55:00Z"/>
        </w:rPr>
      </w:pPr>
      <w:bookmarkStart w:id="1889" w:name="_Toc359501281"/>
      <w:bookmarkStart w:id="1890" w:name="_Toc359501676"/>
      <w:bookmarkStart w:id="1891" w:name="_Toc359568683"/>
      <w:bookmarkStart w:id="1892" w:name="_Toc360797867"/>
      <w:bookmarkEnd w:id="1889"/>
      <w:bookmarkEnd w:id="1890"/>
      <w:bookmarkEnd w:id="1891"/>
      <w:del w:id="1893" w:author="Jesus" w:date="2013-07-06T00:55:00Z">
        <w:r w:rsidDel="00F66ED9">
          <w:delText>Imatges relacionades amb una fitxa</w:delText>
        </w:r>
        <w:bookmarkEnd w:id="1892"/>
      </w:del>
    </w:p>
    <w:p w:rsidR="00C84DCA" w:rsidDel="00F66ED9" w:rsidRDefault="00C84DCA" w:rsidP="00C84DCA">
      <w:pPr>
        <w:rPr>
          <w:del w:id="1894" w:author="Jesus" w:date="2013-07-06T00:55:00Z"/>
        </w:rPr>
      </w:pPr>
      <w:del w:id="1895" w:author="Jesus" w:date="2013-07-06T00:55:00Z">
        <w:r w:rsidRPr="007753C2" w:rsidDel="00F66ED9">
          <w:delText xml:space="preserve">En el cas que una activitat o fitxa tingui </w:delText>
        </w:r>
        <w:r w:rsidDel="00F66ED9">
          <w:delText>imatges associades</w:delText>
        </w:r>
        <w:r w:rsidRPr="007753C2" w:rsidDel="00F66ED9">
          <w:delText xml:space="preserve"> aquesta es retornarà en l’idioma demanat.</w:delText>
        </w:r>
        <w:r w:rsidDel="00F66ED9">
          <w:delText xml:space="preserve"> Només retornarà imatges de tipus </w:delText>
        </w:r>
        <w:r w:rsidR="009D659D" w:rsidRPr="00C231FF" w:rsidDel="00F66ED9">
          <w:rPr>
            <w:b/>
          </w:rPr>
          <w:delText>dib,</w:delText>
        </w:r>
      </w:del>
      <w:ins w:id="1896" w:author="Campos Muñoz, Jesús" w:date="2013-06-21T14:22:00Z">
        <w:del w:id="1897" w:author="Jesus" w:date="2013-07-06T00:55:00Z">
          <w:r w:rsidR="00E55219" w:rsidDel="00F66ED9">
            <w:rPr>
              <w:b/>
            </w:rPr>
            <w:delText xml:space="preserve"> png,</w:delText>
          </w:r>
        </w:del>
      </w:ins>
      <w:del w:id="1898" w:author="Jesus" w:date="2013-07-06T00:55:00Z">
        <w:r w:rsidR="009D659D" w:rsidRPr="00C231FF" w:rsidDel="00F66ED9">
          <w:rPr>
            <w:b/>
          </w:rPr>
          <w:delText xml:space="preserve"> bmp, jpg, jpeg, jpe, jfif, gif, tif</w:delText>
        </w:r>
        <w:r w:rsidR="009D659D" w:rsidDel="00F66ED9">
          <w:delText xml:space="preserve"> i </w:delText>
        </w:r>
        <w:r w:rsidR="009D659D" w:rsidRPr="00C231FF" w:rsidDel="00F66ED9">
          <w:rPr>
            <w:b/>
          </w:rPr>
          <w:delText>tif</w:delText>
        </w:r>
      </w:del>
      <w:ins w:id="1899" w:author="Campos Muñoz, Jesús" w:date="2013-06-21T09:37:00Z">
        <w:del w:id="1900" w:author="Jesus" w:date="2013-07-06T00:55:00Z">
          <w:r w:rsidR="00C231FF" w:rsidDel="00F66ED9">
            <w:rPr>
              <w:b/>
            </w:rPr>
            <w:delText>f</w:delText>
          </w:r>
        </w:del>
      </w:ins>
      <w:del w:id="1901" w:author="Jesus" w:date="2013-07-06T00:55:00Z">
        <w:r w:rsidR="009D659D" w:rsidDel="00F66ED9">
          <w:delText xml:space="preserve">. </w:delText>
        </w:r>
        <w:r w:rsidDel="00F66ED9">
          <w:delText xml:space="preserve">Qualsevol altre tipus de material contingut a la taula i relacionat amb la fitxa però que no sigui d’un dels tipus esmentats </w:delText>
        </w:r>
      </w:del>
      <w:ins w:id="1902" w:author="Campos Muñoz, Jesús" w:date="2013-07-01T12:48:00Z">
        <w:del w:id="1903" w:author="Jesus" w:date="2013-07-06T00:55:00Z">
          <w:r w:rsidR="0031656E" w:rsidDel="00F66ED9">
            <w:delText xml:space="preserve">enumerats abans </w:delText>
          </w:r>
        </w:del>
      </w:ins>
      <w:del w:id="1904" w:author="Jesus" w:date="2013-07-06T00:55:00Z">
        <w:r w:rsidDel="00F66ED9">
          <w:delText>no serà retornat. És a dir, no es retornaran documents o links a pàgines web.</w:delText>
        </w:r>
      </w:del>
    </w:p>
    <w:p w:rsidR="000F6D9A" w:rsidDel="00F66ED9" w:rsidRDefault="000F6D9A" w:rsidP="000F6D9A">
      <w:pPr>
        <w:tabs>
          <w:tab w:val="left" w:pos="2527"/>
        </w:tabs>
        <w:rPr>
          <w:del w:id="1905" w:author="Jesus" w:date="2013-07-06T00:55:00Z"/>
        </w:rPr>
      </w:pPr>
      <w:del w:id="1906" w:author="Jesus" w:date="2013-07-06T00:55:00Z">
        <w:r w:rsidDel="00F66ED9">
          <w:delText>Mètodes del servei web:</w:delText>
        </w:r>
        <w:r w:rsidDel="00F66ED9">
          <w:tab/>
        </w:r>
      </w:del>
    </w:p>
    <w:tbl>
      <w:tblPr>
        <w:tblStyle w:val="Tablaconcuadrcula"/>
        <w:tblW w:w="0" w:type="auto"/>
        <w:tblBorders>
          <w:top w:val="none" w:sz="0" w:space="0" w:color="auto"/>
          <w:left w:val="none" w:sz="0" w:space="0" w:color="auto"/>
          <w:bottom w:val="none" w:sz="0" w:space="0" w:color="auto"/>
          <w:right w:val="none" w:sz="0" w:space="0" w:color="auto"/>
        </w:tblBorders>
        <w:shd w:val="pct10" w:color="auto" w:fill="auto"/>
        <w:tblLook w:val="04A0" w:firstRow="1" w:lastRow="0" w:firstColumn="1" w:lastColumn="0" w:noHBand="0" w:noVBand="1"/>
      </w:tblPr>
      <w:tblGrid>
        <w:gridCol w:w="8644"/>
      </w:tblGrid>
      <w:tr w:rsidR="000F6D9A" w:rsidDel="00F66ED9" w:rsidTr="00C37656">
        <w:trPr>
          <w:del w:id="1907" w:author="Jesus" w:date="2013-07-06T00:55:00Z"/>
        </w:trPr>
        <w:tc>
          <w:tcPr>
            <w:tcW w:w="8644" w:type="dxa"/>
            <w:shd w:val="pct10" w:color="auto" w:fill="auto"/>
          </w:tcPr>
          <w:p w:rsidR="000F6D9A" w:rsidRPr="000B4CD2" w:rsidDel="00F66ED9" w:rsidRDefault="00D361A9" w:rsidP="00F17817">
            <w:pPr>
              <w:autoSpaceDE w:val="0"/>
              <w:autoSpaceDN w:val="0"/>
              <w:adjustRightInd w:val="0"/>
              <w:spacing w:line="276" w:lineRule="auto"/>
              <w:jc w:val="left"/>
              <w:rPr>
                <w:del w:id="1908" w:author="Jesus" w:date="2013-07-06T00:55:00Z"/>
                <w:rFonts w:ascii="Consolas" w:eastAsiaTheme="minorHAnsi" w:hAnsi="Consolas" w:cs="Consolas"/>
                <w:sz w:val="19"/>
                <w:szCs w:val="19"/>
                <w:lang w:val="en-US" w:bidi="ar-SA"/>
              </w:rPr>
            </w:pPr>
            <w:del w:id="1909" w:author="Jesus" w:date="2013-07-06T00:55:00Z">
              <w:r w:rsidDel="00F66ED9">
                <w:rPr>
                  <w:rFonts w:ascii="Consolas" w:eastAsiaTheme="minorHAnsi" w:hAnsi="Consolas" w:cs="Consolas"/>
                  <w:sz w:val="19"/>
                  <w:szCs w:val="19"/>
                  <w:lang w:val="es-ES" w:bidi="ar-SA"/>
                </w:rPr>
                <w:delText>imgsFitxa</w:delText>
              </w:r>
              <w:r w:rsidR="000F6D9A" w:rsidRPr="000B4CD2" w:rsidDel="00F66ED9">
                <w:rPr>
                  <w:rFonts w:ascii="Consolas" w:eastAsiaTheme="minorHAnsi" w:hAnsi="Consolas" w:cs="Consolas"/>
                  <w:sz w:val="19"/>
                  <w:szCs w:val="19"/>
                  <w:lang w:val="en-US" w:bidi="ar-SA"/>
                </w:rPr>
                <w:delText xml:space="preserve">(idioma </w:delText>
              </w:r>
              <w:r w:rsidR="000F6D9A" w:rsidRPr="000B4CD2" w:rsidDel="00F66ED9">
                <w:rPr>
                  <w:rFonts w:ascii="Consolas" w:eastAsiaTheme="minorHAnsi" w:hAnsi="Consolas" w:cs="Consolas"/>
                  <w:color w:val="0000FF"/>
                  <w:sz w:val="19"/>
                  <w:szCs w:val="19"/>
                  <w:lang w:val="en-US" w:bidi="ar-SA"/>
                </w:rPr>
                <w:delText>As</w:delText>
              </w:r>
              <w:r w:rsidR="000F6D9A" w:rsidRPr="000B4CD2" w:rsidDel="00F66ED9">
                <w:rPr>
                  <w:rFonts w:ascii="Consolas" w:eastAsiaTheme="minorHAnsi" w:hAnsi="Consolas" w:cs="Consolas"/>
                  <w:sz w:val="19"/>
                  <w:szCs w:val="19"/>
                  <w:lang w:val="en-US" w:bidi="ar-SA"/>
                </w:rPr>
                <w:delText xml:space="preserve"> </w:delText>
              </w:r>
              <w:r w:rsidR="000F6D9A" w:rsidRPr="000B4CD2" w:rsidDel="00F66ED9">
                <w:rPr>
                  <w:rFonts w:ascii="Consolas" w:eastAsiaTheme="minorHAnsi" w:hAnsi="Consolas" w:cs="Consolas"/>
                  <w:color w:val="0000FF"/>
                  <w:sz w:val="19"/>
                  <w:szCs w:val="19"/>
                  <w:lang w:val="en-US" w:bidi="ar-SA"/>
                </w:rPr>
                <w:delText>Integer</w:delText>
              </w:r>
              <w:r w:rsidR="000F6D9A" w:rsidRPr="000B4CD2" w:rsidDel="00F66ED9">
                <w:rPr>
                  <w:rFonts w:ascii="Consolas" w:eastAsiaTheme="minorHAnsi" w:hAnsi="Consolas" w:cs="Consolas"/>
                  <w:sz w:val="19"/>
                  <w:szCs w:val="19"/>
                  <w:lang w:val="en-US" w:bidi="ar-SA"/>
                </w:rPr>
                <w:delText xml:space="preserve">, idFitxa </w:delText>
              </w:r>
              <w:r w:rsidR="000F6D9A" w:rsidRPr="000B4CD2" w:rsidDel="00F66ED9">
                <w:rPr>
                  <w:rFonts w:ascii="Consolas" w:eastAsiaTheme="minorHAnsi" w:hAnsi="Consolas" w:cs="Consolas"/>
                  <w:color w:val="0000FF"/>
                  <w:sz w:val="19"/>
                  <w:szCs w:val="19"/>
                  <w:lang w:val="en-US" w:bidi="ar-SA"/>
                </w:rPr>
                <w:delText>As</w:delText>
              </w:r>
              <w:r w:rsidR="000F6D9A" w:rsidRPr="000B4CD2" w:rsidDel="00F66ED9">
                <w:rPr>
                  <w:rFonts w:ascii="Consolas" w:eastAsiaTheme="minorHAnsi" w:hAnsi="Consolas" w:cs="Consolas"/>
                  <w:sz w:val="19"/>
                  <w:szCs w:val="19"/>
                  <w:lang w:val="en-US" w:bidi="ar-SA"/>
                </w:rPr>
                <w:delText xml:space="preserve"> </w:delText>
              </w:r>
              <w:r w:rsidR="000F6D9A" w:rsidRPr="000B4CD2" w:rsidDel="00F66ED9">
                <w:rPr>
                  <w:rFonts w:ascii="Consolas" w:eastAsiaTheme="minorHAnsi" w:hAnsi="Consolas" w:cs="Consolas"/>
                  <w:color w:val="0000FF"/>
                  <w:sz w:val="19"/>
                  <w:szCs w:val="19"/>
                  <w:lang w:val="en-US" w:bidi="ar-SA"/>
                </w:rPr>
                <w:delText>Integer</w:delText>
              </w:r>
              <w:r w:rsidR="000F6D9A" w:rsidRPr="000B4CD2" w:rsidDel="00F66ED9">
                <w:rPr>
                  <w:rFonts w:ascii="Consolas" w:eastAsiaTheme="minorHAnsi" w:hAnsi="Consolas" w:cs="Consolas"/>
                  <w:sz w:val="19"/>
                  <w:szCs w:val="19"/>
                  <w:lang w:val="en-US" w:bidi="ar-SA"/>
                </w:rPr>
                <w:delText>)</w:delText>
              </w:r>
            </w:del>
          </w:p>
        </w:tc>
      </w:tr>
    </w:tbl>
    <w:p w:rsidR="000F6D9A" w:rsidDel="00F66ED9" w:rsidRDefault="000F6D9A" w:rsidP="000F6D9A">
      <w:pPr>
        <w:pStyle w:val="Epgrafe"/>
        <w:spacing w:line="276" w:lineRule="auto"/>
        <w:ind w:left="720"/>
        <w:jc w:val="center"/>
        <w:rPr>
          <w:del w:id="1910" w:author="Jesus" w:date="2013-07-06T00:55:00Z"/>
        </w:rPr>
      </w:pPr>
      <w:bookmarkStart w:id="1911" w:name="_Toc360449438"/>
      <w:del w:id="1912" w:author="Jesus" w:date="2013-07-06T00:55:00Z">
        <w:r w:rsidDel="00F66ED9">
          <w:delText xml:space="preserve">Figura </w:delText>
        </w:r>
        <w:r w:rsidDel="00F66ED9">
          <w:fldChar w:fldCharType="begin"/>
        </w:r>
        <w:r w:rsidDel="00F66ED9">
          <w:delInstrText xml:space="preserve"> SEQ Figura \* ARABIC </w:delInstrText>
        </w:r>
        <w:r w:rsidDel="00F66ED9">
          <w:fldChar w:fldCharType="separate"/>
        </w:r>
      </w:del>
      <w:ins w:id="1913" w:author="Campos Muñoz, Jesús" w:date="2013-07-05T14:29:00Z">
        <w:del w:id="1914" w:author="Jesus" w:date="2013-07-06T00:55:00Z">
          <w:r w:rsidR="00BF3893" w:rsidDel="00F66ED9">
            <w:rPr>
              <w:noProof/>
            </w:rPr>
            <w:delText>14</w:delText>
          </w:r>
        </w:del>
      </w:ins>
      <w:del w:id="1915" w:author="Jesus" w:date="2013-07-06T00:55:00Z">
        <w:r w:rsidDel="00F66ED9">
          <w:rPr>
            <w:noProof/>
          </w:rPr>
          <w:delText>12</w:delText>
        </w:r>
        <w:r w:rsidDel="00F66ED9">
          <w:fldChar w:fldCharType="end"/>
        </w:r>
        <w:r w:rsidDel="00F66ED9">
          <w:delText>: Mètode per obtenir els recursos de tipus document relacionats amb una fitxa.</w:delText>
        </w:r>
        <w:bookmarkEnd w:id="1911"/>
      </w:del>
    </w:p>
    <w:p w:rsidR="000F6D9A" w:rsidDel="00F66ED9" w:rsidRDefault="000F6D9A" w:rsidP="000F6D9A">
      <w:pPr>
        <w:rPr>
          <w:del w:id="1916" w:author="Jesus" w:date="2013-07-06T00:55:00Z"/>
        </w:rPr>
      </w:pPr>
      <w:del w:id="1917" w:author="Jesus" w:date="2013-07-06T00:55:00Z">
        <w:r w:rsidDel="00F66ED9">
          <w:delText>El m</w:delText>
        </w:r>
        <w:r w:rsidRPr="007753C2" w:rsidDel="00F66ED9">
          <w:delText xml:space="preserve">ètode </w:delText>
        </w:r>
        <w:r w:rsidR="00142B5E" w:rsidDel="00F66ED9">
          <w:rPr>
            <w:b/>
          </w:rPr>
          <w:delText>imgsFitxa</w:delText>
        </w:r>
        <w:r w:rsidDel="00F66ED9">
          <w:delText xml:space="preserve"> </w:delText>
        </w:r>
        <w:r w:rsidRPr="007753C2" w:rsidDel="00F66ED9">
          <w:delText>necessita rebre en la seva invocació</w:delText>
        </w:r>
        <w:r w:rsidDel="00F66ED9">
          <w:delText xml:space="preserve"> com a</w:delText>
        </w:r>
        <w:r w:rsidRPr="007753C2" w:rsidDel="00F66ED9">
          <w:delText xml:space="preserve"> paràmetre</w:delText>
        </w:r>
        <w:r w:rsidDel="00F66ED9">
          <w:delText>s:</w:delText>
        </w:r>
      </w:del>
    </w:p>
    <w:p w:rsidR="000F6D9A" w:rsidDel="00F66ED9" w:rsidRDefault="000F6D9A" w:rsidP="000F6D9A">
      <w:pPr>
        <w:pStyle w:val="Prrafodelista"/>
        <w:numPr>
          <w:ilvl w:val="0"/>
          <w:numId w:val="2"/>
        </w:numPr>
        <w:rPr>
          <w:del w:id="1918" w:author="Jesus" w:date="2013-07-06T00:55:00Z"/>
        </w:rPr>
      </w:pPr>
      <w:del w:id="1919" w:author="Jesus" w:date="2013-07-06T00:55:00Z">
        <w:r w:rsidRPr="000B4CD2" w:rsidDel="00F66ED9">
          <w:rPr>
            <w:b/>
          </w:rPr>
          <w:delText>idioma:</w:delText>
        </w:r>
        <w:r w:rsidRPr="007753C2" w:rsidDel="00F66ED9">
          <w:delText xml:space="preserve"> </w:delText>
        </w:r>
        <w:r w:rsidDel="00F66ED9">
          <w:delText xml:space="preserve">el codi de l’idioma </w:delText>
        </w:r>
      </w:del>
      <w:ins w:id="1920" w:author="Campos Muñoz, Jesús" w:date="2013-07-01T11:59:00Z">
        <w:del w:id="1921" w:author="Jesus" w:date="2013-07-06T00:55:00Z">
          <w:r w:rsidR="007F0D24" w:rsidDel="00F66ED9">
            <w:delText xml:space="preserve">en el que es volen rebre les dades </w:delText>
          </w:r>
        </w:del>
      </w:ins>
      <w:del w:id="1922" w:author="Jesus" w:date="2013-07-06T00:55:00Z">
        <w:r w:rsidDel="00F66ED9">
          <w:delText xml:space="preserve">(codi únic que identifica un idioma i que s’obté a l’apartat </w:delText>
        </w:r>
        <w:r w:rsidR="00D542E1" w:rsidRPr="000B4CD2" w:rsidDel="00F66ED9">
          <w:rPr>
            <w:b/>
          </w:rPr>
          <w:fldChar w:fldCharType="begin"/>
        </w:r>
        <w:r w:rsidR="00D542E1" w:rsidRPr="000B4CD2" w:rsidDel="00F66ED9">
          <w:rPr>
            <w:b/>
          </w:rPr>
          <w:delInstrText xml:space="preserve"> REF _Ref359500419 \r \h </w:delInstrText>
        </w:r>
        <w:r w:rsidR="00D542E1" w:rsidDel="00F66ED9">
          <w:rPr>
            <w:b/>
          </w:rPr>
          <w:delInstrText xml:space="preserve"> \* MERGEFORMAT </w:delInstrText>
        </w:r>
        <w:r w:rsidR="00D542E1" w:rsidRPr="000B4CD2" w:rsidDel="00F66ED9">
          <w:rPr>
            <w:b/>
          </w:rPr>
        </w:r>
        <w:r w:rsidR="00D542E1" w:rsidRPr="000B4CD2" w:rsidDel="00F66ED9">
          <w:rPr>
            <w:b/>
          </w:rPr>
          <w:fldChar w:fldCharType="separate"/>
        </w:r>
        <w:r w:rsidR="00BF3893" w:rsidDel="00F66ED9">
          <w:rPr>
            <w:b/>
          </w:rPr>
          <w:delText>3.2.1</w:delText>
        </w:r>
        <w:r w:rsidR="00D542E1" w:rsidRPr="000B4CD2" w:rsidDel="00F66ED9">
          <w:rPr>
            <w:b/>
          </w:rPr>
          <w:fldChar w:fldCharType="end"/>
        </w:r>
        <w:r w:rsidR="00D542E1" w:rsidRPr="000B4CD2" w:rsidDel="00F66ED9">
          <w:rPr>
            <w:b/>
          </w:rPr>
          <w:delText xml:space="preserve"> </w:delText>
        </w:r>
        <w:r w:rsidR="00D542E1" w:rsidRPr="000B4CD2" w:rsidDel="00F66ED9">
          <w:rPr>
            <w:b/>
          </w:rPr>
          <w:fldChar w:fldCharType="begin"/>
        </w:r>
        <w:r w:rsidR="00D542E1" w:rsidRPr="000B4CD2" w:rsidDel="00F66ED9">
          <w:rPr>
            <w:b/>
          </w:rPr>
          <w:delInstrText xml:space="preserve"> REF _Ref359500422 \h </w:delInstrText>
        </w:r>
        <w:r w:rsidR="00D542E1" w:rsidDel="00F66ED9">
          <w:rPr>
            <w:b/>
          </w:rPr>
          <w:delInstrText xml:space="preserve"> \* MERGEFORMAT </w:delInstrText>
        </w:r>
        <w:r w:rsidR="00D542E1" w:rsidRPr="000B4CD2" w:rsidDel="00F66ED9">
          <w:rPr>
            <w:b/>
          </w:rPr>
        </w:r>
        <w:r w:rsidR="00D542E1" w:rsidRPr="000B4CD2" w:rsidDel="00F66ED9">
          <w:rPr>
            <w:b/>
          </w:rPr>
          <w:fldChar w:fldCharType="separate"/>
        </w:r>
      </w:del>
      <w:ins w:id="1923" w:author="Campos Muñoz, Jesús" w:date="2013-07-05T14:29:00Z">
        <w:del w:id="1924" w:author="Jesus" w:date="2013-07-06T00:55:00Z">
          <w:r w:rsidR="00BF3893" w:rsidRPr="00BF3893" w:rsidDel="00F66ED9">
            <w:rPr>
              <w:b/>
              <w:rPrChange w:id="1925" w:author="Campos Muñoz, Jesús" w:date="2013-07-05T14:29:00Z">
                <w:rPr/>
              </w:rPrChange>
            </w:rPr>
            <w:delText>Obtenir idiomes disponibles</w:delText>
          </w:r>
        </w:del>
      </w:ins>
      <w:del w:id="1926" w:author="Jesus" w:date="2013-07-06T00:55:00Z">
        <w:r w:rsidR="00D542E1" w:rsidRPr="000B4CD2" w:rsidDel="00F66ED9">
          <w:rPr>
            <w:b/>
          </w:rPr>
          <w:delText>Obtenir idiomes disponibles</w:delText>
        </w:r>
        <w:r w:rsidR="00D542E1" w:rsidRPr="000B4CD2" w:rsidDel="00F66ED9">
          <w:rPr>
            <w:b/>
          </w:rPr>
          <w:fldChar w:fldCharType="end"/>
        </w:r>
        <w:r w:rsidDel="00F66ED9">
          <w:delText>) en el que es volen rebre les dades</w:delText>
        </w:r>
        <w:r w:rsidRPr="007753C2" w:rsidDel="00F66ED9">
          <w:delText>.</w:delText>
        </w:r>
      </w:del>
    </w:p>
    <w:p w:rsidR="000F6D9A" w:rsidDel="00F66ED9" w:rsidRDefault="000F6D9A" w:rsidP="000F6D9A">
      <w:pPr>
        <w:pStyle w:val="Prrafodelista"/>
        <w:numPr>
          <w:ilvl w:val="0"/>
          <w:numId w:val="2"/>
        </w:numPr>
        <w:rPr>
          <w:del w:id="1927" w:author="Jesus" w:date="2013-07-06T00:55:00Z"/>
        </w:rPr>
      </w:pPr>
      <w:del w:id="1928" w:author="Jesus" w:date="2013-07-06T00:55:00Z">
        <w:r w:rsidDel="00F66ED9">
          <w:rPr>
            <w:b/>
          </w:rPr>
          <w:delText>idFitxa:</w:delText>
        </w:r>
        <w:r w:rsidDel="00F66ED9">
          <w:delText xml:space="preserve"> </w:delText>
        </w:r>
        <w:r w:rsidRPr="000B4CD2" w:rsidDel="00F66ED9">
          <w:delText>cod</w:delText>
        </w:r>
        <w:r w:rsidDel="00F66ED9">
          <w:delText>i identificador de la fitxa de la que es volen obtenir els seus documents</w:delText>
        </w:r>
      </w:del>
      <w:ins w:id="1929" w:author="Campos Muñoz, Jesús" w:date="2013-07-01T12:48:00Z">
        <w:del w:id="1930" w:author="Jesus" w:date="2013-07-06T00:55:00Z">
          <w:r w:rsidR="00F36997" w:rsidDel="00F66ED9">
            <w:delText>les seves imatges</w:delText>
          </w:r>
        </w:del>
      </w:ins>
      <w:del w:id="1931" w:author="Jesus" w:date="2013-07-06T00:55:00Z">
        <w:r w:rsidDel="00F66ED9">
          <w:delText>.</w:delText>
        </w:r>
      </w:del>
    </w:p>
    <w:p w:rsidR="000F6D9A" w:rsidDel="00F66ED9" w:rsidRDefault="000F6D9A" w:rsidP="000F6D9A">
      <w:pPr>
        <w:rPr>
          <w:del w:id="1932" w:author="Jesus" w:date="2013-07-06T00:55:00Z"/>
        </w:rPr>
      </w:pPr>
    </w:p>
    <w:p w:rsidR="000F6D9A" w:rsidDel="00F66ED9" w:rsidRDefault="000F6D9A" w:rsidP="000F6D9A">
      <w:pPr>
        <w:rPr>
          <w:del w:id="1933" w:author="Jesus" w:date="2013-07-06T00:55:00Z"/>
        </w:rPr>
      </w:pPr>
      <w:del w:id="1934" w:author="Jesus" w:date="2013-07-06T00:55:00Z">
        <w:r w:rsidDel="00F66ED9">
          <w:delText xml:space="preserve">Pot donar-se el cas que no existeixi cap document relacionat amb la fitxa indicada i per tant en la resposta es retornarien zero resultats i operació finalitzada correctament al codi d’estat </w:delText>
        </w:r>
        <w:r w:rsidRPr="007753C2" w:rsidDel="00F66ED9">
          <w:delText>.</w:delText>
        </w:r>
      </w:del>
    </w:p>
    <w:p w:rsidR="000F6D9A" w:rsidDel="00F66ED9" w:rsidRDefault="000F6D9A" w:rsidP="000F6D9A">
      <w:pPr>
        <w:rPr>
          <w:del w:id="1935" w:author="Jesus" w:date="2013-07-06T00:55:00Z"/>
        </w:rPr>
      </w:pPr>
      <w:del w:id="1936" w:author="Jesus" w:date="2013-07-06T00:55:00Z">
        <w:r w:rsidDel="00F66ED9">
          <w:delText xml:space="preserve">La forma de la resposta WSDL és una estructura </w:delText>
        </w:r>
        <w:r w:rsidRPr="000B4CD2" w:rsidDel="00F66ED9">
          <w:rPr>
            <w:b/>
          </w:rPr>
          <w:delText>BeanRespostaTipus</w:delText>
        </w:r>
        <w:r w:rsidDel="00F66ED9">
          <w:rPr>
            <w:b/>
          </w:rPr>
          <w:delText>8</w:delText>
        </w:r>
        <w:r w:rsidDel="00F66ED9">
          <w:delText>.</w:delText>
        </w:r>
      </w:del>
    </w:p>
    <w:p w:rsidR="000F6D9A" w:rsidDel="00F66ED9" w:rsidRDefault="00AA6663" w:rsidP="000F6D9A">
      <w:pPr>
        <w:rPr>
          <w:del w:id="1937" w:author="Jesus" w:date="2013-07-06T00:55:00Z"/>
        </w:rPr>
      </w:pPr>
      <w:del w:id="1938" w:author="Jesus" w:date="2013-07-06T00:55:00Z">
        <w:r w:rsidDel="00F66ED9">
          <w:delText>Per accedir a la imatge</w:delText>
        </w:r>
        <w:r w:rsidR="000F6D9A" w:rsidRPr="007753C2" w:rsidDel="00F66ED9">
          <w:delText>,</w:delText>
        </w:r>
        <w:r w:rsidDel="00F66ED9">
          <w:delText xml:space="preserve"> </w:delText>
        </w:r>
        <w:r w:rsidR="000F6D9A" w:rsidRPr="007753C2" w:rsidDel="00F66ED9">
          <w:delText xml:space="preserve">abans de </w:delText>
        </w:r>
        <w:r w:rsidR="000F6D9A" w:rsidRPr="00205144" w:rsidDel="00F66ED9">
          <w:rPr>
            <w:rFonts w:cs="Courier New"/>
            <w:b/>
            <w:noProof/>
          </w:rPr>
          <w:delText>strNomDocument</w:delText>
        </w:r>
        <w:r w:rsidR="000F6D9A" w:rsidRPr="007753C2" w:rsidDel="00F66ED9">
          <w:delText xml:space="preserve"> s’haurà d’incloure </w:delText>
        </w:r>
        <w:r w:rsidR="006B1CE9" w:rsidDel="00F66ED9">
          <w:fldChar w:fldCharType="begin"/>
        </w:r>
        <w:r w:rsidR="006B1CE9" w:rsidDel="00F66ED9">
          <w:delInstrText xml:space="preserve"> HYPERLINK "http://oiac.grame.net/oiac/Documents/" </w:delInstrText>
        </w:r>
        <w:r w:rsidR="006B1CE9" w:rsidDel="00F66ED9">
          <w:fldChar w:fldCharType="separate"/>
        </w:r>
        <w:r w:rsidR="000F6D9A" w:rsidRPr="007753C2" w:rsidDel="00F66ED9">
          <w:rPr>
            <w:rStyle w:val="Hipervnculo"/>
          </w:rPr>
          <w:delText>http://oiac.grame.net/oiac/Documents/</w:delText>
        </w:r>
        <w:r w:rsidR="006B1CE9" w:rsidDel="00F66ED9">
          <w:rPr>
            <w:rStyle w:val="Hipervnculo"/>
          </w:rPr>
          <w:fldChar w:fldCharType="end"/>
        </w:r>
        <w:r w:rsidR="000F6D9A" w:rsidRPr="007753C2" w:rsidDel="00F66ED9">
          <w:delText xml:space="preserve"> </w:delText>
        </w:r>
        <w:r w:rsidR="000F6D9A" w:rsidDel="00F66ED9">
          <w:delText>(</w:delText>
        </w:r>
        <w:r w:rsidR="000F6D9A" w:rsidRPr="00205144" w:rsidDel="00F66ED9">
          <w:rPr>
            <w:rFonts w:cs="Courier New"/>
            <w:b/>
            <w:noProof/>
          </w:rPr>
          <w:delText>strViaDocumentExtern</w:delText>
        </w:r>
        <w:r w:rsidR="000F6D9A" w:rsidDel="00F66ED9">
          <w:delText xml:space="preserve">) </w:delText>
        </w:r>
        <w:r w:rsidR="000F6D9A" w:rsidRPr="007753C2" w:rsidDel="00F66ED9">
          <w:delText>per tal de poder obrir el document.</w:delText>
        </w:r>
      </w:del>
    </w:p>
    <w:p w:rsidR="002C2CAD" w:rsidDel="00F66ED9" w:rsidRDefault="000F6D9A" w:rsidP="00F17817">
      <w:pPr>
        <w:rPr>
          <w:del w:id="1939" w:author="Jesus" w:date="2013-07-06T00:55:00Z"/>
        </w:rPr>
      </w:pPr>
      <w:del w:id="1940" w:author="Jesus" w:date="2013-07-06T00:55:00Z">
        <w:r w:rsidDel="00F66ED9">
          <w:delText xml:space="preserve">Possibles </w:delText>
        </w:r>
        <w:r w:rsidR="001917BC" w:rsidDel="00F66ED9">
          <w:fldChar w:fldCharType="begin"/>
        </w:r>
        <w:r w:rsidR="001917BC" w:rsidDel="00F66ED9">
          <w:delInstrText xml:space="preserve"> HYPERLINK \l "_Annex_B:_Situacions" </w:delInstrText>
        </w:r>
        <w:r w:rsidR="001917BC" w:rsidDel="00F66ED9">
          <w:fldChar w:fldCharType="separate"/>
        </w:r>
        <w:r w:rsidRPr="007A5DE0" w:rsidDel="00F66ED9">
          <w:rPr>
            <w:rStyle w:val="Hipervnculo"/>
          </w:rPr>
          <w:delText>codis</w:delText>
        </w:r>
        <w:r w:rsidRPr="00811789" w:rsidDel="00F66ED9">
          <w:rPr>
            <w:rStyle w:val="Hipervnculo"/>
          </w:rPr>
          <w:delText xml:space="preserve"> d’estat</w:delText>
        </w:r>
        <w:r w:rsidR="001917BC" w:rsidDel="00F66ED9">
          <w:rPr>
            <w:rStyle w:val="Hipervnculo"/>
          </w:rPr>
          <w:fldChar w:fldCharType="end"/>
        </w:r>
        <w:r w:rsidDel="00F66ED9">
          <w:delText xml:space="preserve"> que pot retornar el mètode: 0, -1, 2 ó 5.</w:delText>
        </w:r>
        <w:r w:rsidR="002C2CAD" w:rsidDel="00F66ED9">
          <w:br w:type="page"/>
        </w:r>
      </w:del>
    </w:p>
    <w:p w:rsidR="00E8102F" w:rsidDel="004E5826" w:rsidRDefault="0048073B">
      <w:pPr>
        <w:pStyle w:val="Ttulo2"/>
        <w:rPr>
          <w:del w:id="1941" w:author="Jesus" w:date="2013-07-06T00:55:00Z"/>
        </w:rPr>
      </w:pPr>
      <w:bookmarkStart w:id="1942" w:name="_Toc357074497"/>
      <w:bookmarkStart w:id="1943" w:name="_Toc357075238"/>
      <w:bookmarkStart w:id="1944" w:name="_Toc357075302"/>
      <w:bookmarkStart w:id="1945" w:name="_Toc357075707"/>
      <w:bookmarkStart w:id="1946" w:name="_Toc357076654"/>
      <w:bookmarkStart w:id="1947" w:name="_Toc356899606"/>
      <w:bookmarkStart w:id="1948" w:name="_Toc356900471"/>
      <w:bookmarkStart w:id="1949" w:name="_Toc356907309"/>
      <w:bookmarkStart w:id="1950" w:name="_Toc356907354"/>
      <w:bookmarkStart w:id="1951" w:name="_Toc356982815"/>
      <w:bookmarkStart w:id="1952" w:name="_Toc356990716"/>
      <w:bookmarkStart w:id="1953" w:name="_Toc356991308"/>
      <w:bookmarkStart w:id="1954" w:name="_Toc357070240"/>
      <w:bookmarkStart w:id="1955" w:name="_Toc357074498"/>
      <w:bookmarkStart w:id="1956" w:name="_Toc357075239"/>
      <w:bookmarkStart w:id="1957" w:name="_Toc357075303"/>
      <w:bookmarkStart w:id="1958" w:name="_Toc357075708"/>
      <w:bookmarkStart w:id="1959" w:name="_Toc357076655"/>
      <w:bookmarkStart w:id="1960" w:name="_Toc356899607"/>
      <w:bookmarkStart w:id="1961" w:name="_Toc356900472"/>
      <w:bookmarkStart w:id="1962" w:name="_Toc356907310"/>
      <w:bookmarkStart w:id="1963" w:name="_Toc356907355"/>
      <w:bookmarkStart w:id="1964" w:name="_Toc356982816"/>
      <w:bookmarkStart w:id="1965" w:name="_Toc356990717"/>
      <w:bookmarkStart w:id="1966" w:name="_Toc356991309"/>
      <w:bookmarkStart w:id="1967" w:name="_Toc357070241"/>
      <w:bookmarkStart w:id="1968" w:name="_Toc357074499"/>
      <w:bookmarkStart w:id="1969" w:name="_Toc357075240"/>
      <w:bookmarkStart w:id="1970" w:name="_Toc357075304"/>
      <w:bookmarkStart w:id="1971" w:name="_Toc357075709"/>
      <w:bookmarkStart w:id="1972" w:name="_Toc357076656"/>
      <w:bookmarkStart w:id="1973" w:name="_Toc356899608"/>
      <w:bookmarkStart w:id="1974" w:name="_Toc356900473"/>
      <w:bookmarkStart w:id="1975" w:name="_Toc356907311"/>
      <w:bookmarkStart w:id="1976" w:name="_Toc356907356"/>
      <w:bookmarkStart w:id="1977" w:name="_Toc356982817"/>
      <w:bookmarkStart w:id="1978" w:name="_Toc356990718"/>
      <w:bookmarkStart w:id="1979" w:name="_Toc356991310"/>
      <w:bookmarkStart w:id="1980" w:name="_Toc357070242"/>
      <w:bookmarkStart w:id="1981" w:name="_Toc357074500"/>
      <w:bookmarkStart w:id="1982" w:name="_Toc357075241"/>
      <w:bookmarkStart w:id="1983" w:name="_Toc357075305"/>
      <w:bookmarkStart w:id="1984" w:name="_Toc357075710"/>
      <w:bookmarkStart w:id="1985" w:name="_Toc357076657"/>
      <w:bookmarkStart w:id="1986" w:name="_Toc356899609"/>
      <w:bookmarkStart w:id="1987" w:name="_Toc356900474"/>
      <w:bookmarkStart w:id="1988" w:name="_Toc356907312"/>
      <w:bookmarkStart w:id="1989" w:name="_Toc356907357"/>
      <w:bookmarkStart w:id="1990" w:name="_Toc356982818"/>
      <w:bookmarkStart w:id="1991" w:name="_Toc356990719"/>
      <w:bookmarkStart w:id="1992" w:name="_Toc356991311"/>
      <w:bookmarkStart w:id="1993" w:name="_Toc357070243"/>
      <w:bookmarkStart w:id="1994" w:name="_Toc357074501"/>
      <w:bookmarkStart w:id="1995" w:name="_Toc357075242"/>
      <w:bookmarkStart w:id="1996" w:name="_Toc357075306"/>
      <w:bookmarkStart w:id="1997" w:name="_Toc357075711"/>
      <w:bookmarkStart w:id="1998" w:name="_Toc357076658"/>
      <w:bookmarkStart w:id="1999" w:name="_Toc356899610"/>
      <w:bookmarkStart w:id="2000" w:name="_Toc356900475"/>
      <w:bookmarkStart w:id="2001" w:name="_Toc356907313"/>
      <w:bookmarkStart w:id="2002" w:name="_Toc356907358"/>
      <w:bookmarkStart w:id="2003" w:name="_Toc356982819"/>
      <w:bookmarkStart w:id="2004" w:name="_Toc356990720"/>
      <w:bookmarkStart w:id="2005" w:name="_Toc356991312"/>
      <w:bookmarkStart w:id="2006" w:name="_Toc357070244"/>
      <w:bookmarkStart w:id="2007" w:name="_Toc357074502"/>
      <w:bookmarkStart w:id="2008" w:name="_Toc357075243"/>
      <w:bookmarkStart w:id="2009" w:name="_Toc357075307"/>
      <w:bookmarkStart w:id="2010" w:name="_Toc357075712"/>
      <w:bookmarkStart w:id="2011" w:name="_Toc357076659"/>
      <w:bookmarkStart w:id="2012" w:name="_Toc359501284"/>
      <w:bookmarkStart w:id="2013" w:name="_Toc359501679"/>
      <w:bookmarkStart w:id="2014" w:name="_Toc359568686"/>
      <w:bookmarkStart w:id="2015" w:name="_Toc359501287"/>
      <w:bookmarkStart w:id="2016" w:name="_Toc359501682"/>
      <w:bookmarkStart w:id="2017" w:name="_Toc359568689"/>
      <w:bookmarkStart w:id="2018" w:name="_Toc359501288"/>
      <w:bookmarkStart w:id="2019" w:name="_Toc359501683"/>
      <w:bookmarkStart w:id="2020" w:name="_Toc359568690"/>
      <w:bookmarkStart w:id="2021" w:name="_Toc359501290"/>
      <w:bookmarkStart w:id="2022" w:name="_Toc359501685"/>
      <w:bookmarkStart w:id="2023" w:name="_Toc359568692"/>
      <w:bookmarkStart w:id="2024" w:name="_Toc357070247"/>
      <w:bookmarkStart w:id="2025" w:name="_Toc357074505"/>
      <w:bookmarkStart w:id="2026" w:name="_Toc357075246"/>
      <w:bookmarkStart w:id="2027" w:name="_Toc357075310"/>
      <w:bookmarkStart w:id="2028" w:name="_Toc357075715"/>
      <w:bookmarkStart w:id="2029" w:name="_Toc357076662"/>
      <w:bookmarkStart w:id="2030" w:name="_Toc359501297"/>
      <w:bookmarkStart w:id="2031" w:name="_Toc359501692"/>
      <w:bookmarkStart w:id="2032" w:name="_Toc359568699"/>
      <w:bookmarkStart w:id="2033" w:name="_Toc359501298"/>
      <w:bookmarkStart w:id="2034" w:name="_Toc359501693"/>
      <w:bookmarkStart w:id="2035" w:name="_Toc359568700"/>
      <w:bookmarkStart w:id="2036" w:name="_Toc359501299"/>
      <w:bookmarkStart w:id="2037" w:name="_Toc359501694"/>
      <w:bookmarkStart w:id="2038" w:name="_Toc359568701"/>
      <w:bookmarkStart w:id="2039" w:name="_Toc359501305"/>
      <w:bookmarkStart w:id="2040" w:name="_Toc359501700"/>
      <w:bookmarkStart w:id="2041" w:name="_Toc359568707"/>
      <w:bookmarkStart w:id="2042" w:name="_Toc359501306"/>
      <w:bookmarkStart w:id="2043" w:name="_Toc359501701"/>
      <w:bookmarkStart w:id="2044" w:name="_Toc359568708"/>
      <w:bookmarkStart w:id="2045" w:name="_Toc359501308"/>
      <w:bookmarkStart w:id="2046" w:name="_Toc359501703"/>
      <w:bookmarkStart w:id="2047" w:name="_Toc359568710"/>
      <w:bookmarkStart w:id="2048" w:name="_Toc359501309"/>
      <w:bookmarkStart w:id="2049" w:name="_Toc359501704"/>
      <w:bookmarkStart w:id="2050" w:name="_Toc359568711"/>
      <w:bookmarkStart w:id="2051" w:name="_Toc359501310"/>
      <w:bookmarkStart w:id="2052" w:name="_Toc359501705"/>
      <w:bookmarkStart w:id="2053" w:name="_Toc359568712"/>
      <w:bookmarkStart w:id="2054" w:name="_Toc359501311"/>
      <w:bookmarkStart w:id="2055" w:name="_Toc359501706"/>
      <w:bookmarkStart w:id="2056" w:name="_Toc359568713"/>
      <w:bookmarkStart w:id="2057" w:name="_Toc359501317"/>
      <w:bookmarkStart w:id="2058" w:name="_Toc359501712"/>
      <w:bookmarkStart w:id="2059" w:name="_Toc359568719"/>
      <w:bookmarkStart w:id="2060" w:name="_Toc359501318"/>
      <w:bookmarkStart w:id="2061" w:name="_Toc359501713"/>
      <w:bookmarkStart w:id="2062" w:name="_Toc359568720"/>
      <w:bookmarkStart w:id="2063" w:name="_Toc359501319"/>
      <w:bookmarkStart w:id="2064" w:name="_Toc359501714"/>
      <w:bookmarkStart w:id="2065" w:name="_Toc359568721"/>
      <w:bookmarkStart w:id="2066" w:name="_Toc359501323"/>
      <w:bookmarkStart w:id="2067" w:name="_Toc359501718"/>
      <w:bookmarkStart w:id="2068" w:name="_Toc359568725"/>
      <w:bookmarkStart w:id="2069" w:name="_Toc359501326"/>
      <w:bookmarkStart w:id="2070" w:name="_Toc359501721"/>
      <w:bookmarkStart w:id="2071" w:name="_Toc359568728"/>
      <w:bookmarkStart w:id="2072" w:name="_Toc359501327"/>
      <w:bookmarkStart w:id="2073" w:name="_Toc359501722"/>
      <w:bookmarkStart w:id="2074" w:name="_Toc359568729"/>
      <w:bookmarkStart w:id="2075" w:name="_Toc359501335"/>
      <w:bookmarkStart w:id="2076" w:name="_Toc359501730"/>
      <w:bookmarkStart w:id="2077" w:name="_Toc359568737"/>
      <w:bookmarkStart w:id="2078" w:name="_Toc359501336"/>
      <w:bookmarkStart w:id="2079" w:name="_Toc359501731"/>
      <w:bookmarkStart w:id="2080" w:name="_Toc359568738"/>
      <w:bookmarkStart w:id="2081" w:name="_Toc359501337"/>
      <w:bookmarkStart w:id="2082" w:name="_Toc359501732"/>
      <w:bookmarkStart w:id="2083" w:name="_Toc359568739"/>
      <w:bookmarkStart w:id="2084" w:name="_Toc359501338"/>
      <w:bookmarkStart w:id="2085" w:name="_Toc359501733"/>
      <w:bookmarkStart w:id="2086" w:name="_Toc359568740"/>
      <w:bookmarkStart w:id="2087" w:name="_Toc359501339"/>
      <w:bookmarkStart w:id="2088" w:name="_Toc359501734"/>
      <w:bookmarkStart w:id="2089" w:name="_Toc359568741"/>
      <w:bookmarkStart w:id="2090" w:name="_Toc359501340"/>
      <w:bookmarkStart w:id="2091" w:name="_Toc359501735"/>
      <w:bookmarkStart w:id="2092" w:name="_Toc359568742"/>
      <w:bookmarkStart w:id="2093" w:name="_Toc359501341"/>
      <w:bookmarkStart w:id="2094" w:name="_Toc359501736"/>
      <w:bookmarkStart w:id="2095" w:name="_Toc359568743"/>
      <w:bookmarkStart w:id="2096" w:name="_Toc359501343"/>
      <w:bookmarkStart w:id="2097" w:name="_Toc359501738"/>
      <w:bookmarkStart w:id="2098" w:name="_Toc359568745"/>
      <w:bookmarkStart w:id="2099" w:name="_Toc356552905"/>
      <w:bookmarkStart w:id="2100" w:name="_Toc356553027"/>
      <w:bookmarkStart w:id="2101" w:name="_Toc356558511"/>
      <w:bookmarkStart w:id="2102" w:name="_Toc356559067"/>
      <w:bookmarkStart w:id="2103" w:name="_Toc356559107"/>
      <w:bookmarkStart w:id="2104" w:name="_Toc356899614"/>
      <w:bookmarkStart w:id="2105" w:name="_Toc356900479"/>
      <w:bookmarkStart w:id="2106" w:name="_Toc356907317"/>
      <w:bookmarkStart w:id="2107" w:name="_Toc356907362"/>
      <w:bookmarkStart w:id="2108" w:name="_Toc356982823"/>
      <w:bookmarkStart w:id="2109" w:name="_Toc356990724"/>
      <w:bookmarkStart w:id="2110" w:name="_Toc356991316"/>
      <w:bookmarkStart w:id="2111" w:name="_Toc357070249"/>
      <w:bookmarkStart w:id="2112" w:name="_Toc357074507"/>
      <w:bookmarkStart w:id="2113" w:name="_Toc357075248"/>
      <w:bookmarkStart w:id="2114" w:name="_Toc357075312"/>
      <w:bookmarkStart w:id="2115" w:name="_Toc357075717"/>
      <w:bookmarkStart w:id="2116" w:name="_Toc357076664"/>
      <w:bookmarkStart w:id="2117" w:name="_Toc359501347"/>
      <w:bookmarkStart w:id="2118" w:name="_Toc359501742"/>
      <w:bookmarkStart w:id="2119" w:name="_Toc359568749"/>
      <w:bookmarkStart w:id="2120" w:name="_Toc359501348"/>
      <w:bookmarkStart w:id="2121" w:name="_Toc359501743"/>
      <w:bookmarkStart w:id="2122" w:name="_Toc359568750"/>
      <w:bookmarkStart w:id="2123" w:name="_Toc359501349"/>
      <w:bookmarkStart w:id="2124" w:name="_Toc359501744"/>
      <w:bookmarkStart w:id="2125" w:name="_Toc359568751"/>
      <w:bookmarkStart w:id="2126" w:name="_Toc359501350"/>
      <w:bookmarkStart w:id="2127" w:name="_Toc359501745"/>
      <w:bookmarkStart w:id="2128" w:name="_Toc359568752"/>
      <w:bookmarkStart w:id="2129" w:name="_Toc359501354"/>
      <w:bookmarkStart w:id="2130" w:name="_Toc359501749"/>
      <w:bookmarkStart w:id="2131" w:name="_Toc359568756"/>
      <w:bookmarkStart w:id="2132" w:name="_Toc359501355"/>
      <w:bookmarkStart w:id="2133" w:name="_Toc359501750"/>
      <w:bookmarkStart w:id="2134" w:name="_Toc359568757"/>
      <w:bookmarkStart w:id="2135" w:name="_Toc359501357"/>
      <w:bookmarkStart w:id="2136" w:name="_Toc359501752"/>
      <w:bookmarkStart w:id="2137" w:name="_Toc359568759"/>
      <w:bookmarkStart w:id="2138" w:name="_Toc356990726"/>
      <w:bookmarkStart w:id="2139" w:name="_Toc356991318"/>
      <w:bookmarkStart w:id="2140" w:name="_Toc357070251"/>
      <w:bookmarkStart w:id="2141" w:name="_Toc357074509"/>
      <w:bookmarkStart w:id="2142" w:name="_Toc357075250"/>
      <w:bookmarkStart w:id="2143" w:name="_Toc357075314"/>
      <w:bookmarkStart w:id="2144" w:name="_Toc357075719"/>
      <w:bookmarkStart w:id="2145" w:name="_Toc357076666"/>
      <w:bookmarkStart w:id="2146" w:name="_Toc359501362"/>
      <w:bookmarkStart w:id="2147" w:name="_Toc359501757"/>
      <w:bookmarkStart w:id="2148" w:name="_Toc359568764"/>
      <w:bookmarkStart w:id="2149" w:name="_Toc359501364"/>
      <w:bookmarkStart w:id="2150" w:name="_Toc359501759"/>
      <w:bookmarkStart w:id="2151" w:name="_Toc359568766"/>
      <w:bookmarkStart w:id="2152" w:name="_Toc359501365"/>
      <w:bookmarkStart w:id="2153" w:name="_Toc359501760"/>
      <w:bookmarkStart w:id="2154" w:name="_Toc359568767"/>
      <w:bookmarkStart w:id="2155" w:name="_Toc359501377"/>
      <w:bookmarkStart w:id="2156" w:name="_Toc359501772"/>
      <w:bookmarkStart w:id="2157" w:name="_Toc359568779"/>
      <w:bookmarkStart w:id="2158" w:name="_Toc359501381"/>
      <w:bookmarkStart w:id="2159" w:name="_Toc359501776"/>
      <w:bookmarkStart w:id="2160" w:name="_Toc359568783"/>
      <w:bookmarkStart w:id="2161" w:name="_Toc356552908"/>
      <w:bookmarkStart w:id="2162" w:name="_Toc356553030"/>
      <w:bookmarkStart w:id="2163" w:name="_Toc356558514"/>
      <w:bookmarkStart w:id="2164" w:name="_Toc356559070"/>
      <w:bookmarkStart w:id="2165" w:name="_Toc356559110"/>
      <w:bookmarkStart w:id="2166" w:name="_Toc356899617"/>
      <w:bookmarkStart w:id="2167" w:name="_Toc356900482"/>
      <w:bookmarkStart w:id="2168" w:name="_Toc356907320"/>
      <w:bookmarkStart w:id="2169" w:name="_Toc356907365"/>
      <w:bookmarkStart w:id="2170" w:name="_Toc356982826"/>
      <w:bookmarkStart w:id="2171" w:name="_Toc356990728"/>
      <w:bookmarkStart w:id="2172" w:name="_Toc356991320"/>
      <w:bookmarkStart w:id="2173" w:name="_Toc357070253"/>
      <w:bookmarkStart w:id="2174" w:name="_Toc357074511"/>
      <w:bookmarkStart w:id="2175" w:name="_Toc357075252"/>
      <w:bookmarkStart w:id="2176" w:name="_Toc357075316"/>
      <w:bookmarkStart w:id="2177" w:name="_Toc357075721"/>
      <w:bookmarkStart w:id="2178" w:name="_Toc357076668"/>
      <w:bookmarkStart w:id="2179" w:name="_Toc356552909"/>
      <w:bookmarkStart w:id="2180" w:name="_Toc356553031"/>
      <w:bookmarkStart w:id="2181" w:name="_Toc356558515"/>
      <w:bookmarkStart w:id="2182" w:name="_Toc356559071"/>
      <w:bookmarkStart w:id="2183" w:name="_Toc356559111"/>
      <w:bookmarkStart w:id="2184" w:name="_Toc356899618"/>
      <w:bookmarkStart w:id="2185" w:name="_Toc356900483"/>
      <w:bookmarkStart w:id="2186" w:name="_Toc356907321"/>
      <w:bookmarkStart w:id="2187" w:name="_Toc356907366"/>
      <w:bookmarkStart w:id="2188" w:name="_Toc356982827"/>
      <w:bookmarkStart w:id="2189" w:name="_Toc356990729"/>
      <w:bookmarkStart w:id="2190" w:name="_Toc356991321"/>
      <w:bookmarkStart w:id="2191" w:name="_Toc357070254"/>
      <w:bookmarkStart w:id="2192" w:name="_Toc357074512"/>
      <w:bookmarkStart w:id="2193" w:name="_Toc357075253"/>
      <w:bookmarkStart w:id="2194" w:name="_Toc357075317"/>
      <w:bookmarkStart w:id="2195" w:name="_Toc357075722"/>
      <w:bookmarkStart w:id="2196" w:name="_Toc357076669"/>
      <w:bookmarkStart w:id="2197" w:name="_Toc356552910"/>
      <w:bookmarkStart w:id="2198" w:name="_Toc356553032"/>
      <w:bookmarkStart w:id="2199" w:name="_Toc356558516"/>
      <w:bookmarkStart w:id="2200" w:name="_Toc356559072"/>
      <w:bookmarkStart w:id="2201" w:name="_Toc356559112"/>
      <w:bookmarkStart w:id="2202" w:name="_Toc356899619"/>
      <w:bookmarkStart w:id="2203" w:name="_Toc356900484"/>
      <w:bookmarkStart w:id="2204" w:name="_Toc356907322"/>
      <w:bookmarkStart w:id="2205" w:name="_Toc356907367"/>
      <w:bookmarkStart w:id="2206" w:name="_Toc356982828"/>
      <w:bookmarkStart w:id="2207" w:name="_Toc356990730"/>
      <w:bookmarkStart w:id="2208" w:name="_Toc356991322"/>
      <w:bookmarkStart w:id="2209" w:name="_Toc357070255"/>
      <w:bookmarkStart w:id="2210" w:name="_Toc357074513"/>
      <w:bookmarkStart w:id="2211" w:name="_Toc357075254"/>
      <w:bookmarkStart w:id="2212" w:name="_Toc357075318"/>
      <w:bookmarkStart w:id="2213" w:name="_Toc357075723"/>
      <w:bookmarkStart w:id="2214" w:name="_Toc357076670"/>
      <w:bookmarkStart w:id="2215" w:name="_Toc359501387"/>
      <w:bookmarkStart w:id="2216" w:name="_Toc359501782"/>
      <w:bookmarkStart w:id="2217" w:name="_Toc359568789"/>
      <w:bookmarkStart w:id="2218" w:name="_Toc359501388"/>
      <w:bookmarkStart w:id="2219" w:name="_Toc359501783"/>
      <w:bookmarkStart w:id="2220" w:name="_Toc359568790"/>
      <w:bookmarkStart w:id="2221" w:name="_Toc359501389"/>
      <w:bookmarkStart w:id="2222" w:name="_Toc359501784"/>
      <w:bookmarkStart w:id="2223" w:name="_Toc359568791"/>
      <w:bookmarkStart w:id="2224" w:name="_Toc359501390"/>
      <w:bookmarkStart w:id="2225" w:name="_Toc359501785"/>
      <w:bookmarkStart w:id="2226" w:name="_Toc359568792"/>
      <w:bookmarkStart w:id="2227" w:name="_Toc359501394"/>
      <w:bookmarkStart w:id="2228" w:name="_Toc359501789"/>
      <w:bookmarkStart w:id="2229" w:name="_Toc359568796"/>
      <w:bookmarkStart w:id="2230" w:name="_Toc359501395"/>
      <w:bookmarkStart w:id="2231" w:name="_Toc359501790"/>
      <w:bookmarkStart w:id="2232" w:name="_Toc359568797"/>
      <w:bookmarkStart w:id="2233" w:name="_Toc359501398"/>
      <w:bookmarkStart w:id="2234" w:name="_Toc359501793"/>
      <w:bookmarkStart w:id="2235" w:name="_Toc359568800"/>
      <w:bookmarkStart w:id="2236" w:name="_Toc359501400"/>
      <w:bookmarkStart w:id="2237" w:name="_Toc359501795"/>
      <w:bookmarkStart w:id="2238" w:name="_Toc359568802"/>
      <w:bookmarkStart w:id="2239" w:name="_Toc359501401"/>
      <w:bookmarkStart w:id="2240" w:name="_Toc359501796"/>
      <w:bookmarkStart w:id="2241" w:name="_Toc359568803"/>
      <w:bookmarkStart w:id="2242" w:name="_Toc359501420"/>
      <w:bookmarkStart w:id="2243" w:name="_Toc359501815"/>
      <w:bookmarkStart w:id="2244" w:name="_Toc359568822"/>
      <w:bookmarkStart w:id="2245" w:name="_Toc359501421"/>
      <w:bookmarkStart w:id="2246" w:name="_Toc359501816"/>
      <w:bookmarkStart w:id="2247" w:name="_Toc359568823"/>
      <w:bookmarkStart w:id="2248" w:name="_Toc359501424"/>
      <w:bookmarkStart w:id="2249" w:name="_Toc359501819"/>
      <w:bookmarkStart w:id="2250" w:name="_Toc359568826"/>
      <w:bookmarkStart w:id="2251" w:name="_Toc359501429"/>
      <w:bookmarkStart w:id="2252" w:name="_Toc359501824"/>
      <w:bookmarkStart w:id="2253" w:name="_Toc359568831"/>
      <w:bookmarkStart w:id="2254" w:name="_Toc359501431"/>
      <w:bookmarkStart w:id="2255" w:name="_Toc359501826"/>
      <w:bookmarkStart w:id="2256" w:name="_Toc359568833"/>
      <w:bookmarkStart w:id="2257" w:name="_Toc359501436"/>
      <w:bookmarkStart w:id="2258" w:name="_Toc359501831"/>
      <w:bookmarkStart w:id="2259" w:name="_Toc359568838"/>
      <w:bookmarkStart w:id="2260" w:name="_Toc359501437"/>
      <w:bookmarkStart w:id="2261" w:name="_Toc359501832"/>
      <w:bookmarkStart w:id="2262" w:name="_Toc359568839"/>
      <w:bookmarkStart w:id="2263" w:name="_Toc359501438"/>
      <w:bookmarkStart w:id="2264" w:name="_Toc359501833"/>
      <w:bookmarkStart w:id="2265" w:name="_Toc359568840"/>
      <w:bookmarkStart w:id="2266" w:name="_Toc359501439"/>
      <w:bookmarkStart w:id="2267" w:name="_Toc359501834"/>
      <w:bookmarkStart w:id="2268" w:name="_Toc359568841"/>
      <w:bookmarkStart w:id="2269" w:name="_Toc359501440"/>
      <w:bookmarkStart w:id="2270" w:name="_Toc359501835"/>
      <w:bookmarkStart w:id="2271" w:name="_Toc359568842"/>
      <w:bookmarkStart w:id="2272" w:name="_Toc359501441"/>
      <w:bookmarkStart w:id="2273" w:name="_Toc359501836"/>
      <w:bookmarkStart w:id="2274" w:name="_Toc359568843"/>
      <w:bookmarkStart w:id="2275" w:name="_Toc359501442"/>
      <w:bookmarkStart w:id="2276" w:name="_Toc359501837"/>
      <w:bookmarkStart w:id="2277" w:name="_Toc359568844"/>
      <w:bookmarkStart w:id="2278" w:name="_Toc359501443"/>
      <w:bookmarkStart w:id="2279" w:name="_Toc359501838"/>
      <w:bookmarkStart w:id="2280" w:name="_Toc359568845"/>
      <w:bookmarkStart w:id="2281" w:name="_Toc359501444"/>
      <w:bookmarkStart w:id="2282" w:name="_Toc359501839"/>
      <w:bookmarkStart w:id="2283" w:name="_Toc359568846"/>
      <w:bookmarkStart w:id="2284" w:name="_Toc359501446"/>
      <w:bookmarkStart w:id="2285" w:name="_Toc359501841"/>
      <w:bookmarkStart w:id="2286" w:name="_Toc359568848"/>
      <w:bookmarkStart w:id="2287" w:name="_Toc359501447"/>
      <w:bookmarkStart w:id="2288" w:name="_Toc359501842"/>
      <w:bookmarkStart w:id="2289" w:name="_Toc359568849"/>
      <w:bookmarkStart w:id="2290" w:name="_Toc356371660"/>
      <w:bookmarkStart w:id="2291" w:name="_Toc356389613"/>
      <w:bookmarkStart w:id="2292" w:name="_Toc356390793"/>
      <w:bookmarkStart w:id="2293" w:name="_Toc356392128"/>
      <w:bookmarkStart w:id="2294" w:name="_Toc356549036"/>
      <w:bookmarkStart w:id="2295" w:name="_Toc356552914"/>
      <w:bookmarkStart w:id="2296" w:name="_Toc356553036"/>
      <w:bookmarkStart w:id="2297" w:name="_Toc356558520"/>
      <w:bookmarkStart w:id="2298" w:name="_Toc356559076"/>
      <w:bookmarkStart w:id="2299" w:name="_Toc356559116"/>
      <w:bookmarkStart w:id="2300" w:name="_Toc356899623"/>
      <w:bookmarkStart w:id="2301" w:name="_Toc356900488"/>
      <w:bookmarkStart w:id="2302" w:name="_Toc356907326"/>
      <w:bookmarkStart w:id="2303" w:name="_Toc356907371"/>
      <w:bookmarkStart w:id="2304" w:name="_Toc356982832"/>
      <w:bookmarkStart w:id="2305" w:name="_Toc356990734"/>
      <w:bookmarkStart w:id="2306" w:name="_Toc356991326"/>
      <w:bookmarkStart w:id="2307" w:name="_Toc357070259"/>
      <w:bookmarkStart w:id="2308" w:name="_Toc357074517"/>
      <w:bookmarkStart w:id="2309" w:name="_Toc357075258"/>
      <w:bookmarkStart w:id="2310" w:name="_Toc357075322"/>
      <w:bookmarkStart w:id="2311" w:name="_Toc357075727"/>
      <w:bookmarkStart w:id="2312" w:name="_Toc357076674"/>
      <w:bookmarkStart w:id="2313" w:name="_Toc359501449"/>
      <w:bookmarkStart w:id="2314" w:name="_Toc359501844"/>
      <w:bookmarkStart w:id="2315" w:name="_Toc359568851"/>
      <w:bookmarkStart w:id="2316" w:name="_Toc359501452"/>
      <w:bookmarkStart w:id="2317" w:name="_Toc359501847"/>
      <w:bookmarkStart w:id="2318" w:name="_Toc359568854"/>
      <w:bookmarkStart w:id="2319" w:name="_Toc359501453"/>
      <w:bookmarkStart w:id="2320" w:name="_Toc359501848"/>
      <w:bookmarkStart w:id="2321" w:name="_Toc359568855"/>
      <w:bookmarkStart w:id="2322" w:name="_Toc359501454"/>
      <w:bookmarkStart w:id="2323" w:name="_Toc359501849"/>
      <w:bookmarkStart w:id="2324" w:name="_Toc359568856"/>
      <w:bookmarkStart w:id="2325" w:name="_Toc359501456"/>
      <w:bookmarkStart w:id="2326" w:name="_Toc359501851"/>
      <w:bookmarkStart w:id="2327" w:name="_Toc359568858"/>
      <w:bookmarkStart w:id="2328" w:name="_Toc359501457"/>
      <w:bookmarkStart w:id="2329" w:name="_Toc359501852"/>
      <w:bookmarkStart w:id="2330" w:name="_Toc359568859"/>
      <w:bookmarkStart w:id="2331" w:name="_Toc359501458"/>
      <w:bookmarkStart w:id="2332" w:name="_Toc359501853"/>
      <w:bookmarkStart w:id="2333" w:name="_Toc359568860"/>
      <w:bookmarkStart w:id="2334" w:name="_Toc359501459"/>
      <w:bookmarkStart w:id="2335" w:name="_Toc359501854"/>
      <w:bookmarkStart w:id="2336" w:name="_Toc359568861"/>
      <w:bookmarkStart w:id="2337" w:name="_Toc359501462"/>
      <w:bookmarkStart w:id="2338" w:name="_Toc359501857"/>
      <w:bookmarkStart w:id="2339" w:name="_Toc359568864"/>
      <w:bookmarkStart w:id="2340" w:name="_Toc359501463"/>
      <w:bookmarkStart w:id="2341" w:name="_Toc359501858"/>
      <w:bookmarkStart w:id="2342" w:name="_Toc359568865"/>
      <w:bookmarkStart w:id="2343" w:name="_Toc359501465"/>
      <w:bookmarkStart w:id="2344" w:name="_Toc359501860"/>
      <w:bookmarkStart w:id="2345" w:name="_Toc359568867"/>
      <w:bookmarkStart w:id="2346" w:name="_Toc359501468"/>
      <w:bookmarkStart w:id="2347" w:name="_Toc359501863"/>
      <w:bookmarkStart w:id="2348" w:name="_Toc359568870"/>
      <w:bookmarkStart w:id="2349" w:name="_Toc359501469"/>
      <w:bookmarkStart w:id="2350" w:name="_Toc359501864"/>
      <w:bookmarkStart w:id="2351" w:name="_Toc359568871"/>
      <w:bookmarkStart w:id="2352" w:name="_Toc359501470"/>
      <w:bookmarkStart w:id="2353" w:name="_Toc359501865"/>
      <w:bookmarkStart w:id="2354" w:name="_Toc359568872"/>
      <w:bookmarkStart w:id="2355" w:name="_Toc359501471"/>
      <w:bookmarkStart w:id="2356" w:name="_Toc359501866"/>
      <w:bookmarkStart w:id="2357" w:name="_Toc359568873"/>
      <w:bookmarkStart w:id="2358" w:name="_Toc359501472"/>
      <w:bookmarkStart w:id="2359" w:name="_Toc359501867"/>
      <w:bookmarkStart w:id="2360" w:name="_Toc359568874"/>
      <w:bookmarkStart w:id="2361" w:name="_Toc359501473"/>
      <w:bookmarkStart w:id="2362" w:name="_Toc359501868"/>
      <w:bookmarkStart w:id="2363" w:name="_Toc359568875"/>
      <w:bookmarkStart w:id="2364" w:name="_Toc359501476"/>
      <w:bookmarkStart w:id="2365" w:name="_Toc359501871"/>
      <w:bookmarkStart w:id="2366" w:name="_Toc359568878"/>
      <w:bookmarkStart w:id="2367" w:name="_Toc359501477"/>
      <w:bookmarkStart w:id="2368" w:name="_Toc359501872"/>
      <w:bookmarkStart w:id="2369" w:name="_Toc359568879"/>
      <w:bookmarkStart w:id="2370" w:name="_Toc359501478"/>
      <w:bookmarkStart w:id="2371" w:name="_Toc359501873"/>
      <w:bookmarkStart w:id="2372" w:name="_Toc359568880"/>
      <w:bookmarkStart w:id="2373" w:name="_Toc359501479"/>
      <w:bookmarkStart w:id="2374" w:name="_Toc359501874"/>
      <w:bookmarkStart w:id="2375" w:name="_Toc359568881"/>
      <w:bookmarkStart w:id="2376" w:name="_Toc359501480"/>
      <w:bookmarkStart w:id="2377" w:name="_Toc359501875"/>
      <w:bookmarkStart w:id="2378" w:name="_Toc359568882"/>
      <w:bookmarkStart w:id="2379" w:name="_Toc359501481"/>
      <w:bookmarkStart w:id="2380" w:name="_Toc359501876"/>
      <w:bookmarkStart w:id="2381" w:name="_Toc359568883"/>
      <w:bookmarkStart w:id="2382" w:name="_Toc359501482"/>
      <w:bookmarkStart w:id="2383" w:name="_Toc359501877"/>
      <w:bookmarkStart w:id="2384" w:name="_Toc359568884"/>
      <w:bookmarkStart w:id="2385" w:name="_Toc359501483"/>
      <w:bookmarkStart w:id="2386" w:name="_Toc359501878"/>
      <w:bookmarkStart w:id="2387" w:name="_Toc359568885"/>
      <w:bookmarkStart w:id="2388" w:name="_Toc359501484"/>
      <w:bookmarkStart w:id="2389" w:name="_Toc359501879"/>
      <w:bookmarkStart w:id="2390" w:name="_Toc359568886"/>
      <w:bookmarkStart w:id="2391" w:name="_Toc359501486"/>
      <w:bookmarkStart w:id="2392" w:name="_Toc359501881"/>
      <w:bookmarkStart w:id="2393" w:name="_Toc359568888"/>
      <w:bookmarkStart w:id="2394" w:name="_Toc359501487"/>
      <w:bookmarkStart w:id="2395" w:name="_Toc359501882"/>
      <w:bookmarkStart w:id="2396" w:name="_Toc359568889"/>
      <w:bookmarkStart w:id="2397" w:name="_Toc359501490"/>
      <w:bookmarkStart w:id="2398" w:name="_Toc359501885"/>
      <w:bookmarkStart w:id="2399" w:name="_Toc359568892"/>
      <w:bookmarkStart w:id="2400" w:name="_Toc359501504"/>
      <w:bookmarkStart w:id="2401" w:name="_Toc359501899"/>
      <w:bookmarkStart w:id="2402" w:name="_Toc359568906"/>
      <w:bookmarkStart w:id="2403" w:name="_Toc359501505"/>
      <w:bookmarkStart w:id="2404" w:name="_Toc359501900"/>
      <w:bookmarkStart w:id="2405" w:name="_Toc359568907"/>
      <w:bookmarkStart w:id="2406" w:name="_Toc356285498"/>
      <w:bookmarkStart w:id="2407" w:name="_Toc356371662"/>
      <w:bookmarkStart w:id="2408" w:name="_Toc356389615"/>
      <w:bookmarkStart w:id="2409" w:name="_Toc356390795"/>
      <w:bookmarkStart w:id="2410" w:name="_Toc356392131"/>
      <w:bookmarkStart w:id="2411" w:name="_Toc356549039"/>
      <w:bookmarkStart w:id="2412" w:name="_Toc356552917"/>
      <w:bookmarkStart w:id="2413" w:name="_Toc356553039"/>
      <w:bookmarkStart w:id="2414" w:name="_Toc356558523"/>
      <w:bookmarkStart w:id="2415" w:name="_Toc356559079"/>
      <w:bookmarkStart w:id="2416" w:name="_Toc356559119"/>
      <w:bookmarkStart w:id="2417" w:name="_Toc356899626"/>
      <w:bookmarkStart w:id="2418" w:name="_Toc356900491"/>
      <w:bookmarkStart w:id="2419" w:name="_Toc356907329"/>
      <w:bookmarkStart w:id="2420" w:name="_Toc356907374"/>
      <w:bookmarkStart w:id="2421" w:name="_Toc356982835"/>
      <w:bookmarkStart w:id="2422" w:name="_Toc356990737"/>
      <w:bookmarkStart w:id="2423" w:name="_Toc356991329"/>
      <w:bookmarkStart w:id="2424" w:name="_Toc357070262"/>
      <w:bookmarkStart w:id="2425" w:name="_Toc357074520"/>
      <w:bookmarkStart w:id="2426" w:name="_Toc357075261"/>
      <w:bookmarkStart w:id="2427" w:name="_Toc357075325"/>
      <w:bookmarkStart w:id="2428" w:name="_Toc357075730"/>
      <w:bookmarkStart w:id="2429" w:name="_Toc357076677"/>
      <w:bookmarkStart w:id="2430" w:name="_Toc359501507"/>
      <w:bookmarkStart w:id="2431" w:name="_Toc359501902"/>
      <w:bookmarkStart w:id="2432" w:name="_Toc359568909"/>
      <w:bookmarkStart w:id="2433" w:name="_Toc359501512"/>
      <w:bookmarkStart w:id="2434" w:name="_Toc359501907"/>
      <w:bookmarkStart w:id="2435" w:name="_Toc359568914"/>
      <w:bookmarkStart w:id="2436" w:name="_Toc359501513"/>
      <w:bookmarkStart w:id="2437" w:name="_Toc359501908"/>
      <w:bookmarkStart w:id="2438" w:name="_Toc359568915"/>
      <w:bookmarkStart w:id="2439" w:name="_Toc359501515"/>
      <w:bookmarkStart w:id="2440" w:name="_Toc359501910"/>
      <w:bookmarkStart w:id="2441" w:name="_Toc359568917"/>
      <w:bookmarkStart w:id="2442" w:name="_Toc359501516"/>
      <w:bookmarkStart w:id="2443" w:name="_Toc359501911"/>
      <w:bookmarkStart w:id="2444" w:name="_Toc359568918"/>
      <w:bookmarkStart w:id="2445" w:name="_Toc359501517"/>
      <w:bookmarkStart w:id="2446" w:name="_Toc359501912"/>
      <w:bookmarkStart w:id="2447" w:name="_Toc359568919"/>
      <w:bookmarkStart w:id="2448" w:name="_Toc359501519"/>
      <w:bookmarkStart w:id="2449" w:name="_Toc359501914"/>
      <w:bookmarkStart w:id="2450" w:name="_Toc359568921"/>
      <w:bookmarkStart w:id="2451" w:name="_Toc359501522"/>
      <w:bookmarkStart w:id="2452" w:name="_Toc359501917"/>
      <w:bookmarkStart w:id="2453" w:name="_Toc359568924"/>
      <w:bookmarkStart w:id="2454" w:name="_Toc359501524"/>
      <w:bookmarkStart w:id="2455" w:name="_Toc359501919"/>
      <w:bookmarkStart w:id="2456" w:name="_Toc359568926"/>
      <w:bookmarkStart w:id="2457" w:name="_Toc359501525"/>
      <w:bookmarkStart w:id="2458" w:name="_Toc359501920"/>
      <w:bookmarkStart w:id="2459" w:name="_Toc359568927"/>
      <w:bookmarkStart w:id="2460" w:name="_Toc359501527"/>
      <w:bookmarkStart w:id="2461" w:name="_Toc359501922"/>
      <w:bookmarkStart w:id="2462" w:name="_Toc359568929"/>
      <w:bookmarkStart w:id="2463" w:name="_Toc356990739"/>
      <w:bookmarkStart w:id="2464" w:name="_Toc356991331"/>
      <w:bookmarkStart w:id="2465" w:name="_Toc357070264"/>
      <w:bookmarkStart w:id="2466" w:name="_Toc357074522"/>
      <w:bookmarkStart w:id="2467" w:name="_Toc357075263"/>
      <w:bookmarkStart w:id="2468" w:name="_Toc357075327"/>
      <w:bookmarkStart w:id="2469" w:name="_Toc357075732"/>
      <w:bookmarkStart w:id="2470" w:name="_Toc357076679"/>
      <w:bookmarkStart w:id="2471" w:name="_Toc359501530"/>
      <w:bookmarkStart w:id="2472" w:name="_Toc359501925"/>
      <w:bookmarkStart w:id="2473" w:name="_Toc359568932"/>
      <w:bookmarkStart w:id="2474" w:name="_Toc359501541"/>
      <w:bookmarkStart w:id="2475" w:name="_Toc359501936"/>
      <w:bookmarkStart w:id="2476" w:name="_Toc359568943"/>
      <w:bookmarkStart w:id="2477" w:name="_Toc359501545"/>
      <w:bookmarkStart w:id="2478" w:name="_Toc359501940"/>
      <w:bookmarkStart w:id="2479" w:name="_Toc359568947"/>
      <w:bookmarkStart w:id="2480" w:name="_Toc359501546"/>
      <w:bookmarkStart w:id="2481" w:name="_Toc359501941"/>
      <w:bookmarkStart w:id="2482" w:name="_Toc359568948"/>
      <w:bookmarkStart w:id="2483" w:name="_Toc359501547"/>
      <w:bookmarkStart w:id="2484" w:name="_Toc359501942"/>
      <w:bookmarkStart w:id="2485" w:name="_Toc359568949"/>
      <w:bookmarkStart w:id="2486" w:name="_Toc359501548"/>
      <w:bookmarkStart w:id="2487" w:name="_Toc359501943"/>
      <w:bookmarkStart w:id="2488" w:name="_Toc359568950"/>
      <w:bookmarkStart w:id="2489" w:name="_Toc359501549"/>
      <w:bookmarkStart w:id="2490" w:name="_Toc359501944"/>
      <w:bookmarkStart w:id="2491" w:name="_Toc359568951"/>
      <w:bookmarkStart w:id="2492" w:name="_Toc359501550"/>
      <w:bookmarkStart w:id="2493" w:name="_Toc359501945"/>
      <w:bookmarkStart w:id="2494" w:name="_Toc359568952"/>
      <w:bookmarkStart w:id="2495" w:name="_Ref359915667"/>
      <w:bookmarkStart w:id="2496" w:name="_Ref359915671"/>
      <w:bookmarkStart w:id="2497" w:name="_Toc360797868"/>
      <w:bookmarkStart w:id="2498" w:name="_Ref356906726"/>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del w:id="2499" w:author="Jesus" w:date="2013-07-06T00:55:00Z">
        <w:r w:rsidDel="004E5826">
          <w:lastRenderedPageBreak/>
          <w:delText>Mètodes amb paginació SQL</w:delText>
        </w:r>
        <w:bookmarkEnd w:id="2495"/>
        <w:bookmarkEnd w:id="2496"/>
        <w:bookmarkEnd w:id="2497"/>
      </w:del>
    </w:p>
    <w:p w:rsidR="0048073B" w:rsidDel="00A85088" w:rsidRDefault="0048073B" w:rsidP="0048073B">
      <w:pPr>
        <w:rPr>
          <w:del w:id="2500" w:author="Jesus" w:date="2013-06-20T03:25:00Z"/>
        </w:rPr>
      </w:pPr>
      <w:del w:id="2501" w:author="Jesus" w:date="2013-06-20T03:25:00Z">
        <w:r w:rsidDel="00A85088">
          <w:delText>Els paràmetres a enviar al mètode seran els mateixos que a</w:delText>
        </w:r>
      </w:del>
      <w:del w:id="2502" w:author="Jesus" w:date="2013-06-20T03:23:00Z">
        <w:r w:rsidDel="0048073B">
          <w:delText xml:space="preserve"> la consulta</w:delText>
        </w:r>
      </w:del>
      <w:del w:id="2503" w:author="Jesus" w:date="2013-06-20T03:25:00Z">
        <w:r w:rsidDel="00A85088">
          <w:delText xml:space="preserve"> original, només que s’hauran d’afegir-ne dos de nous: </w:delText>
        </w:r>
        <w:r w:rsidRPr="00967265" w:rsidDel="00A85088">
          <w:rPr>
            <w:b/>
          </w:rPr>
          <w:delText>firstRow</w:delText>
        </w:r>
        <w:r w:rsidRPr="007753C2" w:rsidDel="00A85088">
          <w:delText xml:space="preserve"> i </w:delText>
        </w:r>
        <w:r w:rsidRPr="00967265" w:rsidDel="00A85088">
          <w:rPr>
            <w:b/>
          </w:rPr>
          <w:delText>lastRow</w:delText>
        </w:r>
        <w:r w:rsidRPr="00967265" w:rsidDel="00A85088">
          <w:delText>, que indicaran el rang</w:delText>
        </w:r>
        <w:r w:rsidDel="00A85088">
          <w:delText xml:space="preserve"> de registres a visualitzar. Es retornaran els registren que ocupin les posicions </w:delText>
        </w:r>
        <w:r w:rsidRPr="00967265" w:rsidDel="00A85088">
          <w:rPr>
            <w:b/>
          </w:rPr>
          <w:delText>firstRow</w:delText>
        </w:r>
        <w:r w:rsidRPr="007753C2" w:rsidDel="00A85088">
          <w:delText xml:space="preserve"> i </w:delText>
        </w:r>
        <w:r w:rsidRPr="00967265" w:rsidDel="00A85088">
          <w:rPr>
            <w:b/>
          </w:rPr>
          <w:delText>lastRow</w:delText>
        </w:r>
        <w:r w:rsidDel="00A85088">
          <w:delText xml:space="preserve"> a més dels que estiguin entre ells.</w:delText>
        </w:r>
      </w:del>
    </w:p>
    <w:p w:rsidR="00A85088" w:rsidDel="004E5826" w:rsidRDefault="00E8102F" w:rsidP="00E8102F">
      <w:pPr>
        <w:rPr>
          <w:del w:id="2504" w:author="Jesus" w:date="2013-07-06T00:55:00Z"/>
        </w:rPr>
      </w:pPr>
      <w:del w:id="2505" w:author="Jesus" w:date="2013-07-06T00:55:00Z">
        <w:r w:rsidDel="004E5826">
          <w:delText xml:space="preserve">En aquest apartat es mostren </w:delText>
        </w:r>
        <w:r w:rsidR="00A85088" w:rsidDel="004E5826">
          <w:delText>els mètodes que permeten obtenir només una determinada quantitat de registres en lloc de tots els registres que retornen els mètodes esmentats anteriorment.</w:delText>
        </w:r>
      </w:del>
    </w:p>
    <w:p w:rsidR="00A85088" w:rsidDel="004E5826" w:rsidRDefault="00A85088" w:rsidP="00A85088">
      <w:pPr>
        <w:rPr>
          <w:del w:id="2506" w:author="Jesus" w:date="2013-07-06T00:55:00Z"/>
        </w:rPr>
      </w:pPr>
      <w:del w:id="2507" w:author="Jesus" w:date="2013-07-06T00:55:00Z">
        <w:r w:rsidDel="004E5826">
          <w:delText xml:space="preserve">Els paràmetres a enviar al mètode seran els mateixos que als mètodes originals, només que s’hauran d’afegir-ne dos de nous: </w:delText>
        </w:r>
        <w:r w:rsidRPr="00967265" w:rsidDel="004E5826">
          <w:rPr>
            <w:b/>
          </w:rPr>
          <w:delText>firstRow</w:delText>
        </w:r>
        <w:r w:rsidRPr="007753C2" w:rsidDel="004E5826">
          <w:delText xml:space="preserve"> i </w:delText>
        </w:r>
        <w:r w:rsidRPr="00967265" w:rsidDel="004E5826">
          <w:rPr>
            <w:b/>
          </w:rPr>
          <w:delText>lastRow</w:delText>
        </w:r>
        <w:r w:rsidRPr="00967265" w:rsidDel="004E5826">
          <w:delText>, que indicaran el rang</w:delText>
        </w:r>
        <w:r w:rsidDel="004E5826">
          <w:delText xml:space="preserve"> de registres a visualitzar. Es retornaran els registre</w:delText>
        </w:r>
      </w:del>
      <w:ins w:id="2508" w:author="Campos Muñoz, Jesús" w:date="2013-06-21T09:39:00Z">
        <w:del w:id="2509" w:author="Jesus" w:date="2013-07-06T00:55:00Z">
          <w:r w:rsidR="00F17817" w:rsidDel="004E5826">
            <w:delText>s</w:delText>
          </w:r>
        </w:del>
      </w:ins>
      <w:del w:id="2510" w:author="Jesus" w:date="2013-07-06T00:55:00Z">
        <w:r w:rsidDel="004E5826">
          <w:delText xml:space="preserve"> que ocupin les posicions </w:delText>
        </w:r>
        <w:r w:rsidRPr="00967265" w:rsidDel="004E5826">
          <w:rPr>
            <w:b/>
          </w:rPr>
          <w:delText>firstRow</w:delText>
        </w:r>
        <w:r w:rsidRPr="007753C2" w:rsidDel="004E5826">
          <w:delText xml:space="preserve"> i </w:delText>
        </w:r>
        <w:r w:rsidRPr="00967265" w:rsidDel="004E5826">
          <w:rPr>
            <w:b/>
          </w:rPr>
          <w:delText>lastRow</w:delText>
        </w:r>
        <w:r w:rsidDel="004E5826">
          <w:delText xml:space="preserve"> a més dels que estiguin entre ells.</w:delText>
        </w:r>
      </w:del>
    </w:p>
    <w:p w:rsidR="00D33873" w:rsidDel="004E5826" w:rsidRDefault="00E674A1" w:rsidP="00E8102F">
      <w:pPr>
        <w:rPr>
          <w:del w:id="2511" w:author="Jesus" w:date="2013-07-06T00:55:00Z"/>
        </w:rPr>
      </w:pPr>
      <w:ins w:id="2512" w:author="Campos Muñoz, Jesús" w:date="2013-06-21T09:40:00Z">
        <w:del w:id="2513" w:author="Jesus" w:date="2013-07-06T00:55:00Z">
          <w:r w:rsidDel="004E5826">
            <w:delText xml:space="preserve">Al existir </w:delText>
          </w:r>
        </w:del>
      </w:ins>
      <w:del w:id="2514" w:author="Jesus" w:date="2013-07-06T00:55:00Z">
        <w:r w:rsidR="00E8102F" w:rsidDel="004E5826">
          <w:delText xml:space="preserve">Tots aquests mètodes que fan servir </w:delText>
        </w:r>
        <w:r w:rsidR="00A85088" w:rsidDel="004E5826">
          <w:delText>paginació a la consulta SQL realitzada a la base de dades per tal d’obtenir només la quantitat d’elements desitjats</w:delText>
        </w:r>
      </w:del>
      <w:ins w:id="2515" w:author="Campos Muñoz, Jesús" w:date="2013-07-01T13:03:00Z">
        <w:del w:id="2516" w:author="Jesus" w:date="2013-07-06T00:55:00Z">
          <w:r w:rsidR="00387B9C" w:rsidDel="004E5826">
            <w:delText>,</w:delText>
          </w:r>
        </w:del>
      </w:ins>
      <w:ins w:id="2517" w:author="Campos Muñoz, Jesús" w:date="2013-06-21T09:40:00Z">
        <w:del w:id="2518" w:author="Jesus" w:date="2013-07-06T00:55:00Z">
          <w:r w:rsidDel="004E5826">
            <w:delText xml:space="preserve"> sorgeix la necessitat</w:delText>
          </w:r>
        </w:del>
      </w:ins>
      <w:del w:id="2519" w:author="Jesus" w:date="2013-07-06T00:55:00Z">
        <w:r w:rsidR="00A85088" w:rsidDel="004E5826">
          <w:delText xml:space="preserve">. Això </w:delText>
        </w:r>
        <w:r w:rsidR="00E8102F" w:rsidDel="004E5826">
          <w:delText>impli</w:delText>
        </w:r>
        <w:r w:rsidR="00A85088" w:rsidDel="004E5826">
          <w:delText>ca</w:delText>
        </w:r>
        <w:r w:rsidR="00E8102F" w:rsidDel="004E5826">
          <w:delText xml:space="preserve"> l’existència d’un altre</w:delText>
        </w:r>
      </w:del>
      <w:ins w:id="2520" w:author="Campos Muñoz, Jesús" w:date="2013-06-21T09:40:00Z">
        <w:del w:id="2521" w:author="Jesus" w:date="2013-07-06T00:55:00Z">
          <w:r w:rsidDel="004E5826">
            <w:delText xml:space="preserve"> de tenir altres mètodes</w:delText>
          </w:r>
        </w:del>
      </w:ins>
      <w:del w:id="2522" w:author="Jesus" w:date="2013-07-06T00:55:00Z">
        <w:r w:rsidR="00E8102F" w:rsidDel="004E5826">
          <w:delText xml:space="preserve"> mètode addicional</w:delText>
        </w:r>
      </w:del>
      <w:ins w:id="2523" w:author="Campos Muñoz, Jesús" w:date="2013-06-21T09:40:00Z">
        <w:del w:id="2524" w:author="Jesus" w:date="2013-07-06T00:55:00Z">
          <w:r w:rsidDel="004E5826">
            <w:delText>s</w:delText>
          </w:r>
        </w:del>
      </w:ins>
      <w:del w:id="2525" w:author="Jesus" w:date="2013-07-06T00:55:00Z">
        <w:r w:rsidR="00E8102F" w:rsidDel="004E5826">
          <w:delText xml:space="preserve"> que consisteix </w:delText>
        </w:r>
      </w:del>
      <w:ins w:id="2526" w:author="Campos Muñoz, Jesús" w:date="2013-06-21T09:40:00Z">
        <w:del w:id="2527" w:author="Jesus" w:date="2013-07-06T00:55:00Z">
          <w:r w:rsidDel="004E5826">
            <w:delText xml:space="preserve">permetin </w:delText>
          </w:r>
        </w:del>
      </w:ins>
      <w:del w:id="2528" w:author="Jesus" w:date="2013-07-06T00:55:00Z">
        <w:r w:rsidR="00E8102F" w:rsidDel="004E5826">
          <w:delText>en retornar la totalitat de registres de la consulta a realitzar. D’aquesta manera el desenvolupador podrà saber la quantitat total d’elements a visualitzar.</w:delText>
        </w:r>
        <w:r w:rsidR="00D33873" w:rsidDel="004E5826">
          <w:delText xml:space="preserve"> A més </w:delText>
        </w:r>
      </w:del>
      <w:ins w:id="2529" w:author="Campos Muñoz, Jesús" w:date="2013-07-01T13:05:00Z">
        <w:del w:id="2530" w:author="Jesus" w:date="2013-07-06T00:55:00Z">
          <w:r w:rsidR="00387B9C" w:rsidDel="004E5826">
            <w:delText xml:space="preserve">els mètodes </w:delText>
          </w:r>
        </w:del>
      </w:ins>
      <w:del w:id="2531" w:author="Jesus" w:date="2013-07-06T00:55:00Z">
        <w:r w:rsidR="00D33873" w:rsidDel="004E5826">
          <w:delText>poden retornar els mateixos tipus d’errors i afegeixen l’erro</w:delText>
        </w:r>
      </w:del>
      <w:ins w:id="2532" w:author="Campos Muñoz, Jesús" w:date="2013-07-01T12:52:00Z">
        <w:del w:id="2533" w:author="Jesus" w:date="2013-07-06T00:55:00Z">
          <w:r w:rsidR="00F16A8E" w:rsidDel="004E5826">
            <w:delText>r</w:delText>
          </w:r>
        </w:del>
      </w:ins>
      <w:del w:id="2534" w:author="Jesus" w:date="2013-07-06T00:55:00Z">
        <w:r w:rsidR="00D33873" w:rsidDel="004E5826">
          <w:delText xml:space="preserve"> número 7, que és el que indica algun tipus d’anomalia en el rang a visualitzar.</w:delText>
        </w:r>
      </w:del>
    </w:p>
    <w:p w:rsidR="00E8102F" w:rsidDel="004E5826" w:rsidRDefault="00E8102F" w:rsidP="004F0C3A">
      <w:pPr>
        <w:pStyle w:val="Ttulo3"/>
        <w:rPr>
          <w:del w:id="2535" w:author="Jesus" w:date="2013-07-06T00:55:00Z"/>
        </w:rPr>
      </w:pPr>
      <w:bookmarkStart w:id="2536" w:name="_Toc356558830"/>
      <w:bookmarkStart w:id="2537" w:name="_Toc360797869"/>
      <w:del w:id="2538" w:author="Jesus" w:date="2013-07-06T00:55:00Z">
        <w:r w:rsidDel="004E5826">
          <w:delText>Obtenir idiomes disponibles</w:delText>
        </w:r>
        <w:bookmarkEnd w:id="2536"/>
        <w:bookmarkEnd w:id="2537"/>
      </w:del>
    </w:p>
    <w:p w:rsidR="00E8102F" w:rsidRPr="007753C2" w:rsidDel="004E5826" w:rsidRDefault="00E8102F" w:rsidP="00E8102F">
      <w:pPr>
        <w:rPr>
          <w:del w:id="2539" w:author="Jesus" w:date="2013-07-06T00:55:00Z"/>
        </w:rPr>
      </w:pPr>
      <w:del w:id="2540" w:author="Jesus" w:date="2013-07-06T00:55:00Z">
        <w:r w:rsidDel="004E5826">
          <w:delText>En aquest cas no és necessari paginar els resultats donat que el volum de dades és baix.</w:delText>
        </w:r>
      </w:del>
    </w:p>
    <w:p w:rsidR="00E8102F" w:rsidDel="004E5826" w:rsidRDefault="00E8102F" w:rsidP="004F0C3A">
      <w:pPr>
        <w:pStyle w:val="Ttulo3"/>
        <w:rPr>
          <w:del w:id="2541" w:author="Jesus" w:date="2013-07-06T00:55:00Z"/>
        </w:rPr>
      </w:pPr>
      <w:bookmarkStart w:id="2542" w:name="_Toc356558831"/>
      <w:bookmarkStart w:id="2543" w:name="_Toc360797870"/>
      <w:del w:id="2544" w:author="Jesus" w:date="2013-07-06T00:55:00Z">
        <w:r w:rsidRPr="007753C2" w:rsidDel="004E5826">
          <w:delText>Agenda sencera</w:delText>
        </w:r>
        <w:bookmarkEnd w:id="2542"/>
        <w:bookmarkEnd w:id="2543"/>
      </w:del>
    </w:p>
    <w:p w:rsidR="00E8102F" w:rsidDel="004E5826" w:rsidRDefault="00E8102F" w:rsidP="00E8102F">
      <w:pPr>
        <w:rPr>
          <w:del w:id="2545" w:author="Jesus" w:date="2013-07-06T00:55:00Z"/>
        </w:rPr>
      </w:pPr>
      <w:del w:id="2546" w:author="Jesus" w:date="2013-07-06T00:55:00Z">
        <w:r w:rsidDel="004E5826">
          <w:delText xml:space="preserve">En aquest </w:delText>
        </w:r>
        <w:r w:rsidR="001A5DD0" w:rsidDel="004E5826">
          <w:delText xml:space="preserve">apartat </w:delText>
        </w:r>
        <w:r w:rsidDel="004E5826">
          <w:delText>sí que pot ser d’utilitat la paginació dels resultats</w:delText>
        </w:r>
        <w:r w:rsidR="00472D7C" w:rsidDel="004E5826">
          <w:delText xml:space="preserve"> degut a que es retornen totes les activitats de l’agenda</w:delText>
        </w:r>
        <w:r w:rsidDel="004E5826">
          <w:delText>.</w:delText>
        </w:r>
      </w:del>
    </w:p>
    <w:p w:rsidR="00441DAF" w:rsidDel="004E5826" w:rsidRDefault="00441DAF" w:rsidP="00441DAF">
      <w:pPr>
        <w:tabs>
          <w:tab w:val="left" w:pos="2527"/>
        </w:tabs>
        <w:rPr>
          <w:del w:id="2547" w:author="Jesus" w:date="2013-07-06T00:55:00Z"/>
        </w:rPr>
      </w:pPr>
      <w:del w:id="2548" w:author="Jesus" w:date="2013-07-06T00:55:00Z">
        <w:r w:rsidDel="004E5826">
          <w:delText>Mètodes de recompte total de resultats</w:delText>
        </w:r>
        <w:r w:rsidR="00BD579C" w:rsidDel="004E5826">
          <w:delText>:</w:delText>
        </w:r>
      </w:del>
    </w:p>
    <w:tbl>
      <w:tblPr>
        <w:tblStyle w:val="Tablaconcuadrcula"/>
        <w:tblW w:w="0" w:type="auto"/>
        <w:tblBorders>
          <w:top w:val="none" w:sz="0" w:space="0" w:color="auto"/>
          <w:left w:val="none" w:sz="0" w:space="0" w:color="auto"/>
          <w:bottom w:val="none" w:sz="0" w:space="0" w:color="auto"/>
          <w:right w:val="none" w:sz="0" w:space="0" w:color="auto"/>
        </w:tblBorders>
        <w:shd w:val="pct10" w:color="auto" w:fill="auto"/>
        <w:tblLook w:val="04A0" w:firstRow="1" w:lastRow="0" w:firstColumn="1" w:lastColumn="0" w:noHBand="0" w:noVBand="1"/>
      </w:tblPr>
      <w:tblGrid>
        <w:gridCol w:w="8644"/>
      </w:tblGrid>
      <w:tr w:rsidR="00441DAF" w:rsidDel="004E5826" w:rsidTr="00A8499C">
        <w:trPr>
          <w:del w:id="2549" w:author="Jesus" w:date="2013-07-06T00:55:00Z"/>
        </w:trPr>
        <w:tc>
          <w:tcPr>
            <w:tcW w:w="8644" w:type="dxa"/>
            <w:shd w:val="pct10" w:color="auto" w:fill="auto"/>
          </w:tcPr>
          <w:p w:rsidR="00441DAF" w:rsidRPr="00291827" w:rsidDel="004E5826" w:rsidRDefault="00441DAF" w:rsidP="00686F76">
            <w:pPr>
              <w:autoSpaceDE w:val="0"/>
              <w:autoSpaceDN w:val="0"/>
              <w:adjustRightInd w:val="0"/>
              <w:spacing w:line="276" w:lineRule="auto"/>
              <w:jc w:val="left"/>
              <w:rPr>
                <w:del w:id="2550" w:author="Jesus" w:date="2013-07-06T00:55:00Z"/>
                <w:rFonts w:ascii="Consolas" w:eastAsiaTheme="minorHAnsi" w:hAnsi="Consolas" w:cs="Consolas"/>
                <w:color w:val="2B91AF"/>
                <w:sz w:val="19"/>
                <w:szCs w:val="19"/>
                <w:lang w:val="es-ES" w:bidi="ar-SA"/>
                <w:rPrChange w:id="2551" w:author="Jesus" w:date="2013-07-06T00:55:00Z">
                  <w:rPr>
                    <w:del w:id="2552" w:author="Jesus" w:date="2013-07-06T00:55:00Z"/>
                    <w:rFonts w:ascii="Consolas" w:eastAsiaTheme="minorHAnsi" w:hAnsi="Consolas" w:cs="Consolas"/>
                    <w:color w:val="2B91AF"/>
                    <w:sz w:val="19"/>
                    <w:szCs w:val="19"/>
                    <w:lang w:val="en-US" w:bidi="ar-SA"/>
                  </w:rPr>
                </w:rPrChange>
              </w:rPr>
            </w:pPr>
            <w:del w:id="2553" w:author="Jesus" w:date="2013-07-06T00:55:00Z">
              <w:r w:rsidRPr="00291827" w:rsidDel="004E5826">
                <w:rPr>
                  <w:rFonts w:ascii="Consolas" w:eastAsiaTheme="minorHAnsi" w:hAnsi="Consolas" w:cs="Consolas"/>
                  <w:color w:val="0000FF"/>
                  <w:sz w:val="19"/>
                  <w:szCs w:val="19"/>
                  <w:lang w:val="es-ES" w:bidi="ar-SA"/>
                  <w:rPrChange w:id="2554" w:author="Jesus" w:date="2013-07-06T00:55:00Z">
                    <w:rPr>
                      <w:rFonts w:ascii="Consolas" w:eastAsiaTheme="minorHAnsi" w:hAnsi="Consolas" w:cs="Consolas"/>
                      <w:color w:val="0000FF"/>
                      <w:sz w:val="19"/>
                      <w:szCs w:val="19"/>
                      <w:lang w:val="en-US" w:bidi="ar-SA"/>
                    </w:rPr>
                  </w:rPrChange>
                </w:rPr>
                <w:delText>Public</w:delText>
              </w:r>
              <w:r w:rsidRPr="00291827" w:rsidDel="004E5826">
                <w:rPr>
                  <w:rFonts w:ascii="Consolas" w:eastAsiaTheme="minorHAnsi" w:hAnsi="Consolas" w:cs="Consolas"/>
                  <w:sz w:val="19"/>
                  <w:szCs w:val="19"/>
                  <w:lang w:val="es-ES" w:bidi="ar-SA"/>
                  <w:rPrChange w:id="2555" w:author="Jesus" w:date="2013-07-06T00:55:00Z">
                    <w:rPr>
                      <w:rFonts w:ascii="Consolas" w:eastAsiaTheme="minorHAnsi" w:hAnsi="Consolas" w:cs="Consolas"/>
                      <w:sz w:val="19"/>
                      <w:szCs w:val="19"/>
                      <w:lang w:val="en-US" w:bidi="ar-SA"/>
                    </w:rPr>
                  </w:rPrChange>
                </w:rPr>
                <w:delText xml:space="preserve"> </w:delText>
              </w:r>
              <w:r w:rsidRPr="00291827" w:rsidDel="004E5826">
                <w:rPr>
                  <w:rFonts w:ascii="Consolas" w:eastAsiaTheme="minorHAnsi" w:hAnsi="Consolas" w:cs="Consolas"/>
                  <w:color w:val="0000FF"/>
                  <w:sz w:val="19"/>
                  <w:szCs w:val="19"/>
                  <w:lang w:val="es-ES" w:bidi="ar-SA"/>
                  <w:rPrChange w:id="2556" w:author="Jesus" w:date="2013-07-06T00:55:00Z">
                    <w:rPr>
                      <w:rFonts w:ascii="Consolas" w:eastAsiaTheme="minorHAnsi" w:hAnsi="Consolas" w:cs="Consolas"/>
                      <w:color w:val="0000FF"/>
                      <w:sz w:val="19"/>
                      <w:szCs w:val="19"/>
                      <w:lang w:val="en-US" w:bidi="ar-SA"/>
                    </w:rPr>
                  </w:rPrChange>
                </w:rPr>
                <w:delText>Function</w:delText>
              </w:r>
              <w:r w:rsidRPr="00291827" w:rsidDel="004E5826">
                <w:rPr>
                  <w:rFonts w:ascii="Consolas" w:eastAsiaTheme="minorHAnsi" w:hAnsi="Consolas" w:cs="Consolas"/>
                  <w:sz w:val="19"/>
                  <w:szCs w:val="19"/>
                  <w:lang w:val="es-ES" w:bidi="ar-SA"/>
                  <w:rPrChange w:id="2557" w:author="Jesus" w:date="2013-07-06T00:55:00Z">
                    <w:rPr>
                      <w:rFonts w:ascii="Consolas" w:eastAsiaTheme="minorHAnsi" w:hAnsi="Consolas" w:cs="Consolas"/>
                      <w:sz w:val="19"/>
                      <w:szCs w:val="19"/>
                      <w:lang w:val="en-US" w:bidi="ar-SA"/>
                    </w:rPr>
                  </w:rPrChange>
                </w:rPr>
                <w:delText xml:space="preserve"> agendaTotal</w:delText>
              </w:r>
            </w:del>
            <w:ins w:id="2558" w:author="Campos Muñoz, Jesús" w:date="2013-06-25T09:17:00Z">
              <w:del w:id="2559" w:author="Jesus" w:date="2013-07-06T00:55:00Z">
                <w:r w:rsidR="003B0886" w:rsidRPr="00291827" w:rsidDel="004E5826">
                  <w:rPr>
                    <w:rFonts w:ascii="Consolas" w:eastAsiaTheme="minorHAnsi" w:hAnsi="Consolas" w:cs="Consolas"/>
                    <w:sz w:val="19"/>
                    <w:szCs w:val="19"/>
                    <w:lang w:val="es-ES" w:bidi="ar-SA"/>
                    <w:rPrChange w:id="2560" w:author="Jesus" w:date="2013-07-06T00:55:00Z">
                      <w:rPr>
                        <w:rFonts w:ascii="Consolas" w:eastAsiaTheme="minorHAnsi" w:hAnsi="Consolas" w:cs="Consolas"/>
                        <w:sz w:val="19"/>
                        <w:szCs w:val="19"/>
                        <w:lang w:val="en-US" w:bidi="ar-SA"/>
                      </w:rPr>
                    </w:rPrChange>
                  </w:rPr>
                  <w:delText>agendaNombreResultats</w:delText>
                </w:r>
              </w:del>
            </w:ins>
            <w:del w:id="2561" w:author="Jesus" w:date="2013-07-06T00:55:00Z">
              <w:r w:rsidRPr="00291827" w:rsidDel="004E5826">
                <w:rPr>
                  <w:rFonts w:ascii="Consolas" w:eastAsiaTheme="minorHAnsi" w:hAnsi="Consolas" w:cs="Consolas"/>
                  <w:sz w:val="19"/>
                  <w:szCs w:val="19"/>
                  <w:lang w:val="es-ES" w:bidi="ar-SA"/>
                  <w:rPrChange w:id="2562" w:author="Jesus" w:date="2013-07-06T00:55:00Z">
                    <w:rPr>
                      <w:rFonts w:ascii="Consolas" w:eastAsiaTheme="minorHAnsi" w:hAnsi="Consolas" w:cs="Consolas"/>
                      <w:sz w:val="19"/>
                      <w:szCs w:val="19"/>
                      <w:lang w:val="en-US" w:bidi="ar-SA"/>
                    </w:rPr>
                  </w:rPrChange>
                </w:rPr>
                <w:delText xml:space="preserve">(idioma </w:delText>
              </w:r>
              <w:r w:rsidRPr="00291827" w:rsidDel="004E5826">
                <w:rPr>
                  <w:rFonts w:ascii="Consolas" w:eastAsiaTheme="minorHAnsi" w:hAnsi="Consolas" w:cs="Consolas"/>
                  <w:color w:val="0000FF"/>
                  <w:sz w:val="19"/>
                  <w:szCs w:val="19"/>
                  <w:lang w:val="es-ES" w:bidi="ar-SA"/>
                  <w:rPrChange w:id="2563" w:author="Jesus" w:date="2013-07-06T00:55:00Z">
                    <w:rPr>
                      <w:rFonts w:ascii="Consolas" w:eastAsiaTheme="minorHAnsi" w:hAnsi="Consolas" w:cs="Consolas"/>
                      <w:color w:val="0000FF"/>
                      <w:sz w:val="19"/>
                      <w:szCs w:val="19"/>
                      <w:lang w:val="en-US" w:bidi="ar-SA"/>
                    </w:rPr>
                  </w:rPrChange>
                </w:rPr>
                <w:delText>As</w:delText>
              </w:r>
              <w:r w:rsidRPr="00291827" w:rsidDel="004E5826">
                <w:rPr>
                  <w:rFonts w:ascii="Consolas" w:eastAsiaTheme="minorHAnsi" w:hAnsi="Consolas" w:cs="Consolas"/>
                  <w:sz w:val="19"/>
                  <w:szCs w:val="19"/>
                  <w:lang w:val="es-ES" w:bidi="ar-SA"/>
                  <w:rPrChange w:id="2564" w:author="Jesus" w:date="2013-07-06T00:55:00Z">
                    <w:rPr>
                      <w:rFonts w:ascii="Consolas" w:eastAsiaTheme="minorHAnsi" w:hAnsi="Consolas" w:cs="Consolas"/>
                      <w:sz w:val="19"/>
                      <w:szCs w:val="19"/>
                      <w:lang w:val="en-US" w:bidi="ar-SA"/>
                    </w:rPr>
                  </w:rPrChange>
                </w:rPr>
                <w:delText xml:space="preserve"> </w:delText>
              </w:r>
              <w:r w:rsidRPr="00291827" w:rsidDel="004E5826">
                <w:rPr>
                  <w:rFonts w:ascii="Consolas" w:eastAsiaTheme="minorHAnsi" w:hAnsi="Consolas" w:cs="Consolas"/>
                  <w:color w:val="0000FF"/>
                  <w:sz w:val="19"/>
                  <w:szCs w:val="19"/>
                  <w:lang w:val="es-ES" w:bidi="ar-SA"/>
                  <w:rPrChange w:id="2565" w:author="Jesus" w:date="2013-07-06T00:55:00Z">
                    <w:rPr>
                      <w:rFonts w:ascii="Consolas" w:eastAsiaTheme="minorHAnsi" w:hAnsi="Consolas" w:cs="Consolas"/>
                      <w:color w:val="0000FF"/>
                      <w:sz w:val="19"/>
                      <w:szCs w:val="19"/>
                      <w:lang w:val="en-US" w:bidi="ar-SA"/>
                    </w:rPr>
                  </w:rPrChange>
                </w:rPr>
                <w:delText>Integer</w:delText>
              </w:r>
              <w:r w:rsidRPr="00291827" w:rsidDel="004E5826">
                <w:rPr>
                  <w:rFonts w:ascii="Consolas" w:eastAsiaTheme="minorHAnsi" w:hAnsi="Consolas" w:cs="Consolas"/>
                  <w:sz w:val="19"/>
                  <w:szCs w:val="19"/>
                  <w:lang w:val="es-ES" w:bidi="ar-SA"/>
                  <w:rPrChange w:id="2566" w:author="Jesus" w:date="2013-07-06T00:55:00Z">
                    <w:rPr>
                      <w:rFonts w:ascii="Consolas" w:eastAsiaTheme="minorHAnsi" w:hAnsi="Consolas" w:cs="Consolas"/>
                      <w:sz w:val="19"/>
                      <w:szCs w:val="19"/>
                      <w:lang w:val="en-US" w:bidi="ar-SA"/>
                    </w:rPr>
                  </w:rPrChange>
                </w:rPr>
                <w:delText xml:space="preserve">) </w:delText>
              </w:r>
            </w:del>
          </w:p>
          <w:p w:rsidR="00441DAF" w:rsidRPr="00291827" w:rsidDel="004E5826" w:rsidRDefault="00441DAF" w:rsidP="00686F76">
            <w:pPr>
              <w:autoSpaceDE w:val="0"/>
              <w:autoSpaceDN w:val="0"/>
              <w:adjustRightInd w:val="0"/>
              <w:spacing w:line="276" w:lineRule="auto"/>
              <w:jc w:val="left"/>
              <w:rPr>
                <w:del w:id="2567" w:author="Jesus" w:date="2013-07-06T00:55:00Z"/>
                <w:rFonts w:ascii="Consolas" w:eastAsiaTheme="minorHAnsi" w:hAnsi="Consolas" w:cs="Consolas"/>
                <w:color w:val="2B91AF"/>
                <w:sz w:val="19"/>
                <w:szCs w:val="19"/>
                <w:lang w:val="es-ES" w:bidi="ar-SA"/>
                <w:rPrChange w:id="2568" w:author="Jesus" w:date="2013-07-06T00:55:00Z">
                  <w:rPr>
                    <w:del w:id="2569" w:author="Jesus" w:date="2013-07-06T00:55:00Z"/>
                    <w:rFonts w:ascii="Consolas" w:eastAsiaTheme="minorHAnsi" w:hAnsi="Consolas" w:cs="Consolas"/>
                    <w:color w:val="2B91AF"/>
                    <w:sz w:val="19"/>
                    <w:szCs w:val="19"/>
                    <w:lang w:val="en-US" w:bidi="ar-SA"/>
                  </w:rPr>
                </w:rPrChange>
              </w:rPr>
            </w:pPr>
            <w:del w:id="2570" w:author="Jesus" w:date="2013-07-06T00:55:00Z">
              <w:r w:rsidRPr="00291827" w:rsidDel="004E5826">
                <w:rPr>
                  <w:rFonts w:ascii="Consolas" w:eastAsiaTheme="minorHAnsi" w:hAnsi="Consolas" w:cs="Consolas"/>
                  <w:color w:val="0000FF"/>
                  <w:sz w:val="19"/>
                  <w:szCs w:val="19"/>
                  <w:lang w:val="es-ES" w:bidi="ar-SA"/>
                  <w:rPrChange w:id="2571" w:author="Jesus" w:date="2013-07-06T00:55:00Z">
                    <w:rPr>
                      <w:rFonts w:ascii="Consolas" w:eastAsiaTheme="minorHAnsi" w:hAnsi="Consolas" w:cs="Consolas"/>
                      <w:color w:val="0000FF"/>
                      <w:sz w:val="19"/>
                      <w:szCs w:val="19"/>
                      <w:lang w:val="en-US" w:bidi="ar-SA"/>
                    </w:rPr>
                  </w:rPrChange>
                </w:rPr>
                <w:delText>Public</w:delText>
              </w:r>
              <w:r w:rsidRPr="00291827" w:rsidDel="004E5826">
                <w:rPr>
                  <w:rFonts w:ascii="Consolas" w:eastAsiaTheme="minorHAnsi" w:hAnsi="Consolas" w:cs="Consolas"/>
                  <w:sz w:val="19"/>
                  <w:szCs w:val="19"/>
                  <w:lang w:val="es-ES" w:bidi="ar-SA"/>
                  <w:rPrChange w:id="2572" w:author="Jesus" w:date="2013-07-06T00:55:00Z">
                    <w:rPr>
                      <w:rFonts w:ascii="Consolas" w:eastAsiaTheme="minorHAnsi" w:hAnsi="Consolas" w:cs="Consolas"/>
                      <w:sz w:val="19"/>
                      <w:szCs w:val="19"/>
                      <w:lang w:val="en-US" w:bidi="ar-SA"/>
                    </w:rPr>
                  </w:rPrChange>
                </w:rPr>
                <w:delText xml:space="preserve"> </w:delText>
              </w:r>
              <w:r w:rsidRPr="00291827" w:rsidDel="004E5826">
                <w:rPr>
                  <w:rFonts w:ascii="Consolas" w:eastAsiaTheme="minorHAnsi" w:hAnsi="Consolas" w:cs="Consolas"/>
                  <w:color w:val="0000FF"/>
                  <w:sz w:val="19"/>
                  <w:szCs w:val="19"/>
                  <w:lang w:val="es-ES" w:bidi="ar-SA"/>
                  <w:rPrChange w:id="2573" w:author="Jesus" w:date="2013-07-06T00:55:00Z">
                    <w:rPr>
                      <w:rFonts w:ascii="Consolas" w:eastAsiaTheme="minorHAnsi" w:hAnsi="Consolas" w:cs="Consolas"/>
                      <w:color w:val="0000FF"/>
                      <w:sz w:val="19"/>
                      <w:szCs w:val="19"/>
                      <w:lang w:val="en-US" w:bidi="ar-SA"/>
                    </w:rPr>
                  </w:rPrChange>
                </w:rPr>
                <w:delText>Function</w:delText>
              </w:r>
              <w:r w:rsidRPr="00291827" w:rsidDel="004E5826">
                <w:rPr>
                  <w:rFonts w:ascii="Consolas" w:eastAsiaTheme="minorHAnsi" w:hAnsi="Consolas" w:cs="Consolas"/>
                  <w:sz w:val="19"/>
                  <w:szCs w:val="19"/>
                  <w:lang w:val="es-ES" w:bidi="ar-SA"/>
                  <w:rPrChange w:id="2574" w:author="Jesus" w:date="2013-07-06T00:55:00Z">
                    <w:rPr>
                      <w:rFonts w:ascii="Consolas" w:eastAsiaTheme="minorHAnsi" w:hAnsi="Consolas" w:cs="Consolas"/>
                      <w:sz w:val="19"/>
                      <w:szCs w:val="19"/>
                      <w:lang w:val="en-US" w:bidi="ar-SA"/>
                    </w:rPr>
                  </w:rPrChange>
                </w:rPr>
                <w:delText xml:space="preserve"> agenda</w:delText>
              </w:r>
            </w:del>
            <w:ins w:id="2575" w:author="Campos Muñoz, Jesús" w:date="2013-06-25T09:18:00Z">
              <w:del w:id="2576" w:author="Jesus" w:date="2013-07-06T00:55:00Z">
                <w:r w:rsidR="003B0886" w:rsidRPr="00291827" w:rsidDel="004E5826">
                  <w:rPr>
                    <w:rFonts w:ascii="Consolas" w:eastAsiaTheme="minorHAnsi" w:hAnsi="Consolas" w:cs="Consolas"/>
                    <w:sz w:val="19"/>
                    <w:szCs w:val="19"/>
                    <w:lang w:val="es-ES" w:bidi="ar-SA"/>
                    <w:rPrChange w:id="2577" w:author="Jesus" w:date="2013-07-06T00:55:00Z">
                      <w:rPr>
                        <w:rFonts w:ascii="Consolas" w:eastAsiaTheme="minorHAnsi" w:hAnsi="Consolas" w:cs="Consolas"/>
                        <w:sz w:val="19"/>
                        <w:szCs w:val="19"/>
                        <w:lang w:val="en-US" w:bidi="ar-SA"/>
                      </w:rPr>
                    </w:rPrChange>
                  </w:rPr>
                  <w:delText>NombreResultats</w:delText>
                </w:r>
              </w:del>
            </w:ins>
            <w:del w:id="2578" w:author="Jesus" w:date="2013-07-06T00:55:00Z">
              <w:r w:rsidRPr="00291827" w:rsidDel="004E5826">
                <w:rPr>
                  <w:rFonts w:ascii="Consolas" w:eastAsiaTheme="minorHAnsi" w:hAnsi="Consolas" w:cs="Consolas"/>
                  <w:sz w:val="19"/>
                  <w:szCs w:val="19"/>
                  <w:lang w:val="es-ES" w:bidi="ar-SA"/>
                  <w:rPrChange w:id="2579" w:author="Jesus" w:date="2013-07-06T00:55:00Z">
                    <w:rPr>
                      <w:rFonts w:ascii="Consolas" w:eastAsiaTheme="minorHAnsi" w:hAnsi="Consolas" w:cs="Consolas"/>
                      <w:sz w:val="19"/>
                      <w:szCs w:val="19"/>
                      <w:lang w:val="en-US" w:bidi="ar-SA"/>
                    </w:rPr>
                  </w:rPrChange>
                </w:rPr>
                <w:delText xml:space="preserve">TotalData(idioma </w:delText>
              </w:r>
              <w:r w:rsidRPr="00291827" w:rsidDel="004E5826">
                <w:rPr>
                  <w:rFonts w:ascii="Consolas" w:eastAsiaTheme="minorHAnsi" w:hAnsi="Consolas" w:cs="Consolas"/>
                  <w:color w:val="0000FF"/>
                  <w:sz w:val="19"/>
                  <w:szCs w:val="19"/>
                  <w:lang w:val="es-ES" w:bidi="ar-SA"/>
                  <w:rPrChange w:id="2580" w:author="Jesus" w:date="2013-07-06T00:55:00Z">
                    <w:rPr>
                      <w:rFonts w:ascii="Consolas" w:eastAsiaTheme="minorHAnsi" w:hAnsi="Consolas" w:cs="Consolas"/>
                      <w:color w:val="0000FF"/>
                      <w:sz w:val="19"/>
                      <w:szCs w:val="19"/>
                      <w:lang w:val="en-US" w:bidi="ar-SA"/>
                    </w:rPr>
                  </w:rPrChange>
                </w:rPr>
                <w:delText>As</w:delText>
              </w:r>
              <w:r w:rsidRPr="00291827" w:rsidDel="004E5826">
                <w:rPr>
                  <w:rFonts w:ascii="Consolas" w:eastAsiaTheme="minorHAnsi" w:hAnsi="Consolas" w:cs="Consolas"/>
                  <w:sz w:val="19"/>
                  <w:szCs w:val="19"/>
                  <w:lang w:val="es-ES" w:bidi="ar-SA"/>
                  <w:rPrChange w:id="2581" w:author="Jesus" w:date="2013-07-06T00:55:00Z">
                    <w:rPr>
                      <w:rFonts w:ascii="Consolas" w:eastAsiaTheme="minorHAnsi" w:hAnsi="Consolas" w:cs="Consolas"/>
                      <w:sz w:val="19"/>
                      <w:szCs w:val="19"/>
                      <w:lang w:val="en-US" w:bidi="ar-SA"/>
                    </w:rPr>
                  </w:rPrChange>
                </w:rPr>
                <w:delText xml:space="preserve"> </w:delText>
              </w:r>
              <w:r w:rsidRPr="00291827" w:rsidDel="004E5826">
                <w:rPr>
                  <w:rFonts w:ascii="Consolas" w:eastAsiaTheme="minorHAnsi" w:hAnsi="Consolas" w:cs="Consolas"/>
                  <w:color w:val="0000FF"/>
                  <w:sz w:val="19"/>
                  <w:szCs w:val="19"/>
                  <w:lang w:val="es-ES" w:bidi="ar-SA"/>
                  <w:rPrChange w:id="2582" w:author="Jesus" w:date="2013-07-06T00:55:00Z">
                    <w:rPr>
                      <w:rFonts w:ascii="Consolas" w:eastAsiaTheme="minorHAnsi" w:hAnsi="Consolas" w:cs="Consolas"/>
                      <w:color w:val="0000FF"/>
                      <w:sz w:val="19"/>
                      <w:szCs w:val="19"/>
                      <w:lang w:val="en-US" w:bidi="ar-SA"/>
                    </w:rPr>
                  </w:rPrChange>
                </w:rPr>
                <w:delText>Integer</w:delText>
              </w:r>
              <w:r w:rsidRPr="00291827" w:rsidDel="004E5826">
                <w:rPr>
                  <w:rFonts w:ascii="Consolas" w:eastAsiaTheme="minorHAnsi" w:hAnsi="Consolas" w:cs="Consolas"/>
                  <w:sz w:val="19"/>
                  <w:szCs w:val="19"/>
                  <w:lang w:val="es-ES" w:bidi="ar-SA"/>
                  <w:rPrChange w:id="2583" w:author="Jesus" w:date="2013-07-06T00:55:00Z">
                    <w:rPr>
                      <w:rFonts w:ascii="Consolas" w:eastAsiaTheme="minorHAnsi" w:hAnsi="Consolas" w:cs="Consolas"/>
                      <w:sz w:val="19"/>
                      <w:szCs w:val="19"/>
                      <w:lang w:val="en-US" w:bidi="ar-SA"/>
                    </w:rPr>
                  </w:rPrChange>
                </w:rPr>
                <w:delText xml:space="preserve">, data </w:delText>
              </w:r>
              <w:r w:rsidRPr="00291827" w:rsidDel="004E5826">
                <w:rPr>
                  <w:rFonts w:ascii="Consolas" w:eastAsiaTheme="minorHAnsi" w:hAnsi="Consolas" w:cs="Consolas"/>
                  <w:color w:val="0000FF"/>
                  <w:sz w:val="19"/>
                  <w:szCs w:val="19"/>
                  <w:lang w:val="es-ES" w:bidi="ar-SA"/>
                  <w:rPrChange w:id="2584" w:author="Jesus" w:date="2013-07-06T00:55:00Z">
                    <w:rPr>
                      <w:rFonts w:ascii="Consolas" w:eastAsiaTheme="minorHAnsi" w:hAnsi="Consolas" w:cs="Consolas"/>
                      <w:color w:val="0000FF"/>
                      <w:sz w:val="19"/>
                      <w:szCs w:val="19"/>
                      <w:lang w:val="en-US" w:bidi="ar-SA"/>
                    </w:rPr>
                  </w:rPrChange>
                </w:rPr>
                <w:delText>As</w:delText>
              </w:r>
              <w:r w:rsidRPr="00291827" w:rsidDel="004E5826">
                <w:rPr>
                  <w:rFonts w:ascii="Consolas" w:eastAsiaTheme="minorHAnsi" w:hAnsi="Consolas" w:cs="Consolas"/>
                  <w:sz w:val="19"/>
                  <w:szCs w:val="19"/>
                  <w:lang w:val="es-ES" w:bidi="ar-SA"/>
                  <w:rPrChange w:id="2585" w:author="Jesus" w:date="2013-07-06T00:55:00Z">
                    <w:rPr>
                      <w:rFonts w:ascii="Consolas" w:eastAsiaTheme="minorHAnsi" w:hAnsi="Consolas" w:cs="Consolas"/>
                      <w:sz w:val="19"/>
                      <w:szCs w:val="19"/>
                      <w:lang w:val="en-US" w:bidi="ar-SA"/>
                    </w:rPr>
                  </w:rPrChange>
                </w:rPr>
                <w:delText xml:space="preserve"> </w:delText>
              </w:r>
              <w:r w:rsidRPr="00291827" w:rsidDel="004E5826">
                <w:rPr>
                  <w:rFonts w:ascii="Consolas" w:eastAsiaTheme="minorHAnsi" w:hAnsi="Consolas" w:cs="Consolas"/>
                  <w:color w:val="0000FF"/>
                  <w:sz w:val="19"/>
                  <w:szCs w:val="19"/>
                  <w:lang w:val="es-ES" w:bidi="ar-SA"/>
                  <w:rPrChange w:id="2586" w:author="Jesus" w:date="2013-07-06T00:55:00Z">
                    <w:rPr>
                      <w:rFonts w:ascii="Consolas" w:eastAsiaTheme="minorHAnsi" w:hAnsi="Consolas" w:cs="Consolas"/>
                      <w:color w:val="0000FF"/>
                      <w:sz w:val="19"/>
                      <w:szCs w:val="19"/>
                      <w:lang w:val="en-US" w:bidi="ar-SA"/>
                    </w:rPr>
                  </w:rPrChange>
                </w:rPr>
                <w:delText>String</w:delText>
              </w:r>
              <w:r w:rsidRPr="00291827" w:rsidDel="004E5826">
                <w:rPr>
                  <w:rFonts w:ascii="Consolas" w:eastAsiaTheme="minorHAnsi" w:hAnsi="Consolas" w:cs="Consolas"/>
                  <w:sz w:val="19"/>
                  <w:szCs w:val="19"/>
                  <w:lang w:val="es-ES" w:bidi="ar-SA"/>
                  <w:rPrChange w:id="2587" w:author="Jesus" w:date="2013-07-06T00:55:00Z">
                    <w:rPr>
                      <w:rFonts w:ascii="Consolas" w:eastAsiaTheme="minorHAnsi" w:hAnsi="Consolas" w:cs="Consolas"/>
                      <w:sz w:val="19"/>
                      <w:szCs w:val="19"/>
                      <w:lang w:val="en-US" w:bidi="ar-SA"/>
                    </w:rPr>
                  </w:rPrChange>
                </w:rPr>
                <w:delText xml:space="preserve">) </w:delText>
              </w:r>
            </w:del>
          </w:p>
          <w:p w:rsidR="00441DAF" w:rsidRPr="00291827" w:rsidDel="004E5826" w:rsidRDefault="00441DAF" w:rsidP="00686F76">
            <w:pPr>
              <w:autoSpaceDE w:val="0"/>
              <w:autoSpaceDN w:val="0"/>
              <w:adjustRightInd w:val="0"/>
              <w:spacing w:line="276" w:lineRule="auto"/>
              <w:jc w:val="left"/>
              <w:rPr>
                <w:del w:id="2588" w:author="Jesus" w:date="2013-07-06T00:55:00Z"/>
                <w:lang w:val="es-ES"/>
                <w:rPrChange w:id="2589" w:author="Jesus" w:date="2013-07-06T00:55:00Z">
                  <w:rPr>
                    <w:del w:id="2590" w:author="Jesus" w:date="2013-07-06T00:55:00Z"/>
                    <w:lang w:val="en-US"/>
                  </w:rPr>
                </w:rPrChange>
              </w:rPr>
            </w:pPr>
            <w:del w:id="2591" w:author="Jesus" w:date="2013-07-06T00:55:00Z">
              <w:r w:rsidRPr="00291827" w:rsidDel="004E5826">
                <w:rPr>
                  <w:rFonts w:ascii="Consolas" w:eastAsiaTheme="minorHAnsi" w:hAnsi="Consolas" w:cs="Consolas"/>
                  <w:color w:val="0000FF"/>
                  <w:sz w:val="19"/>
                  <w:szCs w:val="19"/>
                  <w:lang w:val="es-ES" w:bidi="ar-SA"/>
                  <w:rPrChange w:id="2592" w:author="Jesus" w:date="2013-07-06T00:55:00Z">
                    <w:rPr>
                      <w:rFonts w:ascii="Consolas" w:eastAsiaTheme="minorHAnsi" w:hAnsi="Consolas" w:cs="Consolas"/>
                      <w:color w:val="0000FF"/>
                      <w:sz w:val="19"/>
                      <w:szCs w:val="19"/>
                      <w:lang w:val="en-US" w:bidi="ar-SA"/>
                    </w:rPr>
                  </w:rPrChange>
                </w:rPr>
                <w:delText>Public</w:delText>
              </w:r>
              <w:r w:rsidRPr="00291827" w:rsidDel="004E5826">
                <w:rPr>
                  <w:rFonts w:ascii="Consolas" w:eastAsiaTheme="minorHAnsi" w:hAnsi="Consolas" w:cs="Consolas"/>
                  <w:sz w:val="19"/>
                  <w:szCs w:val="19"/>
                  <w:lang w:val="es-ES" w:bidi="ar-SA"/>
                  <w:rPrChange w:id="2593" w:author="Jesus" w:date="2013-07-06T00:55:00Z">
                    <w:rPr>
                      <w:rFonts w:ascii="Consolas" w:eastAsiaTheme="minorHAnsi" w:hAnsi="Consolas" w:cs="Consolas"/>
                      <w:sz w:val="19"/>
                      <w:szCs w:val="19"/>
                      <w:lang w:val="en-US" w:bidi="ar-SA"/>
                    </w:rPr>
                  </w:rPrChange>
                </w:rPr>
                <w:delText xml:space="preserve"> </w:delText>
              </w:r>
              <w:r w:rsidRPr="00291827" w:rsidDel="004E5826">
                <w:rPr>
                  <w:rFonts w:ascii="Consolas" w:eastAsiaTheme="minorHAnsi" w:hAnsi="Consolas" w:cs="Consolas"/>
                  <w:color w:val="0000FF"/>
                  <w:sz w:val="19"/>
                  <w:szCs w:val="19"/>
                  <w:lang w:val="es-ES" w:bidi="ar-SA"/>
                  <w:rPrChange w:id="2594" w:author="Jesus" w:date="2013-07-06T00:55:00Z">
                    <w:rPr>
                      <w:rFonts w:ascii="Consolas" w:eastAsiaTheme="minorHAnsi" w:hAnsi="Consolas" w:cs="Consolas"/>
                      <w:color w:val="0000FF"/>
                      <w:sz w:val="19"/>
                      <w:szCs w:val="19"/>
                      <w:lang w:val="en-US" w:bidi="ar-SA"/>
                    </w:rPr>
                  </w:rPrChange>
                </w:rPr>
                <w:delText>Function</w:delText>
              </w:r>
              <w:r w:rsidRPr="00291827" w:rsidDel="004E5826">
                <w:rPr>
                  <w:rFonts w:ascii="Consolas" w:eastAsiaTheme="minorHAnsi" w:hAnsi="Consolas" w:cs="Consolas"/>
                  <w:sz w:val="19"/>
                  <w:szCs w:val="19"/>
                  <w:lang w:val="es-ES" w:bidi="ar-SA"/>
                  <w:rPrChange w:id="2595" w:author="Jesus" w:date="2013-07-06T00:55:00Z">
                    <w:rPr>
                      <w:rFonts w:ascii="Consolas" w:eastAsiaTheme="minorHAnsi" w:hAnsi="Consolas" w:cs="Consolas"/>
                      <w:sz w:val="19"/>
                      <w:szCs w:val="19"/>
                      <w:lang w:val="en-US" w:bidi="ar-SA"/>
                    </w:rPr>
                  </w:rPrChange>
                </w:rPr>
                <w:delText xml:space="preserve"> agenda</w:delText>
              </w:r>
            </w:del>
            <w:ins w:id="2596" w:author="Campos Muñoz, Jesús" w:date="2013-06-25T09:18:00Z">
              <w:del w:id="2597" w:author="Jesus" w:date="2013-07-06T00:55:00Z">
                <w:r w:rsidR="003B0886" w:rsidRPr="00291827" w:rsidDel="004E5826">
                  <w:rPr>
                    <w:rFonts w:ascii="Consolas" w:eastAsiaTheme="minorHAnsi" w:hAnsi="Consolas" w:cs="Consolas"/>
                    <w:sz w:val="19"/>
                    <w:szCs w:val="19"/>
                    <w:lang w:val="es-ES" w:bidi="ar-SA"/>
                    <w:rPrChange w:id="2598" w:author="Jesus" w:date="2013-07-06T00:55:00Z">
                      <w:rPr>
                        <w:rFonts w:ascii="Consolas" w:eastAsiaTheme="minorHAnsi" w:hAnsi="Consolas" w:cs="Consolas"/>
                        <w:sz w:val="19"/>
                        <w:szCs w:val="19"/>
                        <w:lang w:val="en-US" w:bidi="ar-SA"/>
                      </w:rPr>
                    </w:rPrChange>
                  </w:rPr>
                  <w:delText>NombreResultats</w:delText>
                </w:r>
              </w:del>
            </w:ins>
            <w:del w:id="2599" w:author="Jesus" w:date="2013-07-06T00:55:00Z">
              <w:r w:rsidRPr="00291827" w:rsidDel="004E5826">
                <w:rPr>
                  <w:rFonts w:ascii="Consolas" w:eastAsiaTheme="minorHAnsi" w:hAnsi="Consolas" w:cs="Consolas"/>
                  <w:sz w:val="19"/>
                  <w:szCs w:val="19"/>
                  <w:lang w:val="es-ES" w:bidi="ar-SA"/>
                  <w:rPrChange w:id="2600" w:author="Jesus" w:date="2013-07-06T00:55:00Z">
                    <w:rPr>
                      <w:rFonts w:ascii="Consolas" w:eastAsiaTheme="minorHAnsi" w:hAnsi="Consolas" w:cs="Consolas"/>
                      <w:sz w:val="19"/>
                      <w:szCs w:val="19"/>
                      <w:lang w:val="en-US" w:bidi="ar-SA"/>
                    </w:rPr>
                  </w:rPrChange>
                </w:rPr>
                <w:delText xml:space="preserve">TotalDates(idioma </w:delText>
              </w:r>
              <w:r w:rsidRPr="00291827" w:rsidDel="004E5826">
                <w:rPr>
                  <w:rFonts w:ascii="Consolas" w:eastAsiaTheme="minorHAnsi" w:hAnsi="Consolas" w:cs="Consolas"/>
                  <w:color w:val="0000FF"/>
                  <w:sz w:val="19"/>
                  <w:szCs w:val="19"/>
                  <w:lang w:val="es-ES" w:bidi="ar-SA"/>
                  <w:rPrChange w:id="2601" w:author="Jesus" w:date="2013-07-06T00:55:00Z">
                    <w:rPr>
                      <w:rFonts w:ascii="Consolas" w:eastAsiaTheme="minorHAnsi" w:hAnsi="Consolas" w:cs="Consolas"/>
                      <w:color w:val="0000FF"/>
                      <w:sz w:val="19"/>
                      <w:szCs w:val="19"/>
                      <w:lang w:val="en-US" w:bidi="ar-SA"/>
                    </w:rPr>
                  </w:rPrChange>
                </w:rPr>
                <w:delText>As</w:delText>
              </w:r>
              <w:r w:rsidRPr="00291827" w:rsidDel="004E5826">
                <w:rPr>
                  <w:rFonts w:ascii="Consolas" w:eastAsiaTheme="minorHAnsi" w:hAnsi="Consolas" w:cs="Consolas"/>
                  <w:sz w:val="19"/>
                  <w:szCs w:val="19"/>
                  <w:lang w:val="es-ES" w:bidi="ar-SA"/>
                  <w:rPrChange w:id="2602" w:author="Jesus" w:date="2013-07-06T00:55:00Z">
                    <w:rPr>
                      <w:rFonts w:ascii="Consolas" w:eastAsiaTheme="minorHAnsi" w:hAnsi="Consolas" w:cs="Consolas"/>
                      <w:sz w:val="19"/>
                      <w:szCs w:val="19"/>
                      <w:lang w:val="en-US" w:bidi="ar-SA"/>
                    </w:rPr>
                  </w:rPrChange>
                </w:rPr>
                <w:delText xml:space="preserve"> </w:delText>
              </w:r>
              <w:r w:rsidRPr="00291827" w:rsidDel="004E5826">
                <w:rPr>
                  <w:rFonts w:ascii="Consolas" w:eastAsiaTheme="minorHAnsi" w:hAnsi="Consolas" w:cs="Consolas"/>
                  <w:color w:val="0000FF"/>
                  <w:sz w:val="19"/>
                  <w:szCs w:val="19"/>
                  <w:lang w:val="es-ES" w:bidi="ar-SA"/>
                  <w:rPrChange w:id="2603" w:author="Jesus" w:date="2013-07-06T00:55:00Z">
                    <w:rPr>
                      <w:rFonts w:ascii="Consolas" w:eastAsiaTheme="minorHAnsi" w:hAnsi="Consolas" w:cs="Consolas"/>
                      <w:color w:val="0000FF"/>
                      <w:sz w:val="19"/>
                      <w:szCs w:val="19"/>
                      <w:lang w:val="en-US" w:bidi="ar-SA"/>
                    </w:rPr>
                  </w:rPrChange>
                </w:rPr>
                <w:delText>Integer</w:delText>
              </w:r>
              <w:r w:rsidRPr="00291827" w:rsidDel="004E5826">
                <w:rPr>
                  <w:rFonts w:ascii="Consolas" w:eastAsiaTheme="minorHAnsi" w:hAnsi="Consolas" w:cs="Consolas"/>
                  <w:sz w:val="19"/>
                  <w:szCs w:val="19"/>
                  <w:lang w:val="es-ES" w:bidi="ar-SA"/>
                  <w:rPrChange w:id="2604" w:author="Jesus" w:date="2013-07-06T00:55:00Z">
                    <w:rPr>
                      <w:rFonts w:ascii="Consolas" w:eastAsiaTheme="minorHAnsi" w:hAnsi="Consolas" w:cs="Consolas"/>
                      <w:sz w:val="19"/>
                      <w:szCs w:val="19"/>
                      <w:lang w:val="en-US" w:bidi="ar-SA"/>
                    </w:rPr>
                  </w:rPrChange>
                </w:rPr>
                <w:delText xml:space="preserve">, dataInici </w:delText>
              </w:r>
              <w:r w:rsidRPr="00291827" w:rsidDel="004E5826">
                <w:rPr>
                  <w:rFonts w:ascii="Consolas" w:eastAsiaTheme="minorHAnsi" w:hAnsi="Consolas" w:cs="Consolas"/>
                  <w:color w:val="0000FF"/>
                  <w:sz w:val="19"/>
                  <w:szCs w:val="19"/>
                  <w:lang w:val="es-ES" w:bidi="ar-SA"/>
                  <w:rPrChange w:id="2605" w:author="Jesus" w:date="2013-07-06T00:55:00Z">
                    <w:rPr>
                      <w:rFonts w:ascii="Consolas" w:eastAsiaTheme="minorHAnsi" w:hAnsi="Consolas" w:cs="Consolas"/>
                      <w:color w:val="0000FF"/>
                      <w:sz w:val="19"/>
                      <w:szCs w:val="19"/>
                      <w:lang w:val="en-US" w:bidi="ar-SA"/>
                    </w:rPr>
                  </w:rPrChange>
                </w:rPr>
                <w:delText>As</w:delText>
              </w:r>
              <w:r w:rsidRPr="00291827" w:rsidDel="004E5826">
                <w:rPr>
                  <w:rFonts w:ascii="Consolas" w:eastAsiaTheme="minorHAnsi" w:hAnsi="Consolas" w:cs="Consolas"/>
                  <w:sz w:val="19"/>
                  <w:szCs w:val="19"/>
                  <w:lang w:val="es-ES" w:bidi="ar-SA"/>
                  <w:rPrChange w:id="2606" w:author="Jesus" w:date="2013-07-06T00:55:00Z">
                    <w:rPr>
                      <w:rFonts w:ascii="Consolas" w:eastAsiaTheme="minorHAnsi" w:hAnsi="Consolas" w:cs="Consolas"/>
                      <w:sz w:val="19"/>
                      <w:szCs w:val="19"/>
                      <w:lang w:val="en-US" w:bidi="ar-SA"/>
                    </w:rPr>
                  </w:rPrChange>
                </w:rPr>
                <w:delText xml:space="preserve"> </w:delText>
              </w:r>
              <w:r w:rsidRPr="00291827" w:rsidDel="004E5826">
                <w:rPr>
                  <w:rFonts w:ascii="Consolas" w:eastAsiaTheme="minorHAnsi" w:hAnsi="Consolas" w:cs="Consolas"/>
                  <w:color w:val="0000FF"/>
                  <w:sz w:val="19"/>
                  <w:szCs w:val="19"/>
                  <w:lang w:val="es-ES" w:bidi="ar-SA"/>
                  <w:rPrChange w:id="2607" w:author="Jesus" w:date="2013-07-06T00:55:00Z">
                    <w:rPr>
                      <w:rFonts w:ascii="Consolas" w:eastAsiaTheme="minorHAnsi" w:hAnsi="Consolas" w:cs="Consolas"/>
                      <w:color w:val="0000FF"/>
                      <w:sz w:val="19"/>
                      <w:szCs w:val="19"/>
                      <w:lang w:val="en-US" w:bidi="ar-SA"/>
                    </w:rPr>
                  </w:rPrChange>
                </w:rPr>
                <w:delText>String</w:delText>
              </w:r>
              <w:r w:rsidRPr="00291827" w:rsidDel="004E5826">
                <w:rPr>
                  <w:rFonts w:ascii="Consolas" w:eastAsiaTheme="minorHAnsi" w:hAnsi="Consolas" w:cs="Consolas"/>
                  <w:sz w:val="19"/>
                  <w:szCs w:val="19"/>
                  <w:lang w:val="es-ES" w:bidi="ar-SA"/>
                  <w:rPrChange w:id="2608" w:author="Jesus" w:date="2013-07-06T00:55:00Z">
                    <w:rPr>
                      <w:rFonts w:ascii="Consolas" w:eastAsiaTheme="minorHAnsi" w:hAnsi="Consolas" w:cs="Consolas"/>
                      <w:sz w:val="19"/>
                      <w:szCs w:val="19"/>
                      <w:lang w:val="en-US" w:bidi="ar-SA"/>
                    </w:rPr>
                  </w:rPrChange>
                </w:rPr>
                <w:delText xml:space="preserve">, dataFi </w:delText>
              </w:r>
              <w:r w:rsidRPr="00291827" w:rsidDel="004E5826">
                <w:rPr>
                  <w:rFonts w:ascii="Consolas" w:eastAsiaTheme="minorHAnsi" w:hAnsi="Consolas" w:cs="Consolas"/>
                  <w:color w:val="0000FF"/>
                  <w:sz w:val="19"/>
                  <w:szCs w:val="19"/>
                  <w:lang w:val="es-ES" w:bidi="ar-SA"/>
                  <w:rPrChange w:id="2609" w:author="Jesus" w:date="2013-07-06T00:55:00Z">
                    <w:rPr>
                      <w:rFonts w:ascii="Consolas" w:eastAsiaTheme="minorHAnsi" w:hAnsi="Consolas" w:cs="Consolas"/>
                      <w:color w:val="0000FF"/>
                      <w:sz w:val="19"/>
                      <w:szCs w:val="19"/>
                      <w:lang w:val="en-US" w:bidi="ar-SA"/>
                    </w:rPr>
                  </w:rPrChange>
                </w:rPr>
                <w:delText>As</w:delText>
              </w:r>
              <w:r w:rsidRPr="00291827" w:rsidDel="004E5826">
                <w:rPr>
                  <w:rFonts w:ascii="Consolas" w:eastAsiaTheme="minorHAnsi" w:hAnsi="Consolas" w:cs="Consolas"/>
                  <w:sz w:val="19"/>
                  <w:szCs w:val="19"/>
                  <w:lang w:val="es-ES" w:bidi="ar-SA"/>
                  <w:rPrChange w:id="2610" w:author="Jesus" w:date="2013-07-06T00:55:00Z">
                    <w:rPr>
                      <w:rFonts w:ascii="Consolas" w:eastAsiaTheme="minorHAnsi" w:hAnsi="Consolas" w:cs="Consolas"/>
                      <w:sz w:val="19"/>
                      <w:szCs w:val="19"/>
                      <w:lang w:val="en-US" w:bidi="ar-SA"/>
                    </w:rPr>
                  </w:rPrChange>
                </w:rPr>
                <w:delText xml:space="preserve"> </w:delText>
              </w:r>
              <w:r w:rsidRPr="00291827" w:rsidDel="004E5826">
                <w:rPr>
                  <w:rFonts w:ascii="Consolas" w:eastAsiaTheme="minorHAnsi" w:hAnsi="Consolas" w:cs="Consolas"/>
                  <w:color w:val="0000FF"/>
                  <w:sz w:val="19"/>
                  <w:szCs w:val="19"/>
                  <w:lang w:val="es-ES" w:bidi="ar-SA"/>
                  <w:rPrChange w:id="2611" w:author="Jesus" w:date="2013-07-06T00:55:00Z">
                    <w:rPr>
                      <w:rFonts w:ascii="Consolas" w:eastAsiaTheme="minorHAnsi" w:hAnsi="Consolas" w:cs="Consolas"/>
                      <w:color w:val="0000FF"/>
                      <w:sz w:val="19"/>
                      <w:szCs w:val="19"/>
                      <w:lang w:val="en-US" w:bidi="ar-SA"/>
                    </w:rPr>
                  </w:rPrChange>
                </w:rPr>
                <w:delText>String</w:delText>
              </w:r>
              <w:r w:rsidRPr="00291827" w:rsidDel="004E5826">
                <w:rPr>
                  <w:rFonts w:ascii="Consolas" w:eastAsiaTheme="minorHAnsi" w:hAnsi="Consolas" w:cs="Consolas"/>
                  <w:sz w:val="19"/>
                  <w:szCs w:val="19"/>
                  <w:lang w:val="es-ES" w:bidi="ar-SA"/>
                  <w:rPrChange w:id="2612" w:author="Jesus" w:date="2013-07-06T00:55:00Z">
                    <w:rPr>
                      <w:rFonts w:ascii="Consolas" w:eastAsiaTheme="minorHAnsi" w:hAnsi="Consolas" w:cs="Consolas"/>
                      <w:sz w:val="19"/>
                      <w:szCs w:val="19"/>
                      <w:lang w:val="en-US" w:bidi="ar-SA"/>
                    </w:rPr>
                  </w:rPrChange>
                </w:rPr>
                <w:delText>)</w:delText>
              </w:r>
            </w:del>
          </w:p>
        </w:tc>
      </w:tr>
    </w:tbl>
    <w:p w:rsidR="00441DAF" w:rsidDel="004E5826" w:rsidRDefault="00554BE5" w:rsidP="00441DAF">
      <w:pPr>
        <w:pStyle w:val="Epgrafe"/>
        <w:jc w:val="center"/>
        <w:rPr>
          <w:del w:id="2613" w:author="Jesus" w:date="2013-07-06T00:55:00Z"/>
        </w:rPr>
      </w:pPr>
      <w:bookmarkStart w:id="2614" w:name="_Toc360449439"/>
      <w:del w:id="2615" w:author="Jesus" w:date="2013-07-06T00:55:00Z">
        <w:r w:rsidDel="004E5826">
          <w:delText xml:space="preserve">Figura </w:delText>
        </w:r>
        <w:r w:rsidDel="004E5826">
          <w:fldChar w:fldCharType="begin"/>
        </w:r>
        <w:r w:rsidDel="004E5826">
          <w:delInstrText xml:space="preserve"> SEQ Figura \* ARABIC </w:delInstrText>
        </w:r>
        <w:r w:rsidDel="004E5826">
          <w:fldChar w:fldCharType="separate"/>
        </w:r>
      </w:del>
      <w:ins w:id="2616" w:author="Campos Muñoz, Jesús" w:date="2013-07-05T14:29:00Z">
        <w:del w:id="2617" w:author="Jesus" w:date="2013-07-06T00:55:00Z">
          <w:r w:rsidR="00BF3893" w:rsidDel="004E5826">
            <w:rPr>
              <w:noProof/>
            </w:rPr>
            <w:delText>15</w:delText>
          </w:r>
        </w:del>
      </w:ins>
      <w:del w:id="2618" w:author="Jesus" w:date="2013-07-06T00:55:00Z">
        <w:r w:rsidR="0060270F" w:rsidDel="004E5826">
          <w:rPr>
            <w:noProof/>
          </w:rPr>
          <w:delText>14</w:delText>
        </w:r>
        <w:r w:rsidDel="004E5826">
          <w:fldChar w:fldCharType="end"/>
        </w:r>
        <w:r w:rsidR="00441DAF" w:rsidDel="004E5826">
          <w:delText xml:space="preserve">: Mètodes per obtenir </w:delText>
        </w:r>
        <w:r w:rsidR="00810F46" w:rsidDel="004E5826">
          <w:delText xml:space="preserve">el recompte de </w:delText>
        </w:r>
        <w:r w:rsidR="00441DAF" w:rsidDel="004E5826">
          <w:delText>l’agenda sencera.</w:delText>
        </w:r>
        <w:bookmarkEnd w:id="2614"/>
      </w:del>
    </w:p>
    <w:p w:rsidR="00441DAF" w:rsidDel="004E5826" w:rsidRDefault="00441DAF" w:rsidP="00441DAF">
      <w:pPr>
        <w:rPr>
          <w:del w:id="2619" w:author="Jesus" w:date="2013-07-06T00:55:00Z"/>
        </w:rPr>
      </w:pPr>
      <w:del w:id="2620" w:author="Jesus" w:date="2013-07-06T00:55:00Z">
        <w:r w:rsidDel="004E5826">
          <w:delText>M</w:delText>
        </w:r>
        <w:r w:rsidRPr="007753C2" w:rsidDel="004E5826">
          <w:delText xml:space="preserve">ètode </w:delText>
        </w:r>
        <w:r w:rsidR="00D254B7" w:rsidRPr="00686F76" w:rsidDel="004E5826">
          <w:rPr>
            <w:rFonts w:eastAsiaTheme="minorHAnsi" w:cs="Consolas"/>
            <w:b/>
            <w:lang w:val="es-ES" w:bidi="ar-SA"/>
          </w:rPr>
          <w:delText>agendaTotal</w:delText>
        </w:r>
      </w:del>
      <w:ins w:id="2621" w:author="Campos Muñoz, Jesús" w:date="2013-06-25T09:21:00Z">
        <w:del w:id="2622" w:author="Jesus" w:date="2013-07-06T00:55:00Z">
          <w:r w:rsidR="00ED2BB5" w:rsidRPr="00686F76" w:rsidDel="004E5826">
            <w:rPr>
              <w:rFonts w:eastAsiaTheme="minorHAnsi" w:cs="Consolas"/>
              <w:b/>
              <w:lang w:val="es-ES" w:bidi="ar-SA"/>
            </w:rPr>
            <w:delText>agenda</w:delText>
          </w:r>
          <w:r w:rsidR="00ED2BB5" w:rsidDel="004E5826">
            <w:rPr>
              <w:rFonts w:eastAsiaTheme="minorHAnsi" w:cs="Consolas"/>
              <w:b/>
              <w:lang w:val="es-ES" w:bidi="ar-SA"/>
            </w:rPr>
            <w:delText>NombreResultats</w:delText>
          </w:r>
        </w:del>
      </w:ins>
      <w:del w:id="2623" w:author="Jesus" w:date="2013-07-06T00:55:00Z">
        <w:r w:rsidDel="004E5826">
          <w:delText xml:space="preserve">: </w:delText>
        </w:r>
        <w:r w:rsidRPr="007753C2" w:rsidDel="004E5826">
          <w:delText>necessita rebre en la seva invocació</w:delText>
        </w:r>
        <w:r w:rsidDel="004E5826">
          <w:delText xml:space="preserve"> com a</w:delText>
        </w:r>
        <w:r w:rsidRPr="007753C2" w:rsidDel="004E5826">
          <w:delText xml:space="preserve"> paràmetre </w:delText>
        </w:r>
        <w:r w:rsidDel="004E5826">
          <w:delText xml:space="preserve">el codi de l’idioma </w:delText>
        </w:r>
      </w:del>
      <w:ins w:id="2624" w:author="Campos Muñoz, Jesús" w:date="2013-07-01T13:06:00Z">
        <w:del w:id="2625" w:author="Jesus" w:date="2013-07-06T00:55:00Z">
          <w:r w:rsidR="0039644A" w:rsidDel="004E5826">
            <w:delText xml:space="preserve">en el que es volen obtenir les dades </w:delText>
          </w:r>
        </w:del>
      </w:ins>
      <w:del w:id="2626" w:author="Jesus" w:date="2013-07-06T00:55:00Z">
        <w:r w:rsidDel="004E5826">
          <w:delText xml:space="preserve">(codi únic que identifica un idioma i que s’obté a l’apartat </w:delText>
        </w:r>
        <w:r w:rsidR="00D542E1" w:rsidRPr="000B4CD2" w:rsidDel="004E5826">
          <w:rPr>
            <w:b/>
          </w:rPr>
          <w:fldChar w:fldCharType="begin"/>
        </w:r>
        <w:r w:rsidR="00D542E1" w:rsidRPr="000B4CD2" w:rsidDel="004E5826">
          <w:rPr>
            <w:b/>
          </w:rPr>
          <w:delInstrText xml:space="preserve"> REF _Ref359500419 \r \h </w:delInstrText>
        </w:r>
        <w:r w:rsidR="00D542E1" w:rsidDel="004E5826">
          <w:rPr>
            <w:b/>
          </w:rPr>
          <w:delInstrText xml:space="preserve"> \* MERGEFORMAT </w:delInstrText>
        </w:r>
        <w:r w:rsidR="00D542E1" w:rsidRPr="000B4CD2" w:rsidDel="004E5826">
          <w:rPr>
            <w:b/>
          </w:rPr>
        </w:r>
        <w:r w:rsidR="00D542E1" w:rsidRPr="000B4CD2" w:rsidDel="004E5826">
          <w:rPr>
            <w:b/>
          </w:rPr>
          <w:fldChar w:fldCharType="separate"/>
        </w:r>
        <w:r w:rsidR="00BF3893" w:rsidDel="004E5826">
          <w:rPr>
            <w:b/>
          </w:rPr>
          <w:delText>3.2.1</w:delText>
        </w:r>
        <w:r w:rsidR="00D542E1" w:rsidRPr="000B4CD2" w:rsidDel="004E5826">
          <w:rPr>
            <w:b/>
          </w:rPr>
          <w:fldChar w:fldCharType="end"/>
        </w:r>
        <w:r w:rsidR="00D542E1" w:rsidRPr="000B4CD2" w:rsidDel="004E5826">
          <w:rPr>
            <w:b/>
          </w:rPr>
          <w:delText xml:space="preserve"> </w:delText>
        </w:r>
        <w:r w:rsidR="00D542E1" w:rsidRPr="000B4CD2" w:rsidDel="004E5826">
          <w:rPr>
            <w:b/>
          </w:rPr>
          <w:fldChar w:fldCharType="begin"/>
        </w:r>
        <w:r w:rsidR="00D542E1" w:rsidRPr="000B4CD2" w:rsidDel="004E5826">
          <w:rPr>
            <w:b/>
          </w:rPr>
          <w:delInstrText xml:space="preserve"> REF _Ref359500422 \h </w:delInstrText>
        </w:r>
        <w:r w:rsidR="00D542E1" w:rsidDel="004E5826">
          <w:rPr>
            <w:b/>
          </w:rPr>
          <w:delInstrText xml:space="preserve"> \* MERGEFORMAT </w:delInstrText>
        </w:r>
        <w:r w:rsidR="00D542E1" w:rsidRPr="000B4CD2" w:rsidDel="004E5826">
          <w:rPr>
            <w:b/>
          </w:rPr>
        </w:r>
        <w:r w:rsidR="00D542E1" w:rsidRPr="000B4CD2" w:rsidDel="004E5826">
          <w:rPr>
            <w:b/>
          </w:rPr>
          <w:fldChar w:fldCharType="separate"/>
        </w:r>
      </w:del>
      <w:ins w:id="2627" w:author="Campos Muñoz, Jesús" w:date="2013-07-05T14:29:00Z">
        <w:del w:id="2628" w:author="Jesus" w:date="2013-07-06T00:55:00Z">
          <w:r w:rsidR="00BF3893" w:rsidRPr="00BF3893" w:rsidDel="004E5826">
            <w:rPr>
              <w:b/>
              <w:rPrChange w:id="2629" w:author="Campos Muñoz, Jesús" w:date="2013-07-05T14:29:00Z">
                <w:rPr/>
              </w:rPrChange>
            </w:rPr>
            <w:delText>Obtenir idiomes disponibles</w:delText>
          </w:r>
        </w:del>
      </w:ins>
      <w:del w:id="2630" w:author="Jesus" w:date="2013-07-06T00:55:00Z">
        <w:r w:rsidR="00D542E1" w:rsidRPr="000B4CD2" w:rsidDel="004E5826">
          <w:rPr>
            <w:b/>
          </w:rPr>
          <w:delText>Obtenir idiomes disponibles</w:delText>
        </w:r>
        <w:r w:rsidR="00D542E1" w:rsidRPr="000B4CD2" w:rsidDel="004E5826">
          <w:rPr>
            <w:b/>
          </w:rPr>
          <w:fldChar w:fldCharType="end"/>
        </w:r>
        <w:r w:rsidDel="004E5826">
          <w:delText xml:space="preserve">) </w:delText>
        </w:r>
        <w:r w:rsidDel="004E5826">
          <w:lastRenderedPageBreak/>
          <w:delText>en el que es volen rebre les dades</w:delText>
        </w:r>
        <w:r w:rsidRPr="007753C2" w:rsidDel="004E5826">
          <w:delText>.</w:delText>
        </w:r>
        <w:r w:rsidDel="004E5826">
          <w:delText xml:space="preserve"> Al no rebre cap data, establirà la data actual per defecte i cercarà totes les activitats amb una data de finalització posterior al dia actual a les 00:00 hores.</w:delText>
        </w:r>
        <w:r w:rsidR="00386697" w:rsidDel="004E5826">
          <w:delText xml:space="preserve"> Retorna el </w:delText>
        </w:r>
        <w:r w:rsidR="001947E7" w:rsidDel="004E5826">
          <w:delText xml:space="preserve">nombre </w:delText>
        </w:r>
        <w:r w:rsidR="00386697" w:rsidDel="004E5826">
          <w:delText>total de resultats obtinguts</w:delText>
        </w:r>
        <w:r w:rsidR="001947E7" w:rsidDel="004E5826">
          <w:delText xml:space="preserve"> amb la sentència </w:delText>
        </w:r>
        <w:r w:rsidR="007A20B2" w:rsidDel="004E5826">
          <w:delText xml:space="preserve">mètode </w:delText>
        </w:r>
        <w:r w:rsidR="001947E7" w:rsidRPr="007A20B2" w:rsidDel="004E5826">
          <w:rPr>
            <w:b/>
            <w:rPrChange w:id="2631" w:author="Jesus" w:date="2013-06-20T03:17:00Z">
              <w:rPr>
                <w:rFonts w:eastAsiaTheme="majorEastAsia" w:cstheme="minorHAnsi"/>
                <w:b/>
                <w:bCs/>
                <w:sz w:val="36"/>
                <w:szCs w:val="36"/>
              </w:rPr>
            </w:rPrChange>
          </w:rPr>
          <w:delText>agenda</w:delText>
        </w:r>
        <w:r w:rsidR="001947E7" w:rsidDel="004E5826">
          <w:delText xml:space="preserve"> de l’apartat </w:delText>
        </w:r>
        <w:r w:rsidR="001947E7" w:rsidRPr="001947E7" w:rsidDel="004E5826">
          <w:rPr>
            <w:b/>
            <w:rPrChange w:id="2632" w:author="Jesus" w:date="2013-06-20T03:17:00Z">
              <w:rPr>
                <w:rFonts w:eastAsiaTheme="majorEastAsia" w:cstheme="minorHAnsi"/>
                <w:b/>
                <w:bCs/>
                <w:sz w:val="36"/>
                <w:szCs w:val="36"/>
              </w:rPr>
            </w:rPrChange>
          </w:rPr>
          <w:fldChar w:fldCharType="begin"/>
        </w:r>
        <w:r w:rsidR="001947E7" w:rsidRPr="001947E7" w:rsidDel="004E5826">
          <w:rPr>
            <w:b/>
            <w:rPrChange w:id="2633" w:author="Jesus" w:date="2013-06-20T03:17:00Z">
              <w:rPr>
                <w:rFonts w:eastAsiaTheme="majorEastAsia" w:cstheme="minorHAnsi"/>
                <w:b/>
                <w:bCs/>
                <w:sz w:val="36"/>
                <w:szCs w:val="36"/>
              </w:rPr>
            </w:rPrChange>
          </w:rPr>
          <w:delInstrText xml:space="preserve"> REF _Ref359461538 \n \h </w:delInstrText>
        </w:r>
        <w:r w:rsidR="001947E7" w:rsidDel="004E5826">
          <w:rPr>
            <w:b/>
          </w:rPr>
          <w:delInstrText xml:space="preserve"> \* MERGEFORMAT </w:delInstrText>
        </w:r>
        <w:r w:rsidR="001947E7" w:rsidRPr="001947E7" w:rsidDel="004E5826">
          <w:rPr>
            <w:b/>
            <w:rPrChange w:id="2634" w:author="Jesus" w:date="2013-06-20T03:17:00Z">
              <w:rPr>
                <w:b/>
              </w:rPr>
            </w:rPrChange>
          </w:rPr>
        </w:r>
        <w:r w:rsidR="001947E7" w:rsidRPr="001947E7" w:rsidDel="004E5826">
          <w:rPr>
            <w:b/>
            <w:rPrChange w:id="2635" w:author="Jesus" w:date="2013-06-20T03:17:00Z">
              <w:rPr>
                <w:rFonts w:eastAsiaTheme="majorEastAsia" w:cstheme="minorHAnsi"/>
                <w:b/>
                <w:bCs/>
                <w:sz w:val="36"/>
                <w:szCs w:val="36"/>
              </w:rPr>
            </w:rPrChange>
          </w:rPr>
          <w:fldChar w:fldCharType="separate"/>
        </w:r>
      </w:del>
      <w:ins w:id="2636" w:author="Campos Muñoz, Jesús" w:date="2013-07-05T14:29:00Z">
        <w:del w:id="2637" w:author="Jesus" w:date="2013-07-06T00:55:00Z">
          <w:r w:rsidR="00BF3893" w:rsidDel="004E5826">
            <w:rPr>
              <w:b/>
            </w:rPr>
            <w:delText>3.2.2</w:delText>
          </w:r>
        </w:del>
      </w:ins>
      <w:del w:id="2638" w:author="Jesus" w:date="2013-07-06T00:55:00Z">
        <w:r w:rsidR="001947E7" w:rsidRPr="001947E7" w:rsidDel="004E5826">
          <w:rPr>
            <w:b/>
            <w:rPrChange w:id="2639" w:author="Jesus" w:date="2013-06-20T03:17:00Z">
              <w:rPr>
                <w:rFonts w:eastAsiaTheme="majorEastAsia" w:cstheme="minorHAnsi"/>
                <w:b/>
                <w:bCs/>
                <w:sz w:val="36"/>
                <w:szCs w:val="36"/>
              </w:rPr>
            </w:rPrChange>
          </w:rPr>
          <w:delText>3.2.2</w:delText>
        </w:r>
        <w:r w:rsidR="001947E7" w:rsidRPr="001947E7" w:rsidDel="004E5826">
          <w:rPr>
            <w:b/>
            <w:rPrChange w:id="2640" w:author="Jesus" w:date="2013-06-20T03:17:00Z">
              <w:rPr>
                <w:rFonts w:eastAsiaTheme="majorEastAsia" w:cstheme="minorHAnsi"/>
                <w:b/>
                <w:bCs/>
                <w:sz w:val="36"/>
                <w:szCs w:val="36"/>
              </w:rPr>
            </w:rPrChange>
          </w:rPr>
          <w:fldChar w:fldCharType="end"/>
        </w:r>
        <w:r w:rsidR="001947E7" w:rsidRPr="00686F76" w:rsidDel="004E5826">
          <w:rPr>
            <w:b/>
          </w:rPr>
          <w:delText xml:space="preserve"> </w:delText>
        </w:r>
        <w:r w:rsidR="001947E7" w:rsidRPr="00686F76" w:rsidDel="004E5826">
          <w:rPr>
            <w:b/>
          </w:rPr>
          <w:fldChar w:fldCharType="begin"/>
        </w:r>
        <w:r w:rsidR="001947E7" w:rsidRPr="00686F76" w:rsidDel="004E5826">
          <w:rPr>
            <w:b/>
          </w:rPr>
          <w:delInstrText xml:space="preserve"> REF _Ref359461540 \h </w:delInstrText>
        </w:r>
        <w:r w:rsidR="001947E7" w:rsidDel="004E5826">
          <w:rPr>
            <w:b/>
          </w:rPr>
          <w:delInstrText xml:space="preserve"> \* MERGEFORMAT </w:delInstrText>
        </w:r>
        <w:r w:rsidR="001947E7" w:rsidRPr="00686F76" w:rsidDel="004E5826">
          <w:rPr>
            <w:b/>
          </w:rPr>
        </w:r>
        <w:r w:rsidR="001947E7" w:rsidRPr="00686F76" w:rsidDel="004E5826">
          <w:rPr>
            <w:b/>
          </w:rPr>
          <w:fldChar w:fldCharType="separate"/>
        </w:r>
      </w:del>
      <w:ins w:id="2641" w:author="Campos Muñoz, Jesús" w:date="2013-07-05T14:29:00Z">
        <w:del w:id="2642" w:author="Jesus" w:date="2013-07-06T00:55:00Z">
          <w:r w:rsidR="00BF3893" w:rsidRPr="00BF3893" w:rsidDel="004E5826">
            <w:rPr>
              <w:b/>
              <w:rPrChange w:id="2643" w:author="Campos Muñoz, Jesús" w:date="2013-07-05T14:29:00Z">
                <w:rPr/>
              </w:rPrChange>
            </w:rPr>
            <w:delText>Agenda sencera</w:delText>
          </w:r>
        </w:del>
      </w:ins>
      <w:del w:id="2644" w:author="Jesus" w:date="2013-07-06T00:55:00Z">
        <w:r w:rsidR="0060270F" w:rsidRPr="0060270F" w:rsidDel="004E5826">
          <w:rPr>
            <w:b/>
          </w:rPr>
          <w:delText>Agenda sencera</w:delText>
        </w:r>
        <w:r w:rsidR="001947E7" w:rsidRPr="00686F76" w:rsidDel="004E5826">
          <w:rPr>
            <w:b/>
          </w:rPr>
          <w:fldChar w:fldCharType="end"/>
        </w:r>
        <w:r w:rsidR="001947E7" w:rsidDel="004E5826">
          <w:delText>.</w:delText>
        </w:r>
        <w:r w:rsidR="007A20B2" w:rsidDel="004E5826">
          <w:delText xml:space="preserve"> D’aquesta manera amb el mètode </w:delText>
        </w:r>
        <w:r w:rsidR="00C84E80" w:rsidRPr="00686F76" w:rsidDel="004E5826">
          <w:rPr>
            <w:rFonts w:eastAsiaTheme="minorHAnsi" w:cs="Consolas"/>
            <w:b/>
            <w:lang w:val="es-ES" w:bidi="ar-SA"/>
          </w:rPr>
          <w:delText>agendaPaginada</w:delText>
        </w:r>
        <w:r w:rsidR="00C84E80" w:rsidDel="004E5826">
          <w:delText xml:space="preserve"> </w:delText>
        </w:r>
        <w:r w:rsidR="007A20B2" w:rsidDel="004E5826">
          <w:delText xml:space="preserve">es pot triar la quantitat de resultats que es volen obtenir. </w:delText>
        </w:r>
      </w:del>
    </w:p>
    <w:p w:rsidR="002F31AA" w:rsidDel="004E5826" w:rsidRDefault="002F31AA" w:rsidP="00441DAF">
      <w:pPr>
        <w:rPr>
          <w:del w:id="2645" w:author="Jesus" w:date="2013-07-06T00:55:00Z"/>
        </w:rPr>
      </w:pPr>
    </w:p>
    <w:p w:rsidR="00160EF7" w:rsidDel="004E5826" w:rsidRDefault="00160EF7" w:rsidP="00441DAF">
      <w:pPr>
        <w:rPr>
          <w:del w:id="2646" w:author="Jesus" w:date="2013-07-06T00:55:00Z"/>
        </w:rPr>
      </w:pPr>
      <w:del w:id="2647" w:author="Jesus" w:date="2013-07-06T00:55:00Z">
        <w:r w:rsidDel="004E5826">
          <w:delText>El m</w:delText>
        </w:r>
        <w:r w:rsidR="00441DAF" w:rsidRPr="007753C2" w:rsidDel="004E5826">
          <w:delText xml:space="preserve">ètode </w:delText>
        </w:r>
        <w:r w:rsidR="00D254B7" w:rsidRPr="00686F76" w:rsidDel="004E5826">
          <w:rPr>
            <w:rFonts w:eastAsiaTheme="minorHAnsi" w:cs="Consolas"/>
            <w:b/>
            <w:lang w:val="es-ES" w:bidi="ar-SA"/>
          </w:rPr>
          <w:delText>agenda</w:delText>
        </w:r>
      </w:del>
      <w:ins w:id="2648" w:author="Campos Muñoz, Jesús" w:date="2013-06-25T09:21:00Z">
        <w:del w:id="2649" w:author="Jesus" w:date="2013-07-06T00:55:00Z">
          <w:r w:rsidR="00ED2BB5" w:rsidDel="004E5826">
            <w:rPr>
              <w:rFonts w:eastAsiaTheme="minorHAnsi" w:cs="Consolas"/>
              <w:b/>
              <w:lang w:val="es-ES" w:bidi="ar-SA"/>
            </w:rPr>
            <w:delText>NombreResultats</w:delText>
          </w:r>
        </w:del>
      </w:ins>
      <w:del w:id="2650" w:author="Jesus" w:date="2013-07-06T00:55:00Z">
        <w:r w:rsidR="00D254B7" w:rsidRPr="00686F76" w:rsidDel="004E5826">
          <w:rPr>
            <w:rFonts w:eastAsiaTheme="minorHAnsi" w:cs="Consolas"/>
            <w:b/>
            <w:lang w:val="es-ES" w:bidi="ar-SA"/>
          </w:rPr>
          <w:delText>Total</w:delText>
        </w:r>
        <w:r w:rsidR="00441DAF" w:rsidRPr="00686F76" w:rsidDel="004E5826">
          <w:rPr>
            <w:rFonts w:eastAsiaTheme="minorHAnsi" w:cs="Consolas"/>
            <w:b/>
            <w:lang w:val="es-ES" w:bidi="ar-SA"/>
          </w:rPr>
          <w:delText>Data</w:delText>
        </w:r>
        <w:r w:rsidR="00441DAF" w:rsidDel="004E5826">
          <w:delText xml:space="preserve"> </w:delText>
        </w:r>
        <w:r w:rsidR="00441DAF" w:rsidRPr="007753C2" w:rsidDel="004E5826">
          <w:delText>necessita rebre en la seva invocació</w:delText>
        </w:r>
        <w:r w:rsidR="00441DAF" w:rsidDel="004E5826">
          <w:delText xml:space="preserve"> com a</w:delText>
        </w:r>
        <w:r w:rsidR="00441DAF" w:rsidRPr="007753C2" w:rsidDel="004E5826">
          <w:delText xml:space="preserve"> paràmetre</w:delText>
        </w:r>
        <w:r w:rsidR="00441DAF" w:rsidDel="004E5826">
          <w:delText>s</w:delText>
        </w:r>
        <w:r w:rsidDel="004E5826">
          <w:delText>:</w:delText>
        </w:r>
      </w:del>
    </w:p>
    <w:p w:rsidR="00EF4EF9" w:rsidDel="004E5826" w:rsidRDefault="00EF4EF9" w:rsidP="00916F25">
      <w:pPr>
        <w:pStyle w:val="Prrafodelista"/>
        <w:numPr>
          <w:ilvl w:val="0"/>
          <w:numId w:val="2"/>
        </w:numPr>
        <w:rPr>
          <w:del w:id="2651" w:author="Jesus" w:date="2013-07-06T00:55:00Z"/>
        </w:rPr>
      </w:pPr>
      <w:del w:id="2652" w:author="Jesus" w:date="2013-07-06T00:55:00Z">
        <w:r w:rsidRPr="000B4CD2" w:rsidDel="004E5826">
          <w:rPr>
            <w:b/>
          </w:rPr>
          <w:delText>idioma:</w:delText>
        </w:r>
        <w:r w:rsidRPr="007753C2" w:rsidDel="004E5826">
          <w:delText xml:space="preserve"> </w:delText>
        </w:r>
        <w:r w:rsidDel="004E5826">
          <w:delText>el codi de l’idioma en el que es desitja rebre la informació.</w:delText>
        </w:r>
      </w:del>
    </w:p>
    <w:p w:rsidR="00916F25" w:rsidDel="004E5826" w:rsidRDefault="00916F25" w:rsidP="00916F25">
      <w:pPr>
        <w:pStyle w:val="Prrafodelista"/>
        <w:numPr>
          <w:ilvl w:val="0"/>
          <w:numId w:val="2"/>
        </w:numPr>
        <w:rPr>
          <w:del w:id="2653" w:author="Jesus" w:date="2013-07-06T00:55:00Z"/>
        </w:rPr>
      </w:pPr>
      <w:del w:id="2654" w:author="Jesus" w:date="2013-07-06T00:55:00Z">
        <w:r w:rsidDel="004E5826">
          <w:rPr>
            <w:b/>
          </w:rPr>
          <w:delText>data:</w:delText>
        </w:r>
        <w:r w:rsidDel="004E5826">
          <w:delText xml:space="preserve"> la data en format String (per a més informació de com proporcionar la data veure l’apartat </w:delText>
        </w:r>
        <w:r w:rsidRPr="000B4CD2" w:rsidDel="004E5826">
          <w:rPr>
            <w:b/>
          </w:rPr>
          <w:fldChar w:fldCharType="begin"/>
        </w:r>
        <w:r w:rsidRPr="000B4CD2" w:rsidDel="004E5826">
          <w:rPr>
            <w:b/>
          </w:rPr>
          <w:delInstrText xml:space="preserve"> REF _Ref359458798 \h  \* MERGEFORMAT </w:delInstrText>
        </w:r>
        <w:r w:rsidRPr="000B4CD2" w:rsidDel="004E5826">
          <w:rPr>
            <w:b/>
          </w:rPr>
        </w:r>
        <w:r w:rsidRPr="000B4CD2" w:rsidDel="004E5826">
          <w:rPr>
            <w:b/>
          </w:rPr>
          <w:fldChar w:fldCharType="separate"/>
        </w:r>
      </w:del>
      <w:ins w:id="2655" w:author="Campos Muñoz, Jesús" w:date="2013-07-05T14:29:00Z">
        <w:del w:id="2656" w:author="Jesus" w:date="2013-07-06T00:55:00Z">
          <w:r w:rsidR="00BF3893" w:rsidRPr="00BF3893" w:rsidDel="004E5826">
            <w:rPr>
              <w:b/>
              <w:rPrChange w:id="2657" w:author="Campos Muñoz, Jesús" w:date="2013-07-05T14:29:00Z">
                <w:rPr/>
              </w:rPrChange>
            </w:rPr>
            <w:delText>Annex A: Inclusió de dates en les consultes</w:delText>
          </w:r>
        </w:del>
      </w:ins>
      <w:del w:id="2658" w:author="Jesus" w:date="2013-07-06T00:55:00Z">
        <w:r w:rsidRPr="000B4CD2" w:rsidDel="004E5826">
          <w:rPr>
            <w:b/>
          </w:rPr>
          <w:delText>Annex A: Inclusió de dates en les consultes</w:delText>
        </w:r>
        <w:r w:rsidRPr="000B4CD2" w:rsidDel="004E5826">
          <w:rPr>
            <w:b/>
          </w:rPr>
          <w:fldChar w:fldCharType="end"/>
        </w:r>
        <w:r w:rsidDel="004E5826">
          <w:delText>). Les activitats cercades compliran que la seva data de finalització serà igual o posterior a la data enviada.</w:delText>
        </w:r>
      </w:del>
    </w:p>
    <w:p w:rsidR="00441DAF" w:rsidDel="004E5826" w:rsidRDefault="00441DAF">
      <w:pPr>
        <w:rPr>
          <w:ins w:id="2659" w:author="Campos Muñoz, Jesús" w:date="2013-06-20T10:58:00Z"/>
          <w:del w:id="2660" w:author="Jesus" w:date="2013-07-06T00:55:00Z"/>
        </w:rPr>
      </w:pPr>
    </w:p>
    <w:p w:rsidR="00D1246C" w:rsidDel="004E5826" w:rsidRDefault="00D1246C" w:rsidP="00441DAF">
      <w:pPr>
        <w:rPr>
          <w:ins w:id="2661" w:author="Campos Muñoz, Jesús" w:date="2013-06-20T10:51:00Z"/>
          <w:del w:id="2662" w:author="Jesus" w:date="2013-07-06T00:55:00Z"/>
        </w:rPr>
      </w:pPr>
      <w:ins w:id="2663" w:author="Campos Muñoz, Jesús" w:date="2013-06-20T10:51:00Z">
        <w:del w:id="2664" w:author="Jesus" w:date="2013-07-06T00:55:00Z">
          <w:r w:rsidDel="004E5826">
            <w:delText>El m</w:delText>
          </w:r>
        </w:del>
      </w:ins>
      <w:ins w:id="2665" w:author="Campos Muñoz, Jesús" w:date="2013-06-25T09:21:00Z">
        <w:del w:id="2666" w:author="Jesus" w:date="2013-07-06T00:55:00Z">
          <w:r w:rsidR="00ED2BB5" w:rsidDel="004E5826">
            <w:rPr>
              <w:rFonts w:eastAsiaTheme="minorHAnsi" w:cs="Consolas"/>
              <w:b/>
              <w:lang w:val="es-ES" w:bidi="ar-SA"/>
            </w:rPr>
            <w:delText>NombreResultats</w:delText>
          </w:r>
        </w:del>
      </w:ins>
      <w:ins w:id="2667" w:author="Campos Muñoz, Jesús" w:date="2013-06-20T10:51:00Z">
        <w:del w:id="2668" w:author="Jesus" w:date="2013-07-06T00:55:00Z">
          <w:r w:rsidDel="004E5826">
            <w:delText>:</w:delText>
          </w:r>
        </w:del>
      </w:ins>
    </w:p>
    <w:p w:rsidR="00D1246C" w:rsidDel="004E5826" w:rsidRDefault="00EF4EF9" w:rsidP="00D1246C">
      <w:pPr>
        <w:pStyle w:val="Prrafodelista"/>
        <w:numPr>
          <w:ilvl w:val="0"/>
          <w:numId w:val="2"/>
        </w:numPr>
        <w:rPr>
          <w:ins w:id="2669" w:author="Campos Muñoz, Jesús" w:date="2013-06-20T10:51:00Z"/>
          <w:del w:id="2670" w:author="Jesus" w:date="2013-07-06T00:55:00Z"/>
        </w:rPr>
      </w:pPr>
      <w:ins w:id="2671" w:author="Campos Muñoz, Jesús" w:date="2013-06-20T13:41:00Z">
        <w:del w:id="2672" w:author="Jesus" w:date="2013-07-06T00:55:00Z">
          <w:r w:rsidRPr="000B4CD2" w:rsidDel="004E5826">
            <w:rPr>
              <w:b/>
            </w:rPr>
            <w:delText>idioma:</w:delText>
          </w:r>
          <w:r w:rsidRPr="007753C2" w:rsidDel="004E5826">
            <w:delText xml:space="preserve"> </w:delText>
          </w:r>
          <w:r w:rsidDel="004E5826">
            <w:delText>el codi de l’idioma en el que es desitja rebre la informació.</w:delText>
          </w:r>
        </w:del>
      </w:ins>
    </w:p>
    <w:p w:rsidR="00D1246C" w:rsidDel="004E5826" w:rsidRDefault="00D1246C" w:rsidP="00D1246C">
      <w:pPr>
        <w:pStyle w:val="Prrafodelista"/>
        <w:numPr>
          <w:ilvl w:val="0"/>
          <w:numId w:val="2"/>
        </w:numPr>
        <w:rPr>
          <w:ins w:id="2673" w:author="Campos Muñoz, Jesús" w:date="2013-06-20T10:51:00Z"/>
          <w:del w:id="2674" w:author="Jesus" w:date="2013-07-06T00:55:00Z"/>
        </w:rPr>
      </w:pPr>
      <w:ins w:id="2675" w:author="Campos Muñoz, Jesús" w:date="2013-06-20T10:51:00Z">
        <w:del w:id="2676" w:author="Jesus" w:date="2013-07-06T00:55:00Z">
          <w:r w:rsidDel="004E5826">
            <w:rPr>
              <w:b/>
            </w:rPr>
            <w:delText xml:space="preserve">dataInici: </w:delText>
          </w:r>
          <w:r w:rsidDel="004E5826">
            <w:delText>data en format String. Indicarà que les activitats cercades compliran que la seva data d’alta o creació serà anterior aquest paràmetre.</w:delText>
          </w:r>
        </w:del>
      </w:ins>
    </w:p>
    <w:p w:rsidR="00D1246C" w:rsidDel="004E5826" w:rsidRDefault="00D1246C" w:rsidP="00D1246C">
      <w:pPr>
        <w:pStyle w:val="Prrafodelista"/>
        <w:numPr>
          <w:ilvl w:val="0"/>
          <w:numId w:val="2"/>
        </w:numPr>
        <w:rPr>
          <w:ins w:id="2677" w:author="Campos Muñoz, Jesús" w:date="2013-06-20T10:51:00Z"/>
          <w:del w:id="2678" w:author="Jesus" w:date="2013-07-06T00:55:00Z"/>
        </w:rPr>
      </w:pPr>
      <w:ins w:id="2679" w:author="Campos Muñoz, Jesús" w:date="2013-06-20T10:51:00Z">
        <w:del w:id="2680" w:author="Jesus" w:date="2013-07-06T00:55:00Z">
          <w:r w:rsidRPr="000B4CD2" w:rsidDel="004E5826">
            <w:rPr>
              <w:b/>
            </w:rPr>
            <w:delText>dataFi</w:delText>
          </w:r>
          <w:r w:rsidDel="004E5826">
            <w:delText xml:space="preserve"> : data en format String. Indicarà que les activitats cercades compliran la seva data de finalització </w:delText>
          </w:r>
        </w:del>
      </w:ins>
      <w:ins w:id="2681" w:author="Campos Muñoz, Jesús" w:date="2013-07-01T13:22:00Z">
        <w:del w:id="2682" w:author="Jesus" w:date="2013-07-06T00:55:00Z">
          <w:r w:rsidR="00AE0E68" w:rsidDel="004E5826">
            <w:delText>serà</w:delText>
          </w:r>
        </w:del>
      </w:ins>
      <w:ins w:id="2683" w:author="Campos Muñoz, Jesús" w:date="2013-06-20T10:51:00Z">
        <w:del w:id="2684" w:author="Jesus" w:date="2013-07-06T00:55:00Z">
          <w:r w:rsidDel="004E5826">
            <w:delText xml:space="preserve"> igual o posterior a aquest paràmetre.</w:delText>
          </w:r>
        </w:del>
      </w:ins>
    </w:p>
    <w:p w:rsidR="00441DAF" w:rsidDel="004E5826" w:rsidRDefault="00441DAF" w:rsidP="00441DAF">
      <w:pPr>
        <w:rPr>
          <w:ins w:id="2685" w:author="Campos Muñoz, Jesús" w:date="2013-06-20T13:40:00Z"/>
          <w:del w:id="2686" w:author="Jesus" w:date="2013-07-06T00:55:00Z"/>
        </w:rPr>
      </w:pPr>
    </w:p>
    <w:p w:rsidR="00441DAF" w:rsidDel="004E5826" w:rsidRDefault="00F835E0" w:rsidP="00441DAF">
      <w:pPr>
        <w:tabs>
          <w:tab w:val="left" w:pos="2527"/>
        </w:tabs>
        <w:rPr>
          <w:ins w:id="2687" w:author="Campos Muñoz, Jesús" w:date="2013-06-20T13:53:00Z"/>
          <w:del w:id="2688" w:author="Jesus" w:date="2013-07-06T00:55:00Z"/>
        </w:rPr>
      </w:pPr>
      <w:ins w:id="2689" w:author="Campos Muñoz, Jesús" w:date="2013-07-01T13:10:00Z">
        <w:del w:id="2690" w:author="Jesus" w:date="2013-07-06T00:55:00Z">
          <w:r w:rsidDel="004E5826">
            <w:delText>u</w:delText>
          </w:r>
        </w:del>
      </w:ins>
    </w:p>
    <w:tbl>
      <w:tblPr>
        <w:tblStyle w:val="Tablaconcuadrcula"/>
        <w:tblW w:w="0" w:type="auto"/>
        <w:tblBorders>
          <w:top w:val="none" w:sz="0" w:space="0" w:color="auto"/>
          <w:left w:val="none" w:sz="0" w:space="0" w:color="auto"/>
          <w:bottom w:val="none" w:sz="0" w:space="0" w:color="auto"/>
          <w:right w:val="none" w:sz="0" w:space="0" w:color="auto"/>
        </w:tblBorders>
        <w:shd w:val="pct10" w:color="auto" w:fill="auto"/>
        <w:tblLook w:val="04A0" w:firstRow="1" w:lastRow="0" w:firstColumn="1" w:lastColumn="0" w:noHBand="0" w:noVBand="1"/>
      </w:tblPr>
      <w:tblGrid>
        <w:gridCol w:w="8644"/>
      </w:tblGrid>
      <w:tr w:rsidTr="00C37656">
        <w:trPr>
          <w:ins w:id="2691" w:author="Campos Muñoz, Jesús" w:date="2013-06-20T10:52:00Z"/>
          <w:del w:id="2692" w:author="Jesus" w:date="2013-07-06T00:55:00Z"/>
        </w:trPr>
        <w:tc>
          <w:tcPr>
            <w:tcW w:w="8644" w:type="dxa"/>
            <w:shd w:val="pct10" w:color="auto" w:fill="auto"/>
          </w:tcPr>
          <w:p w:rsidR="00441DAF" w:rsidRPr="00291827" w:rsidDel="004E5826" w:rsidRDefault="00441DAF">
            <w:pPr>
              <w:autoSpaceDE w:val="0"/>
              <w:autoSpaceDN w:val="0"/>
              <w:adjustRightInd w:val="0"/>
              <w:spacing w:line="276" w:lineRule="auto"/>
              <w:jc w:val="left"/>
              <w:rPr>
                <w:ins w:id="2693" w:author="Campos Muñoz, Jesús" w:date="2013-06-20T10:33:00Z"/>
                <w:del w:id="2694" w:author="Jesus" w:date="2013-07-06T00:55:00Z"/>
                <w:rFonts w:ascii="Consolas" w:eastAsiaTheme="minorHAnsi" w:hAnsi="Consolas" w:cs="Consolas"/>
                <w:sz w:val="19"/>
                <w:szCs w:val="19"/>
                <w:lang w:val="es-ES" w:bidi="ar-SA"/>
                <w:rPrChange w:id="2695" w:author="Jesus" w:date="2013-07-06T00:55:00Z">
                  <w:rPr>
                    <w:ins w:id="2696" w:author="Campos Muñoz, Jesús" w:date="2013-06-20T10:33:00Z"/>
                    <w:del w:id="2697" w:author="Jesus" w:date="2013-07-06T00:55:00Z"/>
                    <w:rFonts w:ascii="Consolas" w:eastAsiaTheme="minorHAnsi" w:hAnsi="Consolas" w:cs="Consolas"/>
                    <w:sz w:val="19"/>
                    <w:szCs w:val="19"/>
                    <w:lang w:val="en-US" w:bidi="ar-SA"/>
                  </w:rPr>
                </w:rPrChange>
              </w:rPr>
              <w:pPrChange w:id="2698" w:author="Campos Muñoz, Jesús" w:date="2013-06-20T10:33:00Z">
                <w:pPr>
                  <w:autoSpaceDE w:val="0"/>
                  <w:autoSpaceDN w:val="0"/>
                  <w:adjustRightInd w:val="0"/>
                  <w:spacing w:after="200" w:line="276" w:lineRule="auto"/>
                  <w:jc w:val="left"/>
                </w:pPr>
              </w:pPrChange>
            </w:pPr>
          </w:p>
          <w:p w:rsidR="00C5380F" w:rsidRPr="00291827" w:rsidDel="004E5826" w:rsidRDefault="00C5380F" w:rsidP="00C5380F">
            <w:pPr>
              <w:autoSpaceDE w:val="0"/>
              <w:autoSpaceDN w:val="0"/>
              <w:adjustRightInd w:val="0"/>
              <w:spacing w:line="276" w:lineRule="auto"/>
              <w:jc w:val="left"/>
              <w:rPr>
                <w:ins w:id="2699" w:author="Campos Muñoz, Jesús" w:date="2013-06-20T10:33:00Z"/>
                <w:del w:id="2700" w:author="Jesus" w:date="2013-07-06T00:55:00Z"/>
                <w:rFonts w:ascii="Consolas" w:eastAsiaTheme="minorHAnsi" w:hAnsi="Consolas" w:cs="Consolas"/>
                <w:sz w:val="19"/>
                <w:szCs w:val="19"/>
                <w:lang w:val="es-ES" w:bidi="ar-SA"/>
                <w:rPrChange w:id="2701" w:author="Jesus" w:date="2013-07-06T00:55:00Z">
                  <w:rPr>
                    <w:ins w:id="2702" w:author="Campos Muñoz, Jesús" w:date="2013-06-20T10:33:00Z"/>
                    <w:del w:id="2703" w:author="Jesus" w:date="2013-07-06T00:55:00Z"/>
                    <w:rFonts w:ascii="Consolas" w:eastAsiaTheme="minorHAnsi" w:hAnsi="Consolas" w:cs="Consolas"/>
                    <w:sz w:val="19"/>
                    <w:szCs w:val="19"/>
                    <w:lang w:val="en-US" w:bidi="ar-SA"/>
                  </w:rPr>
                </w:rPrChange>
              </w:rPr>
            </w:pPr>
            <w:ins w:id="2704" w:author="Campos Muñoz, Jesús" w:date="2013-06-20T10:33:00Z">
              <w:del w:id="2705" w:author="Jesus" w:date="2013-07-06T00:55:00Z">
                <w:r w:rsidRPr="00291827" w:rsidDel="004E5826">
                  <w:rPr>
                    <w:rFonts w:ascii="Consolas" w:eastAsiaTheme="minorHAnsi" w:hAnsi="Consolas" w:cs="Consolas"/>
                    <w:sz w:val="19"/>
                    <w:szCs w:val="19"/>
                    <w:lang w:val="es-ES" w:bidi="ar-SA"/>
                    <w:rPrChange w:id="2706" w:author="Jesus" w:date="2013-07-06T00:55:00Z">
                      <w:rPr>
                        <w:rFonts w:ascii="Consolas" w:eastAsiaTheme="minorHAnsi" w:hAnsi="Consolas" w:cs="Consolas"/>
                        <w:sz w:val="19"/>
                        <w:szCs w:val="19"/>
                        <w:lang w:val="en-US" w:bidi="ar-SA"/>
                      </w:rPr>
                    </w:rPrChange>
                  </w:rPr>
                  <w:lastRenderedPageBreak/>
                  <w:delText xml:space="preserve">) </w:delText>
                </w:r>
              </w:del>
            </w:ins>
          </w:p>
        </w:tc>
      </w:tr>
    </w:tbl>
    <w:p w:rsidR="00E07B56" w:rsidDel="004E5826" w:rsidRDefault="00554BE5" w:rsidP="00441DAF">
      <w:pPr>
        <w:rPr>
          <w:ins w:id="2707" w:author="Campos Muñoz, Jesús" w:date="2013-06-20T10:52:00Z"/>
          <w:del w:id="2708" w:author="Jesus" w:date="2013-07-06T00:55:00Z"/>
        </w:rPr>
      </w:pPr>
      <w:bookmarkStart w:id="2709" w:name="_Toc360449440"/>
      <w:ins w:id="2710" w:author="Campos Muñoz, Jesús" w:date="2013-06-20T10:21:00Z">
        <w:del w:id="2711" w:author="Jesus" w:date="2013-07-06T00:55:00Z">
          <w:r w:rsidDel="004E5826">
            <w:lastRenderedPageBreak/>
            <w:delText xml:space="preserve">Figura </w:delText>
          </w:r>
          <w:r w:rsidDel="004E5826">
            <w:fldChar w:fldCharType="begin"/>
          </w:r>
          <w:r w:rsidDel="004E5826">
            <w:delInstrText xml:space="preserve"> SEQ Figura \* ARABIC </w:delInstrText>
          </w:r>
          <w:r w:rsidDel="004E5826">
            <w:fldChar w:fldCharType="separate"/>
          </w:r>
        </w:del>
      </w:ins>
      <w:ins w:id="2712" w:author="Campos Muñoz, Jesús" w:date="2013-07-05T14:29:00Z">
        <w:del w:id="2713" w:author="Jesus" w:date="2013-07-06T00:55:00Z">
          <w:r w:rsidR="00BF3893" w:rsidDel="004E5826">
            <w:rPr>
              <w:noProof/>
            </w:rPr>
            <w:delText>16</w:delText>
          </w:r>
        </w:del>
      </w:ins>
      <w:ins w:id="2714" w:author="Campos Muñoz, Jesús" w:date="2013-06-20T10:21:00Z">
        <w:del w:id="2715" w:author="Jesus" w:date="2013-07-06T00:55:00Z">
          <w:r w:rsidDel="004E5826">
            <w:fldChar w:fldCharType="end"/>
          </w:r>
          <w:r w:rsidDel="004E5826">
            <w:delText xml:space="preserve">: </w:delText>
          </w:r>
        </w:del>
      </w:ins>
      <w:ins w:id="2716" w:author="Campos Muñoz, Jesús" w:date="2013-06-20T10:23:00Z">
        <w:del w:id="2717" w:author="Jesus" w:date="2013-07-06T00:55:00Z">
          <w:r w:rsidR="00810F46" w:rsidDel="004E5826">
            <w:delText>el contingut de amb</w:delText>
          </w:r>
        </w:del>
      </w:ins>
      <w:bookmarkEnd w:id="2709"/>
      <w:ins w:id="2718" w:author="Campos Muñoz, Jesús" w:date="2013-06-20T10:52:00Z">
        <w:del w:id="2719" w:author="Jesus" w:date="2013-07-06T00:55:00Z">
          <w:r w:rsidR="00E07B56" w:rsidDel="004E5826">
            <w:delText>El ms:</w:delText>
          </w:r>
        </w:del>
      </w:ins>
    </w:p>
    <w:p w:rsidR="00E07B56" w:rsidDel="004E5826" w:rsidRDefault="00EF4EF9">
      <w:pPr>
        <w:pStyle w:val="Prrafodelista"/>
        <w:numPr>
          <w:ilvl w:val="0"/>
          <w:numId w:val="2"/>
        </w:numPr>
        <w:rPr>
          <w:ins w:id="2720" w:author="Campos Muñoz, Jesús" w:date="2013-06-20T10:53:00Z"/>
          <w:del w:id="2721" w:author="Jesus" w:date="2013-07-06T00:55:00Z"/>
        </w:rPr>
        <w:pPrChange w:id="2722" w:author="Campos Muñoz, Jesús" w:date="2013-06-20T10:52:00Z">
          <w:pPr/>
        </w:pPrChange>
      </w:pPr>
      <w:ins w:id="2723" w:author="Campos Muñoz, Jesús" w:date="2013-06-20T13:41:00Z">
        <w:del w:id="2724" w:author="Jesus" w:date="2013-07-06T00:55:00Z">
          <w:r w:rsidRPr="000B4CD2" w:rsidDel="004E5826">
            <w:rPr>
              <w:b/>
            </w:rPr>
            <w:lastRenderedPageBreak/>
            <w:delText>idioma:</w:delText>
          </w:r>
          <w:r w:rsidRPr="007753C2" w:rsidDel="004E5826">
            <w:delText xml:space="preserve"> </w:delText>
          </w:r>
          <w:r w:rsidDel="004E5826">
            <w:delText>el codi de l’idioma en el que es desitja rebre la informació.</w:delText>
          </w:r>
        </w:del>
      </w:ins>
    </w:p>
    <w:p w:rsidR="00E07B56" w:rsidDel="004E5826" w:rsidRDefault="00E07B56">
      <w:pPr>
        <w:pStyle w:val="Prrafodelista"/>
        <w:numPr>
          <w:ilvl w:val="0"/>
          <w:numId w:val="2"/>
        </w:numPr>
        <w:rPr>
          <w:ins w:id="2725" w:author="Campos Muñoz, Jesús" w:date="2013-06-20T10:53:00Z"/>
          <w:del w:id="2726" w:author="Jesus" w:date="2013-07-06T00:55:00Z"/>
        </w:rPr>
        <w:pPrChange w:id="2727" w:author="Campos Muñoz, Jesús" w:date="2013-06-20T10:52:00Z">
          <w:pPr/>
        </w:pPrChange>
      </w:pPr>
      <w:ins w:id="2728" w:author="Campos Muñoz, Jesús" w:date="2013-06-20T10:53:00Z">
        <w:del w:id="2729" w:author="Jesus" w:date="2013-07-06T00:55:00Z">
          <w:r w:rsidDel="004E5826">
            <w:rPr>
              <w:b/>
            </w:rPr>
            <w:delText>:</w:delText>
          </w:r>
        </w:del>
      </w:ins>
      <w:ins w:id="2730" w:author="Campos Muñoz, Jesús" w:date="2013-07-01T13:11:00Z">
        <w:del w:id="2731" w:author="Jesus" w:date="2013-07-06T00:55:00Z">
          <w:r w:rsidR="003D3922" w:rsidDel="004E5826">
            <w:delText>l</w:delText>
          </w:r>
          <w:r w:rsidR="0075003C" w:rsidDel="004E5826">
            <w:delText>en</w:delText>
          </w:r>
        </w:del>
      </w:ins>
    </w:p>
    <w:p w:rsidR="00441DAF" w:rsidDel="004E5826" w:rsidRDefault="00441DAF">
      <w:pPr>
        <w:pStyle w:val="Prrafodelista"/>
        <w:numPr>
          <w:ilvl w:val="0"/>
          <w:numId w:val="2"/>
        </w:numPr>
        <w:rPr>
          <w:ins w:id="2732" w:author="Campos Muñoz, Jesús" w:date="2013-06-20T10:57:00Z"/>
          <w:del w:id="2733" w:author="Jesus" w:date="2013-07-06T00:55:00Z"/>
        </w:rPr>
        <w:pPrChange w:id="2734" w:author="Campos Muñoz, Jesús" w:date="2013-06-20T10:52:00Z">
          <w:pPr/>
        </w:pPrChange>
      </w:pPr>
    </w:p>
    <w:p w:rsidR="00E07B56" w:rsidDel="004E5826" w:rsidRDefault="00E07B56" w:rsidP="00441DAF">
      <w:pPr>
        <w:rPr>
          <w:ins w:id="2735" w:author="Campos Muñoz, Jesús" w:date="2013-06-20T10:54:00Z"/>
          <w:del w:id="2736" w:author="Jesus" w:date="2013-07-06T00:55:00Z"/>
        </w:rPr>
      </w:pPr>
      <w:ins w:id="2737" w:author="Campos Muñoz, Jesús" w:date="2013-06-20T10:53:00Z">
        <w:del w:id="2738" w:author="Jesus" w:date="2013-07-06T00:55:00Z">
          <w:r w:rsidDel="004E5826">
            <w:delText>El m</w:delText>
          </w:r>
        </w:del>
      </w:ins>
      <w:ins w:id="2739" w:author="Campos Muñoz, Jesús" w:date="2013-06-20T10:54:00Z">
        <w:del w:id="2740" w:author="Jesus" w:date="2013-07-06T00:55:00Z">
          <w:r w:rsidDel="004E5826">
            <w:delText>:</w:delText>
          </w:r>
        </w:del>
      </w:ins>
    </w:p>
    <w:p w:rsidR="0077185D" w:rsidDel="004E5826" w:rsidRDefault="00EF4EF9">
      <w:pPr>
        <w:pStyle w:val="Prrafodelista"/>
        <w:numPr>
          <w:ilvl w:val="0"/>
          <w:numId w:val="2"/>
        </w:numPr>
        <w:rPr>
          <w:ins w:id="2741" w:author="Campos Muñoz, Jesús" w:date="2013-06-20T10:54:00Z"/>
          <w:del w:id="2742" w:author="Jesus" w:date="2013-07-06T00:55:00Z"/>
        </w:rPr>
        <w:pPrChange w:id="2743" w:author="Campos Muñoz, Jesús" w:date="2013-06-20T10:54:00Z">
          <w:pPr/>
        </w:pPrChange>
      </w:pPr>
      <w:ins w:id="2744" w:author="Campos Muñoz, Jesús" w:date="2013-06-20T13:42:00Z">
        <w:del w:id="2745" w:author="Jesus" w:date="2013-07-06T00:55:00Z">
          <w:r w:rsidRPr="000B4CD2" w:rsidDel="004E5826">
            <w:rPr>
              <w:b/>
            </w:rPr>
            <w:delText>idioma:</w:delText>
          </w:r>
          <w:r w:rsidRPr="007753C2" w:rsidDel="004E5826">
            <w:delText xml:space="preserve"> </w:delText>
          </w:r>
          <w:r w:rsidDel="004E5826">
            <w:delText>el codi de l’idioma en el que es desitja rebre la informació.</w:delText>
          </w:r>
        </w:del>
      </w:ins>
    </w:p>
    <w:p w:rsidR="00441DAF" w:rsidDel="004E5826" w:rsidRDefault="0077185D">
      <w:pPr>
        <w:pStyle w:val="Prrafodelista"/>
        <w:numPr>
          <w:ilvl w:val="0"/>
          <w:numId w:val="2"/>
        </w:numPr>
        <w:rPr>
          <w:ins w:id="2746" w:author="Campos Muñoz, Jesús" w:date="2013-06-20T10:55:00Z"/>
          <w:del w:id="2747" w:author="Jesus" w:date="2013-07-06T00:55:00Z"/>
        </w:rPr>
        <w:pPrChange w:id="2748" w:author="Campos Muñoz, Jesús" w:date="2013-06-20T10:54:00Z">
          <w:pPr/>
        </w:pPrChange>
      </w:pPr>
      <w:ins w:id="2749" w:author="Campos Muñoz, Jesús" w:date="2013-06-20T10:54:00Z">
        <w:del w:id="2750" w:author="Jesus" w:date="2013-07-06T00:55:00Z">
          <w:r w:rsidDel="004E5826">
            <w:rPr>
              <w:b/>
            </w:rPr>
            <w:delText>:</w:delText>
          </w:r>
        </w:del>
      </w:ins>
      <w:ins w:id="2751" w:author="Campos Muñoz, Jesús" w:date="2013-07-01T13:12:00Z">
        <w:del w:id="2752" w:author="Jesus" w:date="2013-07-06T00:55:00Z">
          <w:r w:rsidR="0075003C" w:rsidDel="004E5826">
            <w:delText>.</w:delText>
          </w:r>
        </w:del>
      </w:ins>
    </w:p>
    <w:p w:rsidR="00E75191" w:rsidDel="004E5826" w:rsidRDefault="00E75191" w:rsidP="00E75191">
      <w:pPr>
        <w:pStyle w:val="Prrafodelista"/>
        <w:numPr>
          <w:ilvl w:val="0"/>
          <w:numId w:val="2"/>
        </w:numPr>
        <w:rPr>
          <w:ins w:id="2753" w:author="Campos Muñoz, Jesús" w:date="2013-06-20T10:57:00Z"/>
          <w:del w:id="2754" w:author="Jesus" w:date="2013-07-06T00:55:00Z"/>
        </w:rPr>
      </w:pPr>
      <w:ins w:id="2755" w:author="Campos Muñoz, Jesús" w:date="2013-06-20T10:55:00Z">
        <w:del w:id="2756" w:author="Jesus" w:date="2013-07-06T00:55:00Z">
          <w:r w:rsidDel="004E5826">
            <w:rPr>
              <w:b/>
            </w:rPr>
            <w:delText>data:</w:delText>
          </w:r>
          <w:r w:rsidDel="004E5826">
            <w:delText xml:space="preserve"> la data en format String (per a més informació de com proporcionar la data veure l’apartat </w:delText>
          </w:r>
          <w:r w:rsidRPr="000B4CD2" w:rsidDel="004E5826">
            <w:rPr>
              <w:b/>
            </w:rPr>
            <w:fldChar w:fldCharType="begin"/>
          </w:r>
          <w:r w:rsidRPr="000B4CD2" w:rsidDel="004E5826">
            <w:rPr>
              <w:b/>
            </w:rPr>
            <w:delInstrText xml:space="preserve"> REF _Ref359458798 \h  \* MERGEFORMAT </w:delInstrText>
          </w:r>
        </w:del>
      </w:ins>
      <w:del w:id="2757" w:author="Jesus" w:date="2013-07-06T00:55:00Z">
        <w:r w:rsidRPr="000B4CD2" w:rsidDel="004E5826">
          <w:rPr>
            <w:b/>
          </w:rPr>
        </w:r>
      </w:del>
      <w:ins w:id="2758" w:author="Campos Muñoz, Jesús" w:date="2013-06-20T10:55:00Z">
        <w:del w:id="2759" w:author="Jesus" w:date="2013-07-06T00:55:00Z">
          <w:r w:rsidRPr="000B4CD2" w:rsidDel="004E5826">
            <w:rPr>
              <w:b/>
            </w:rPr>
            <w:fldChar w:fldCharType="separate"/>
          </w:r>
        </w:del>
      </w:ins>
      <w:ins w:id="2760" w:author="Campos Muñoz, Jesús" w:date="2013-07-05T14:29:00Z">
        <w:del w:id="2761" w:author="Jesus" w:date="2013-07-06T00:55:00Z">
          <w:r w:rsidR="00BF3893" w:rsidRPr="00BF3893" w:rsidDel="004E5826">
            <w:rPr>
              <w:b/>
              <w:rPrChange w:id="2762" w:author="Campos Muñoz, Jesús" w:date="2013-07-05T14:29:00Z">
                <w:rPr/>
              </w:rPrChange>
            </w:rPr>
            <w:delText>Annex A: Inclusió de dates en les consultes</w:delText>
          </w:r>
        </w:del>
      </w:ins>
      <w:ins w:id="2763" w:author="Campos Muñoz, Jesús" w:date="2013-06-20T10:55:00Z">
        <w:del w:id="2764" w:author="Jesus" w:date="2013-07-06T00:55:00Z">
          <w:r w:rsidRPr="000B4CD2" w:rsidDel="004E5826">
            <w:rPr>
              <w:b/>
            </w:rPr>
            <w:fldChar w:fldCharType="end"/>
          </w:r>
          <w:r w:rsidDel="004E5826">
            <w:delText>). Les activitats cercades compliran que la seva data de finalització serà igual o posterior a la data enviada.</w:delText>
          </w:r>
        </w:del>
      </w:ins>
    </w:p>
    <w:p w:rsidR="002F31AA" w:rsidDel="004E5826" w:rsidRDefault="002F31AA">
      <w:pPr>
        <w:rPr>
          <w:ins w:id="2765" w:author="Campos Muñoz, Jesús" w:date="2013-06-20T10:55:00Z"/>
          <w:del w:id="2766" w:author="Jesus" w:date="2013-07-06T00:55:00Z"/>
        </w:rPr>
        <w:pPrChange w:id="2767" w:author="Campos Muñoz, Jesús" w:date="2013-06-20T10:57:00Z">
          <w:pPr>
            <w:pStyle w:val="Prrafodelista"/>
            <w:numPr>
              <w:numId w:val="2"/>
            </w:numPr>
            <w:ind w:hanging="360"/>
          </w:pPr>
        </w:pPrChange>
      </w:pPr>
    </w:p>
    <w:p w:rsidR="003F4720" w:rsidDel="004E5826" w:rsidRDefault="003F4720" w:rsidP="00441DAF">
      <w:pPr>
        <w:rPr>
          <w:ins w:id="2768" w:author="Campos Muñoz, Jesús" w:date="2013-06-20T10:56:00Z"/>
          <w:del w:id="2769" w:author="Jesus" w:date="2013-07-06T00:55:00Z"/>
        </w:rPr>
      </w:pPr>
      <w:ins w:id="2770" w:author="Campos Muñoz, Jesús" w:date="2013-06-20T10:56:00Z">
        <w:del w:id="2771" w:author="Jesus" w:date="2013-07-06T00:55:00Z">
          <w:r w:rsidDel="004E5826">
            <w:delText>El m</w:delText>
          </w:r>
          <w:r w:rsidDel="004E5826">
            <w:rPr>
              <w:lang w:val="es-ES"/>
            </w:rPr>
            <w:delText xml:space="preserve"> </w:delText>
          </w:r>
          <w:r w:rsidDel="004E5826">
            <w:delText>:</w:delText>
          </w:r>
        </w:del>
      </w:ins>
    </w:p>
    <w:p w:rsidR="003F4720" w:rsidDel="004E5826" w:rsidRDefault="00EF4EF9">
      <w:pPr>
        <w:pStyle w:val="Prrafodelista"/>
        <w:numPr>
          <w:ilvl w:val="0"/>
          <w:numId w:val="2"/>
        </w:numPr>
        <w:rPr>
          <w:ins w:id="2772" w:author="Campos Muñoz, Jesús" w:date="2013-06-20T10:56:00Z"/>
          <w:del w:id="2773" w:author="Jesus" w:date="2013-07-06T00:55:00Z"/>
        </w:rPr>
        <w:pPrChange w:id="2774" w:author="Campos Muñoz, Jesús" w:date="2013-06-20T10:56:00Z">
          <w:pPr/>
        </w:pPrChange>
      </w:pPr>
      <w:ins w:id="2775" w:author="Campos Muñoz, Jesús" w:date="2013-06-20T13:42:00Z">
        <w:del w:id="2776" w:author="Jesus" w:date="2013-07-06T00:55:00Z">
          <w:r w:rsidRPr="000B4CD2" w:rsidDel="004E5826">
            <w:rPr>
              <w:b/>
            </w:rPr>
            <w:delText>idioma:</w:delText>
          </w:r>
          <w:r w:rsidRPr="007753C2" w:rsidDel="004E5826">
            <w:delText xml:space="preserve"> </w:delText>
          </w:r>
          <w:r w:rsidDel="004E5826">
            <w:delText>el codi de l’idioma en el que es desitja rebre la informació.</w:delText>
          </w:r>
        </w:del>
      </w:ins>
    </w:p>
    <w:p w:rsidR="003F4720" w:rsidDel="004E5826" w:rsidRDefault="003F4720">
      <w:pPr>
        <w:pStyle w:val="Prrafodelista"/>
        <w:numPr>
          <w:ilvl w:val="0"/>
          <w:numId w:val="2"/>
        </w:numPr>
        <w:rPr>
          <w:ins w:id="2777" w:author="Campos Muñoz, Jesús" w:date="2013-06-20T10:56:00Z"/>
          <w:del w:id="2778" w:author="Jesus" w:date="2013-07-06T00:55:00Z"/>
        </w:rPr>
        <w:pPrChange w:id="2779" w:author="Campos Muñoz, Jesús" w:date="2013-06-20T10:56:00Z">
          <w:pPr/>
        </w:pPrChange>
      </w:pPr>
      <w:ins w:id="2780" w:author="Campos Muñoz, Jesús" w:date="2013-06-20T10:56:00Z">
        <w:del w:id="2781" w:author="Jesus" w:date="2013-07-06T00:55:00Z">
          <w:r w:rsidDel="004E5826">
            <w:rPr>
              <w:b/>
            </w:rPr>
            <w:delText xml:space="preserve">: </w:delText>
          </w:r>
          <w:r w:rsidDel="004E5826">
            <w:delText>.</w:delText>
          </w:r>
        </w:del>
      </w:ins>
    </w:p>
    <w:p w:rsidR="003F4720" w:rsidDel="004E5826" w:rsidRDefault="003F4720" w:rsidP="003F4720">
      <w:pPr>
        <w:pStyle w:val="Prrafodelista"/>
        <w:numPr>
          <w:ilvl w:val="0"/>
          <w:numId w:val="2"/>
        </w:numPr>
        <w:rPr>
          <w:ins w:id="2782" w:author="Campos Muñoz, Jesús" w:date="2013-06-20T10:56:00Z"/>
          <w:del w:id="2783" w:author="Jesus" w:date="2013-07-06T00:55:00Z"/>
        </w:rPr>
      </w:pPr>
      <w:ins w:id="2784" w:author="Campos Muñoz, Jesús" w:date="2013-06-20T10:56:00Z">
        <w:del w:id="2785" w:author="Jesus" w:date="2013-07-06T00:55:00Z">
          <w:r w:rsidDel="004E5826">
            <w:rPr>
              <w:b/>
            </w:rPr>
            <w:delText xml:space="preserve">dataInici: </w:delText>
          </w:r>
          <w:r w:rsidDel="004E5826">
            <w:delText>data en format String. Indicarà que les activitats cercades compliran que la seva data d’alta o creació serà anterior aquest paràmetre.</w:delText>
          </w:r>
        </w:del>
      </w:ins>
    </w:p>
    <w:p w:rsidR="003F4720" w:rsidDel="004E5826" w:rsidRDefault="003F4720">
      <w:pPr>
        <w:pStyle w:val="Prrafodelista"/>
        <w:numPr>
          <w:ilvl w:val="0"/>
          <w:numId w:val="2"/>
        </w:numPr>
        <w:rPr>
          <w:ins w:id="2786" w:author="Campos Muñoz, Jesús" w:date="2013-06-20T10:57:00Z"/>
          <w:del w:id="2787" w:author="Jesus" w:date="2013-07-06T00:55:00Z"/>
        </w:rPr>
        <w:pPrChange w:id="2788" w:author="Campos Muñoz, Jesús" w:date="2013-06-20T10:56:00Z">
          <w:pPr/>
        </w:pPrChange>
      </w:pPr>
      <w:ins w:id="2789" w:author="Campos Muñoz, Jesús" w:date="2013-06-20T10:56:00Z">
        <w:del w:id="2790" w:author="Jesus" w:date="2013-07-06T00:55:00Z">
          <w:r w:rsidRPr="003F4720" w:rsidDel="004E5826">
            <w:rPr>
              <w:b/>
            </w:rPr>
            <w:delText>dataFi</w:delText>
          </w:r>
          <w:r w:rsidDel="004E5826">
            <w:delText xml:space="preserve"> : data en format String. Indicarà que les activitats cercades compliran </w:delText>
          </w:r>
        </w:del>
      </w:ins>
      <w:ins w:id="2791" w:author="Campos Muñoz, Jesús" w:date="2013-07-01T13:14:00Z">
        <w:del w:id="2792" w:author="Jesus" w:date="2013-07-06T00:55:00Z">
          <w:r w:rsidR="00AE39B0" w:rsidDel="004E5826">
            <w:delText xml:space="preserve">que </w:delText>
          </w:r>
        </w:del>
      </w:ins>
      <w:ins w:id="2793" w:author="Campos Muñoz, Jesús" w:date="2013-06-20T10:56:00Z">
        <w:del w:id="2794" w:author="Jesus" w:date="2013-07-06T00:55:00Z">
          <w:r w:rsidDel="004E5826">
            <w:delText xml:space="preserve">la seva data de finalització </w:delText>
          </w:r>
        </w:del>
      </w:ins>
      <w:ins w:id="2795" w:author="Campos Muñoz, Jesús" w:date="2013-07-01T13:21:00Z">
        <w:del w:id="2796" w:author="Jesus" w:date="2013-07-06T00:55:00Z">
          <w:r w:rsidR="00AE0E68" w:rsidDel="004E5826">
            <w:delText>serà</w:delText>
          </w:r>
        </w:del>
      </w:ins>
      <w:ins w:id="2797" w:author="Campos Muñoz, Jesús" w:date="2013-06-20T10:56:00Z">
        <w:del w:id="2798" w:author="Jesus" w:date="2013-07-06T00:55:00Z">
          <w:r w:rsidDel="004E5826">
            <w:delText xml:space="preserve"> igual o posterior a aquest paràmetre.</w:delText>
          </w:r>
        </w:del>
      </w:ins>
    </w:p>
    <w:p w:rsidR="00181E12" w:rsidDel="004E5826" w:rsidRDefault="00181E12" w:rsidP="00441DAF">
      <w:pPr>
        <w:rPr>
          <w:ins w:id="2799" w:author="Campos Muñoz, Jesús" w:date="2013-06-20T10:57:00Z"/>
          <w:del w:id="2800" w:author="Jesus" w:date="2013-07-06T00:55:00Z"/>
        </w:rPr>
      </w:pPr>
    </w:p>
    <w:p w:rsidR="00441DAF" w:rsidDel="004E5826" w:rsidRDefault="00441DAF" w:rsidP="00E8102F">
      <w:pPr>
        <w:rPr>
          <w:del w:id="2801" w:author="Jesus" w:date="2013-07-06T00:55:00Z"/>
        </w:rPr>
      </w:pPr>
      <w:bookmarkStart w:id="2802" w:name="_Toc359501554"/>
      <w:bookmarkStart w:id="2803" w:name="_Toc359501949"/>
      <w:bookmarkStart w:id="2804" w:name="_Toc359568956"/>
      <w:bookmarkStart w:id="2805" w:name="_Toc360104346"/>
      <w:bookmarkStart w:id="2806" w:name="_Toc360175216"/>
      <w:bookmarkStart w:id="2807" w:name="_Toc360176610"/>
      <w:bookmarkStart w:id="2808" w:name="_Toc360177566"/>
      <w:bookmarkStart w:id="2809" w:name="_Toc360191612"/>
      <w:bookmarkStart w:id="2810" w:name="_Toc360434411"/>
      <w:bookmarkStart w:id="2811" w:name="_Toc360449498"/>
      <w:bookmarkStart w:id="2812" w:name="_Toc360797871"/>
      <w:bookmarkStart w:id="2813" w:name="_Toc359501555"/>
      <w:bookmarkStart w:id="2814" w:name="_Toc359501950"/>
      <w:bookmarkStart w:id="2815" w:name="_Toc359568957"/>
      <w:bookmarkStart w:id="2816" w:name="_Toc360104347"/>
      <w:bookmarkStart w:id="2817" w:name="_Toc360175217"/>
      <w:bookmarkStart w:id="2818" w:name="_Toc360176611"/>
      <w:bookmarkStart w:id="2819" w:name="_Toc360177567"/>
      <w:bookmarkStart w:id="2820" w:name="_Toc360191613"/>
      <w:bookmarkStart w:id="2821" w:name="_Toc360434412"/>
      <w:bookmarkStart w:id="2822" w:name="_Toc360449499"/>
      <w:bookmarkStart w:id="2823" w:name="_Toc360797872"/>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p>
    <w:p w:rsidR="00E8102F" w:rsidDel="00441DAF" w:rsidRDefault="00E8102F" w:rsidP="00E8102F">
      <w:pPr>
        <w:rPr>
          <w:del w:id="2824" w:author="Jesus" w:date="2013-06-20T03:03:00Z"/>
        </w:rPr>
      </w:pPr>
      <w:del w:id="2825" w:author="Jesus" w:date="2013-06-20T03:03:00Z">
        <w:r w:rsidDel="00441DAF">
          <w:delText>Les dades retornades pel mètode seran les mateixes que sense la paginació a la consulta SQL.</w:delText>
        </w:r>
        <w:bookmarkStart w:id="2826" w:name="_Toc359482635"/>
        <w:bookmarkStart w:id="2827" w:name="_Toc359482906"/>
        <w:bookmarkStart w:id="2828" w:name="_Toc359501556"/>
        <w:bookmarkStart w:id="2829" w:name="_Toc359501951"/>
        <w:bookmarkStart w:id="2830" w:name="_Toc359568958"/>
        <w:bookmarkStart w:id="2831" w:name="_Toc360104348"/>
        <w:bookmarkStart w:id="2832" w:name="_Toc360175218"/>
        <w:bookmarkStart w:id="2833" w:name="_Toc360176612"/>
        <w:bookmarkStart w:id="2834" w:name="_Toc360177568"/>
        <w:bookmarkStart w:id="2835" w:name="_Toc360191614"/>
        <w:bookmarkStart w:id="2836" w:name="_Toc360434413"/>
        <w:bookmarkStart w:id="2837" w:name="_Toc360449500"/>
        <w:bookmarkStart w:id="2838" w:name="_Toc360797873"/>
        <w:bookmarkEnd w:id="2826"/>
        <w:bookmarkEnd w:id="2827"/>
        <w:bookmarkEnd w:id="2828"/>
        <w:bookmarkEnd w:id="2829"/>
        <w:bookmarkEnd w:id="2830"/>
        <w:bookmarkEnd w:id="2831"/>
        <w:bookmarkEnd w:id="2832"/>
        <w:bookmarkEnd w:id="2833"/>
        <w:bookmarkEnd w:id="2834"/>
        <w:bookmarkEnd w:id="2835"/>
        <w:bookmarkEnd w:id="2836"/>
        <w:bookmarkEnd w:id="2837"/>
        <w:bookmarkEnd w:id="2838"/>
      </w:del>
    </w:p>
    <w:p w:rsidR="00E8102F" w:rsidRPr="007753C2" w:rsidDel="00441DAF" w:rsidRDefault="00E8102F" w:rsidP="00E8102F">
      <w:pPr>
        <w:rPr>
          <w:del w:id="2839" w:author="Jesus" w:date="2013-06-20T03:03:00Z"/>
        </w:rPr>
      </w:pPr>
      <w:del w:id="2840" w:author="Jesus" w:date="2013-06-20T03:03:00Z">
        <w:r w:rsidRPr="007753C2" w:rsidDel="00441DAF">
          <w:delText>Sentència SQL</w:delText>
        </w:r>
        <w:r w:rsidDel="00441DAF">
          <w:delText xml:space="preserve"> paginada</w:delText>
        </w:r>
        <w:r w:rsidRPr="007753C2" w:rsidDel="00441DAF">
          <w:delText>:</w:delText>
        </w:r>
        <w:bookmarkStart w:id="2841" w:name="_Toc359482636"/>
        <w:bookmarkStart w:id="2842" w:name="_Toc359482907"/>
        <w:bookmarkStart w:id="2843" w:name="_Toc359501557"/>
        <w:bookmarkStart w:id="2844" w:name="_Toc359501952"/>
        <w:bookmarkStart w:id="2845" w:name="_Toc359568959"/>
        <w:bookmarkStart w:id="2846" w:name="_Toc360104349"/>
        <w:bookmarkStart w:id="2847" w:name="_Toc360175219"/>
        <w:bookmarkStart w:id="2848" w:name="_Toc360176613"/>
        <w:bookmarkStart w:id="2849" w:name="_Toc360177569"/>
        <w:bookmarkStart w:id="2850" w:name="_Toc360191615"/>
        <w:bookmarkStart w:id="2851" w:name="_Toc360434414"/>
        <w:bookmarkStart w:id="2852" w:name="_Toc360449501"/>
        <w:bookmarkStart w:id="2853" w:name="_Toc360797874"/>
        <w:bookmarkEnd w:id="2841"/>
        <w:bookmarkEnd w:id="2842"/>
        <w:bookmarkEnd w:id="2843"/>
        <w:bookmarkEnd w:id="2844"/>
        <w:bookmarkEnd w:id="2845"/>
        <w:bookmarkEnd w:id="2846"/>
        <w:bookmarkEnd w:id="2847"/>
        <w:bookmarkEnd w:id="2848"/>
        <w:bookmarkEnd w:id="2849"/>
        <w:bookmarkEnd w:id="2850"/>
        <w:bookmarkEnd w:id="2851"/>
        <w:bookmarkEnd w:id="2852"/>
        <w:bookmarkEnd w:id="2853"/>
      </w:del>
    </w:p>
    <w:p w:rsidR="00E8102F" w:rsidDel="00441DAF" w:rsidRDefault="00E8102F" w:rsidP="00E8102F">
      <w:pPr>
        <w:rPr>
          <w:del w:id="2854" w:author="Jesus" w:date="2013-06-20T03:03:00Z"/>
          <w:rFonts w:ascii="Courier New" w:hAnsi="Courier New" w:cs="Courier New"/>
          <w:noProof/>
        </w:rPr>
      </w:pPr>
      <w:del w:id="2855" w:author="Jesus" w:date="2013-06-20T03:03:00Z">
        <w:r w:rsidRPr="007753C2" w:rsidDel="00441DAF">
          <w:rPr>
            <w:rFonts w:ascii="Courier New" w:hAnsi="Courier New" w:cs="Courier New"/>
            <w:noProof/>
          </w:rPr>
          <w:delText>SELECT</w:delText>
        </w:r>
        <w:r w:rsidDel="00441DAF">
          <w:rPr>
            <w:rFonts w:ascii="Courier New" w:hAnsi="Courier New" w:cs="Courier New"/>
            <w:noProof/>
          </w:rPr>
          <w:delText xml:space="preserve"> </w:delText>
        </w:r>
        <w:r w:rsidRPr="005F2853" w:rsidDel="00441DAF">
          <w:rPr>
            <w:rFonts w:ascii="Courier New" w:hAnsi="Courier New" w:cs="Courier New"/>
            <w:noProof/>
          </w:rPr>
          <w:delText>lngidfitxa, intidioma, strdescripcio, strobservacions,</w:delText>
        </w:r>
        <w:bookmarkStart w:id="2856" w:name="_Toc359482637"/>
        <w:bookmarkStart w:id="2857" w:name="_Toc359482908"/>
        <w:bookmarkStart w:id="2858" w:name="_Toc359501558"/>
        <w:bookmarkStart w:id="2859" w:name="_Toc359501953"/>
        <w:bookmarkStart w:id="2860" w:name="_Toc359568960"/>
        <w:bookmarkStart w:id="2861" w:name="_Toc360104350"/>
        <w:bookmarkStart w:id="2862" w:name="_Toc360175220"/>
        <w:bookmarkStart w:id="2863" w:name="_Toc360176614"/>
        <w:bookmarkStart w:id="2864" w:name="_Toc360177570"/>
        <w:bookmarkStart w:id="2865" w:name="_Toc360191616"/>
        <w:bookmarkStart w:id="2866" w:name="_Toc360434415"/>
        <w:bookmarkStart w:id="2867" w:name="_Toc360449502"/>
        <w:bookmarkStart w:id="2868" w:name="_Toc360797875"/>
        <w:bookmarkEnd w:id="2856"/>
        <w:bookmarkEnd w:id="2857"/>
        <w:bookmarkEnd w:id="2858"/>
        <w:bookmarkEnd w:id="2859"/>
        <w:bookmarkEnd w:id="2860"/>
        <w:bookmarkEnd w:id="2861"/>
        <w:bookmarkEnd w:id="2862"/>
        <w:bookmarkEnd w:id="2863"/>
        <w:bookmarkEnd w:id="2864"/>
        <w:bookmarkEnd w:id="2865"/>
        <w:bookmarkEnd w:id="2866"/>
        <w:bookmarkEnd w:id="2867"/>
        <w:bookmarkEnd w:id="2868"/>
      </w:del>
    </w:p>
    <w:p w:rsidR="00E8102F" w:rsidRPr="007753C2" w:rsidDel="00441DAF" w:rsidRDefault="00E8102F" w:rsidP="00E8102F">
      <w:pPr>
        <w:rPr>
          <w:del w:id="2869" w:author="Jesus" w:date="2013-06-20T03:03:00Z"/>
          <w:rFonts w:ascii="Courier New" w:hAnsi="Courier New" w:cs="Courier New"/>
          <w:noProof/>
        </w:rPr>
      </w:pPr>
      <w:del w:id="2870" w:author="Jesus" w:date="2013-06-20T03:03:00Z">
        <w:r w:rsidRPr="005F2853" w:rsidDel="00441DAF">
          <w:rPr>
            <w:rFonts w:ascii="Courier New" w:hAnsi="Courier New" w:cs="Courier New"/>
            <w:noProof/>
          </w:rPr>
          <w:delText>strimport</w:delText>
        </w:r>
        <w:bookmarkStart w:id="2871" w:name="_Toc359482638"/>
        <w:bookmarkStart w:id="2872" w:name="_Toc359482909"/>
        <w:bookmarkStart w:id="2873" w:name="_Toc359501559"/>
        <w:bookmarkStart w:id="2874" w:name="_Toc359501954"/>
        <w:bookmarkStart w:id="2875" w:name="_Toc359568961"/>
        <w:bookmarkStart w:id="2876" w:name="_Toc360104351"/>
        <w:bookmarkStart w:id="2877" w:name="_Toc360175221"/>
        <w:bookmarkStart w:id="2878" w:name="_Toc360176615"/>
        <w:bookmarkStart w:id="2879" w:name="_Toc360177571"/>
        <w:bookmarkStart w:id="2880" w:name="_Toc360191617"/>
        <w:bookmarkStart w:id="2881" w:name="_Toc360434416"/>
        <w:bookmarkStart w:id="2882" w:name="_Toc360449503"/>
        <w:bookmarkStart w:id="2883" w:name="_Toc360797876"/>
        <w:bookmarkEnd w:id="2871"/>
        <w:bookmarkEnd w:id="2872"/>
        <w:bookmarkEnd w:id="2873"/>
        <w:bookmarkEnd w:id="2874"/>
        <w:bookmarkEnd w:id="2875"/>
        <w:bookmarkEnd w:id="2876"/>
        <w:bookmarkEnd w:id="2877"/>
        <w:bookmarkEnd w:id="2878"/>
        <w:bookmarkEnd w:id="2879"/>
        <w:bookmarkEnd w:id="2880"/>
        <w:bookmarkEnd w:id="2881"/>
        <w:bookmarkEnd w:id="2882"/>
        <w:bookmarkEnd w:id="2883"/>
      </w:del>
    </w:p>
    <w:p w:rsidR="00E8102F" w:rsidRPr="00B17FC3" w:rsidDel="00441DAF" w:rsidRDefault="00E8102F" w:rsidP="00E8102F">
      <w:pPr>
        <w:rPr>
          <w:del w:id="2884" w:author="Jesus" w:date="2013-06-20T03:03:00Z"/>
          <w:rFonts w:ascii="Courier New" w:hAnsi="Courier New" w:cs="Courier New"/>
          <w:noProof/>
        </w:rPr>
      </w:pPr>
      <w:del w:id="2885" w:author="Jesus" w:date="2013-06-20T03:03:00Z">
        <w:r w:rsidRPr="00B17FC3" w:rsidDel="00441DAF">
          <w:rPr>
            <w:rFonts w:ascii="Courier New" w:hAnsi="Courier New" w:cs="Courier New"/>
            <w:noProof/>
          </w:rPr>
          <w:delText>FROM   (SELECT *, ROW_NUMBER() OVER (ORDER BY lngIdFitxa) AS row</w:delText>
        </w:r>
        <w:bookmarkStart w:id="2886" w:name="_Toc359482639"/>
        <w:bookmarkStart w:id="2887" w:name="_Toc359482910"/>
        <w:bookmarkStart w:id="2888" w:name="_Toc359501560"/>
        <w:bookmarkStart w:id="2889" w:name="_Toc359501955"/>
        <w:bookmarkStart w:id="2890" w:name="_Toc359568962"/>
        <w:bookmarkStart w:id="2891" w:name="_Toc360104352"/>
        <w:bookmarkStart w:id="2892" w:name="_Toc360175222"/>
        <w:bookmarkStart w:id="2893" w:name="_Toc360176616"/>
        <w:bookmarkStart w:id="2894" w:name="_Toc360177572"/>
        <w:bookmarkStart w:id="2895" w:name="_Toc360191618"/>
        <w:bookmarkStart w:id="2896" w:name="_Toc360434417"/>
        <w:bookmarkStart w:id="2897" w:name="_Toc360449504"/>
        <w:bookmarkStart w:id="2898" w:name="_Toc360797877"/>
        <w:bookmarkEnd w:id="2886"/>
        <w:bookmarkEnd w:id="2887"/>
        <w:bookmarkEnd w:id="2888"/>
        <w:bookmarkEnd w:id="2889"/>
        <w:bookmarkEnd w:id="2890"/>
        <w:bookmarkEnd w:id="2891"/>
        <w:bookmarkEnd w:id="2892"/>
        <w:bookmarkEnd w:id="2893"/>
        <w:bookmarkEnd w:id="2894"/>
        <w:bookmarkEnd w:id="2895"/>
        <w:bookmarkEnd w:id="2896"/>
        <w:bookmarkEnd w:id="2897"/>
        <w:bookmarkEnd w:id="2898"/>
      </w:del>
    </w:p>
    <w:p w:rsidR="00E8102F" w:rsidRPr="00B17FC3" w:rsidDel="00441DAF" w:rsidRDefault="00E8102F" w:rsidP="00E8102F">
      <w:pPr>
        <w:rPr>
          <w:del w:id="2899" w:author="Jesus" w:date="2013-06-20T03:03:00Z"/>
          <w:rFonts w:ascii="Courier New" w:hAnsi="Courier New" w:cs="Courier New"/>
          <w:noProof/>
        </w:rPr>
      </w:pPr>
      <w:del w:id="2900" w:author="Jesus" w:date="2013-06-20T03:03:00Z">
        <w:r w:rsidRPr="00B17FC3" w:rsidDel="00441DAF">
          <w:rPr>
            <w:rFonts w:ascii="Courier New" w:hAnsi="Courier New" w:cs="Courier New"/>
            <w:noProof/>
          </w:rPr>
          <w:delText>FROM    OIACPSEtblFitxesIdioma</w:delText>
        </w:r>
        <w:bookmarkStart w:id="2901" w:name="_Toc359482640"/>
        <w:bookmarkStart w:id="2902" w:name="_Toc359482911"/>
        <w:bookmarkStart w:id="2903" w:name="_Toc359501561"/>
        <w:bookmarkStart w:id="2904" w:name="_Toc359501956"/>
        <w:bookmarkStart w:id="2905" w:name="_Toc359568963"/>
        <w:bookmarkStart w:id="2906" w:name="_Toc360104353"/>
        <w:bookmarkStart w:id="2907" w:name="_Toc360175223"/>
        <w:bookmarkStart w:id="2908" w:name="_Toc360176617"/>
        <w:bookmarkStart w:id="2909" w:name="_Toc360177573"/>
        <w:bookmarkStart w:id="2910" w:name="_Toc360191619"/>
        <w:bookmarkStart w:id="2911" w:name="_Toc360434418"/>
        <w:bookmarkStart w:id="2912" w:name="_Toc360449505"/>
        <w:bookmarkStart w:id="2913" w:name="_Toc360797878"/>
        <w:bookmarkEnd w:id="2901"/>
        <w:bookmarkEnd w:id="2902"/>
        <w:bookmarkEnd w:id="2903"/>
        <w:bookmarkEnd w:id="2904"/>
        <w:bookmarkEnd w:id="2905"/>
        <w:bookmarkEnd w:id="2906"/>
        <w:bookmarkEnd w:id="2907"/>
        <w:bookmarkEnd w:id="2908"/>
        <w:bookmarkEnd w:id="2909"/>
        <w:bookmarkEnd w:id="2910"/>
        <w:bookmarkEnd w:id="2911"/>
        <w:bookmarkEnd w:id="2912"/>
        <w:bookmarkEnd w:id="2913"/>
      </w:del>
    </w:p>
    <w:p w:rsidR="00E8102F" w:rsidRPr="00B17FC3" w:rsidDel="00441DAF" w:rsidRDefault="00E8102F" w:rsidP="00E8102F">
      <w:pPr>
        <w:rPr>
          <w:del w:id="2914" w:author="Jesus" w:date="2013-06-20T03:03:00Z"/>
          <w:rFonts w:ascii="Courier New" w:hAnsi="Courier New" w:cs="Courier New"/>
          <w:noProof/>
        </w:rPr>
      </w:pPr>
      <w:del w:id="2915" w:author="Jesus" w:date="2013-06-20T03:03:00Z">
        <w:r w:rsidRPr="00B17FC3" w:rsidDel="00441DAF">
          <w:rPr>
            <w:rFonts w:ascii="Courier New" w:hAnsi="Courier New" w:cs="Courier New"/>
            <w:noProof/>
          </w:rPr>
          <w:delText>WHERE  (lngIdFitxa IN</w:delText>
        </w:r>
        <w:bookmarkStart w:id="2916" w:name="_Toc359482641"/>
        <w:bookmarkStart w:id="2917" w:name="_Toc359482912"/>
        <w:bookmarkStart w:id="2918" w:name="_Toc359501562"/>
        <w:bookmarkStart w:id="2919" w:name="_Toc359501957"/>
        <w:bookmarkStart w:id="2920" w:name="_Toc359568964"/>
        <w:bookmarkStart w:id="2921" w:name="_Toc360104354"/>
        <w:bookmarkStart w:id="2922" w:name="_Toc360175224"/>
        <w:bookmarkStart w:id="2923" w:name="_Toc360176618"/>
        <w:bookmarkStart w:id="2924" w:name="_Toc360177574"/>
        <w:bookmarkStart w:id="2925" w:name="_Toc360191620"/>
        <w:bookmarkStart w:id="2926" w:name="_Toc360434419"/>
        <w:bookmarkStart w:id="2927" w:name="_Toc360449506"/>
        <w:bookmarkStart w:id="2928" w:name="_Toc360797879"/>
        <w:bookmarkEnd w:id="2916"/>
        <w:bookmarkEnd w:id="2917"/>
        <w:bookmarkEnd w:id="2918"/>
        <w:bookmarkEnd w:id="2919"/>
        <w:bookmarkEnd w:id="2920"/>
        <w:bookmarkEnd w:id="2921"/>
        <w:bookmarkEnd w:id="2922"/>
        <w:bookmarkEnd w:id="2923"/>
        <w:bookmarkEnd w:id="2924"/>
        <w:bookmarkEnd w:id="2925"/>
        <w:bookmarkEnd w:id="2926"/>
        <w:bookmarkEnd w:id="2927"/>
        <w:bookmarkEnd w:id="2928"/>
      </w:del>
    </w:p>
    <w:p w:rsidR="00E8102F" w:rsidRPr="00B17FC3" w:rsidDel="00441DAF" w:rsidRDefault="00E8102F" w:rsidP="00E8102F">
      <w:pPr>
        <w:rPr>
          <w:del w:id="2929" w:author="Jesus" w:date="2013-06-20T03:03:00Z"/>
          <w:rFonts w:ascii="Courier New" w:hAnsi="Courier New" w:cs="Courier New"/>
          <w:noProof/>
        </w:rPr>
      </w:pPr>
      <w:del w:id="2930" w:author="Jesus" w:date="2013-06-20T03:03:00Z">
        <w:r w:rsidRPr="00B17FC3" w:rsidDel="00441DAF">
          <w:rPr>
            <w:rFonts w:ascii="Courier New" w:hAnsi="Courier New" w:cs="Courier New"/>
            <w:noProof/>
          </w:rPr>
          <w:delText xml:space="preserve">       (SELECT     lngIdFitxa</w:delText>
        </w:r>
        <w:bookmarkStart w:id="2931" w:name="_Toc359482642"/>
        <w:bookmarkStart w:id="2932" w:name="_Toc359482913"/>
        <w:bookmarkStart w:id="2933" w:name="_Toc359501563"/>
        <w:bookmarkStart w:id="2934" w:name="_Toc359501958"/>
        <w:bookmarkStart w:id="2935" w:name="_Toc359568965"/>
        <w:bookmarkStart w:id="2936" w:name="_Toc360104355"/>
        <w:bookmarkStart w:id="2937" w:name="_Toc360175225"/>
        <w:bookmarkStart w:id="2938" w:name="_Toc360176619"/>
        <w:bookmarkStart w:id="2939" w:name="_Toc360177575"/>
        <w:bookmarkStart w:id="2940" w:name="_Toc360191621"/>
        <w:bookmarkStart w:id="2941" w:name="_Toc360434420"/>
        <w:bookmarkStart w:id="2942" w:name="_Toc360449507"/>
        <w:bookmarkStart w:id="2943" w:name="_Toc360797880"/>
        <w:bookmarkEnd w:id="2931"/>
        <w:bookmarkEnd w:id="2932"/>
        <w:bookmarkEnd w:id="2933"/>
        <w:bookmarkEnd w:id="2934"/>
        <w:bookmarkEnd w:id="2935"/>
        <w:bookmarkEnd w:id="2936"/>
        <w:bookmarkEnd w:id="2937"/>
        <w:bookmarkEnd w:id="2938"/>
        <w:bookmarkEnd w:id="2939"/>
        <w:bookmarkEnd w:id="2940"/>
        <w:bookmarkEnd w:id="2941"/>
        <w:bookmarkEnd w:id="2942"/>
        <w:bookmarkEnd w:id="2943"/>
      </w:del>
    </w:p>
    <w:p w:rsidR="00E8102F" w:rsidRPr="00B17FC3" w:rsidDel="00441DAF" w:rsidRDefault="00E8102F" w:rsidP="00E8102F">
      <w:pPr>
        <w:rPr>
          <w:del w:id="2944" w:author="Jesus" w:date="2013-06-20T03:03:00Z"/>
          <w:rFonts w:ascii="Courier New" w:hAnsi="Courier New" w:cs="Courier New"/>
          <w:noProof/>
        </w:rPr>
      </w:pPr>
      <w:del w:id="2945" w:author="Jesus" w:date="2013-06-20T03:03:00Z">
        <w:r w:rsidRPr="00B17FC3" w:rsidDel="00441DAF">
          <w:rPr>
            <w:rFonts w:ascii="Courier New" w:hAnsi="Courier New" w:cs="Courier New"/>
            <w:noProof/>
          </w:rPr>
          <w:delText xml:space="preserve">        FROM          OIACPSEtblFitxes</w:delText>
        </w:r>
        <w:bookmarkStart w:id="2946" w:name="_Toc359482643"/>
        <w:bookmarkStart w:id="2947" w:name="_Toc359482914"/>
        <w:bookmarkStart w:id="2948" w:name="_Toc359501564"/>
        <w:bookmarkStart w:id="2949" w:name="_Toc359501959"/>
        <w:bookmarkStart w:id="2950" w:name="_Toc359568966"/>
        <w:bookmarkStart w:id="2951" w:name="_Toc360104356"/>
        <w:bookmarkStart w:id="2952" w:name="_Toc360175226"/>
        <w:bookmarkStart w:id="2953" w:name="_Toc360176620"/>
        <w:bookmarkStart w:id="2954" w:name="_Toc360177576"/>
        <w:bookmarkStart w:id="2955" w:name="_Toc360191622"/>
        <w:bookmarkStart w:id="2956" w:name="_Toc360434421"/>
        <w:bookmarkStart w:id="2957" w:name="_Toc360449508"/>
        <w:bookmarkStart w:id="2958" w:name="_Toc360797881"/>
        <w:bookmarkEnd w:id="2946"/>
        <w:bookmarkEnd w:id="2947"/>
        <w:bookmarkEnd w:id="2948"/>
        <w:bookmarkEnd w:id="2949"/>
        <w:bookmarkEnd w:id="2950"/>
        <w:bookmarkEnd w:id="2951"/>
        <w:bookmarkEnd w:id="2952"/>
        <w:bookmarkEnd w:id="2953"/>
        <w:bookmarkEnd w:id="2954"/>
        <w:bookmarkEnd w:id="2955"/>
        <w:bookmarkEnd w:id="2956"/>
        <w:bookmarkEnd w:id="2957"/>
        <w:bookmarkEnd w:id="2958"/>
      </w:del>
    </w:p>
    <w:p w:rsidR="00E8102F" w:rsidRPr="00B17FC3" w:rsidDel="00441DAF" w:rsidRDefault="00E8102F" w:rsidP="00E8102F">
      <w:pPr>
        <w:rPr>
          <w:del w:id="2959" w:author="Jesus" w:date="2013-06-20T03:03:00Z"/>
          <w:rFonts w:ascii="Courier New" w:hAnsi="Courier New" w:cs="Courier New"/>
          <w:noProof/>
        </w:rPr>
      </w:pPr>
      <w:del w:id="2960" w:author="Jesus" w:date="2013-06-20T03:03:00Z">
        <w:r w:rsidRPr="00B17FC3" w:rsidDel="00441DAF">
          <w:rPr>
            <w:rFonts w:ascii="Courier New" w:hAnsi="Courier New" w:cs="Courier New"/>
            <w:noProof/>
          </w:rPr>
          <w:delText xml:space="preserve">        WHERE     (DATE_CONDITION AND lngIdNivell =</w:delText>
        </w:r>
        <w:bookmarkStart w:id="2961" w:name="_Toc359482644"/>
        <w:bookmarkStart w:id="2962" w:name="_Toc359482915"/>
        <w:bookmarkStart w:id="2963" w:name="_Toc359501565"/>
        <w:bookmarkStart w:id="2964" w:name="_Toc359501960"/>
        <w:bookmarkStart w:id="2965" w:name="_Toc359568967"/>
        <w:bookmarkStart w:id="2966" w:name="_Toc360104357"/>
        <w:bookmarkStart w:id="2967" w:name="_Toc360175227"/>
        <w:bookmarkStart w:id="2968" w:name="_Toc360176621"/>
        <w:bookmarkStart w:id="2969" w:name="_Toc360177577"/>
        <w:bookmarkStart w:id="2970" w:name="_Toc360191623"/>
        <w:bookmarkStart w:id="2971" w:name="_Toc360434422"/>
        <w:bookmarkStart w:id="2972" w:name="_Toc360449509"/>
        <w:bookmarkStart w:id="2973" w:name="_Toc360797882"/>
        <w:bookmarkEnd w:id="2961"/>
        <w:bookmarkEnd w:id="2962"/>
        <w:bookmarkEnd w:id="2963"/>
        <w:bookmarkEnd w:id="2964"/>
        <w:bookmarkEnd w:id="2965"/>
        <w:bookmarkEnd w:id="2966"/>
        <w:bookmarkEnd w:id="2967"/>
        <w:bookmarkEnd w:id="2968"/>
        <w:bookmarkEnd w:id="2969"/>
        <w:bookmarkEnd w:id="2970"/>
        <w:bookmarkEnd w:id="2971"/>
        <w:bookmarkEnd w:id="2972"/>
        <w:bookmarkEnd w:id="2973"/>
      </w:del>
    </w:p>
    <w:p w:rsidR="00E8102F" w:rsidRPr="00B17FC3" w:rsidDel="00441DAF" w:rsidRDefault="00E8102F" w:rsidP="00E8102F">
      <w:pPr>
        <w:rPr>
          <w:del w:id="2974" w:author="Jesus" w:date="2013-06-20T03:03:00Z"/>
          <w:rFonts w:ascii="Courier New" w:hAnsi="Courier New" w:cs="Courier New"/>
          <w:noProof/>
        </w:rPr>
      </w:pPr>
      <w:del w:id="2975" w:author="Jesus" w:date="2013-06-20T03:03:00Z">
        <w:r w:rsidRPr="00B17FC3" w:rsidDel="00441DAF">
          <w:rPr>
            <w:rFonts w:ascii="Courier New" w:hAnsi="Courier New" w:cs="Courier New"/>
            <w:noProof/>
          </w:rPr>
          <w:delText xml:space="preserve">                  (SELECT     IdNivell</w:delText>
        </w:r>
        <w:bookmarkStart w:id="2976" w:name="_Toc359482645"/>
        <w:bookmarkStart w:id="2977" w:name="_Toc359482916"/>
        <w:bookmarkStart w:id="2978" w:name="_Toc359501566"/>
        <w:bookmarkStart w:id="2979" w:name="_Toc359501961"/>
        <w:bookmarkStart w:id="2980" w:name="_Toc359568968"/>
        <w:bookmarkStart w:id="2981" w:name="_Toc360104358"/>
        <w:bookmarkStart w:id="2982" w:name="_Toc360175228"/>
        <w:bookmarkStart w:id="2983" w:name="_Toc360176622"/>
        <w:bookmarkStart w:id="2984" w:name="_Toc360177578"/>
        <w:bookmarkStart w:id="2985" w:name="_Toc360191624"/>
        <w:bookmarkStart w:id="2986" w:name="_Toc360434423"/>
        <w:bookmarkStart w:id="2987" w:name="_Toc360449510"/>
        <w:bookmarkStart w:id="2988" w:name="_Toc360797883"/>
        <w:bookmarkEnd w:id="2976"/>
        <w:bookmarkEnd w:id="2977"/>
        <w:bookmarkEnd w:id="2978"/>
        <w:bookmarkEnd w:id="2979"/>
        <w:bookmarkEnd w:id="2980"/>
        <w:bookmarkEnd w:id="2981"/>
        <w:bookmarkEnd w:id="2982"/>
        <w:bookmarkEnd w:id="2983"/>
        <w:bookmarkEnd w:id="2984"/>
        <w:bookmarkEnd w:id="2985"/>
        <w:bookmarkEnd w:id="2986"/>
        <w:bookmarkEnd w:id="2987"/>
        <w:bookmarkEnd w:id="2988"/>
      </w:del>
    </w:p>
    <w:p w:rsidR="00E8102F" w:rsidRPr="00B17FC3" w:rsidDel="00441DAF" w:rsidRDefault="00E8102F" w:rsidP="00E8102F">
      <w:pPr>
        <w:rPr>
          <w:del w:id="2989" w:author="Jesus" w:date="2013-06-20T03:03:00Z"/>
          <w:rFonts w:ascii="Courier New" w:hAnsi="Courier New" w:cs="Courier New"/>
          <w:noProof/>
        </w:rPr>
      </w:pPr>
      <w:del w:id="2990" w:author="Jesus" w:date="2013-06-20T03:03:00Z">
        <w:r w:rsidRPr="00B17FC3" w:rsidDel="00441DAF">
          <w:rPr>
            <w:rFonts w:ascii="Courier New" w:hAnsi="Courier New" w:cs="Courier New"/>
            <w:noProof/>
          </w:rPr>
          <w:delText xml:space="preserve">                   FROM OIACPSEtblNivells AS OIACPSEtblNivells_1</w:delText>
        </w:r>
        <w:bookmarkStart w:id="2991" w:name="_Toc359482646"/>
        <w:bookmarkStart w:id="2992" w:name="_Toc359482917"/>
        <w:bookmarkStart w:id="2993" w:name="_Toc359501567"/>
        <w:bookmarkStart w:id="2994" w:name="_Toc359501962"/>
        <w:bookmarkStart w:id="2995" w:name="_Toc359568969"/>
        <w:bookmarkStart w:id="2996" w:name="_Toc360104359"/>
        <w:bookmarkStart w:id="2997" w:name="_Toc360175229"/>
        <w:bookmarkStart w:id="2998" w:name="_Toc360176623"/>
        <w:bookmarkStart w:id="2999" w:name="_Toc360177579"/>
        <w:bookmarkStart w:id="3000" w:name="_Toc360191625"/>
        <w:bookmarkStart w:id="3001" w:name="_Toc360434424"/>
        <w:bookmarkStart w:id="3002" w:name="_Toc360449511"/>
        <w:bookmarkStart w:id="3003" w:name="_Toc360797884"/>
        <w:bookmarkEnd w:id="2991"/>
        <w:bookmarkEnd w:id="2992"/>
        <w:bookmarkEnd w:id="2993"/>
        <w:bookmarkEnd w:id="2994"/>
        <w:bookmarkEnd w:id="2995"/>
        <w:bookmarkEnd w:id="2996"/>
        <w:bookmarkEnd w:id="2997"/>
        <w:bookmarkEnd w:id="2998"/>
        <w:bookmarkEnd w:id="2999"/>
        <w:bookmarkEnd w:id="3000"/>
        <w:bookmarkEnd w:id="3001"/>
        <w:bookmarkEnd w:id="3002"/>
        <w:bookmarkEnd w:id="3003"/>
      </w:del>
    </w:p>
    <w:p w:rsidR="00E8102F" w:rsidRPr="00B17FC3" w:rsidDel="00441DAF" w:rsidRDefault="00E8102F" w:rsidP="00E8102F">
      <w:pPr>
        <w:tabs>
          <w:tab w:val="left" w:pos="8080"/>
        </w:tabs>
        <w:rPr>
          <w:del w:id="3004" w:author="Jesus" w:date="2013-06-20T03:03:00Z"/>
          <w:rFonts w:ascii="Courier New" w:hAnsi="Courier New" w:cs="Courier New"/>
          <w:noProof/>
        </w:rPr>
      </w:pPr>
      <w:del w:id="3005" w:author="Jesus" w:date="2013-06-20T03:03:00Z">
        <w:r w:rsidRPr="00B17FC3" w:rsidDel="00441DAF">
          <w:rPr>
            <w:rFonts w:ascii="Courier New" w:hAnsi="Courier New" w:cs="Courier New"/>
            <w:noProof/>
          </w:rPr>
          <w:delText xml:space="preserve">                   WHERE (strNivellCat = </w:delText>
        </w:r>
        <w:r w:rsidRPr="00B17FC3" w:rsidDel="00441DAF">
          <w:rPr>
            <w:rFonts w:ascii="Courier New" w:hAnsi="Courier New" w:cs="Courier New"/>
            <w:b/>
            <w:noProof/>
          </w:rPr>
          <w:delText>'agenda'</w:delText>
        </w:r>
        <w:r w:rsidRPr="00B17FC3" w:rsidDel="00441DAF">
          <w:rPr>
            <w:rFonts w:ascii="Courier New" w:hAnsi="Courier New" w:cs="Courier New"/>
            <w:noProof/>
          </w:rPr>
          <w:delText xml:space="preserve">))))) </w:delText>
        </w:r>
        <w:r w:rsidRPr="00B17FC3" w:rsidDel="00441DAF">
          <w:rPr>
            <w:rFonts w:ascii="Courier New" w:hAnsi="Courier New" w:cs="Courier New"/>
            <w:noProof/>
          </w:rPr>
          <w:tab/>
          <w:delText>AND</w:delText>
        </w:r>
        <w:bookmarkStart w:id="3006" w:name="_Toc359482647"/>
        <w:bookmarkStart w:id="3007" w:name="_Toc359482918"/>
        <w:bookmarkStart w:id="3008" w:name="_Toc359501568"/>
        <w:bookmarkStart w:id="3009" w:name="_Toc359501963"/>
        <w:bookmarkStart w:id="3010" w:name="_Toc359568970"/>
        <w:bookmarkStart w:id="3011" w:name="_Toc360104360"/>
        <w:bookmarkStart w:id="3012" w:name="_Toc360175230"/>
        <w:bookmarkStart w:id="3013" w:name="_Toc360176624"/>
        <w:bookmarkStart w:id="3014" w:name="_Toc360177580"/>
        <w:bookmarkStart w:id="3015" w:name="_Toc360191626"/>
        <w:bookmarkStart w:id="3016" w:name="_Toc360434425"/>
        <w:bookmarkStart w:id="3017" w:name="_Toc360449512"/>
        <w:bookmarkStart w:id="3018" w:name="_Toc360797885"/>
        <w:bookmarkEnd w:id="3006"/>
        <w:bookmarkEnd w:id="3007"/>
        <w:bookmarkEnd w:id="3008"/>
        <w:bookmarkEnd w:id="3009"/>
        <w:bookmarkEnd w:id="3010"/>
        <w:bookmarkEnd w:id="3011"/>
        <w:bookmarkEnd w:id="3012"/>
        <w:bookmarkEnd w:id="3013"/>
        <w:bookmarkEnd w:id="3014"/>
        <w:bookmarkEnd w:id="3015"/>
        <w:bookmarkEnd w:id="3016"/>
        <w:bookmarkEnd w:id="3017"/>
        <w:bookmarkEnd w:id="3018"/>
      </w:del>
    </w:p>
    <w:p w:rsidR="00E8102F" w:rsidRPr="00B17FC3" w:rsidDel="00441DAF" w:rsidRDefault="00E8102F" w:rsidP="00E8102F">
      <w:pPr>
        <w:tabs>
          <w:tab w:val="left" w:pos="8364"/>
        </w:tabs>
        <w:rPr>
          <w:del w:id="3019" w:author="Jesus" w:date="2013-06-20T03:03:00Z"/>
          <w:rFonts w:ascii="Courier New" w:hAnsi="Courier New" w:cs="Courier New"/>
          <w:noProof/>
        </w:rPr>
      </w:pPr>
      <w:del w:id="3020" w:author="Jesus" w:date="2013-06-20T03:03:00Z">
        <w:r w:rsidRPr="00B17FC3" w:rsidDel="00441DAF">
          <w:rPr>
            <w:rFonts w:ascii="Courier New" w:hAnsi="Courier New" w:cs="Courier New"/>
            <w:noProof/>
          </w:rPr>
          <w:delText>(intIdioma =</w:delText>
        </w:r>
      </w:del>
      <w:ins w:id="3021" w:author="Campos Muñoz, Jesús" w:date="2013-06-18T13:32:00Z">
        <w:del w:id="3022" w:author="Jesus" w:date="2013-06-20T03:03:00Z">
          <w:r w:rsidR="009762FC" w:rsidDel="00441DAF">
            <w:rPr>
              <w:rFonts w:ascii="Courier New" w:hAnsi="Courier New" w:cs="Courier New"/>
              <w:noProof/>
            </w:rPr>
            <w:delText xml:space="preserve"> </w:delText>
          </w:r>
          <w:r w:rsidR="009762FC" w:rsidRPr="001D1F34" w:rsidDel="00441DAF">
            <w:rPr>
              <w:rFonts w:ascii="Courier New" w:hAnsi="Courier New" w:cs="Courier New"/>
              <w:b/>
              <w:noProof/>
            </w:rPr>
            <w:delText>idioma</w:delText>
          </w:r>
          <w:r w:rsidR="009762FC" w:rsidDel="00441DAF">
            <w:rPr>
              <w:rFonts w:ascii="Courier New" w:hAnsi="Courier New" w:cs="Courier New"/>
              <w:noProof/>
            </w:rPr>
            <w:delText>)</w:delText>
          </w:r>
        </w:del>
      </w:ins>
      <w:bookmarkStart w:id="3023" w:name="_Toc359482648"/>
      <w:bookmarkStart w:id="3024" w:name="_Toc359482919"/>
      <w:bookmarkStart w:id="3025" w:name="_Toc359501569"/>
      <w:bookmarkStart w:id="3026" w:name="_Toc359501964"/>
      <w:bookmarkStart w:id="3027" w:name="_Toc359568971"/>
      <w:bookmarkStart w:id="3028" w:name="_Toc360104361"/>
      <w:bookmarkStart w:id="3029" w:name="_Toc360175231"/>
      <w:bookmarkStart w:id="3030" w:name="_Toc360176625"/>
      <w:bookmarkStart w:id="3031" w:name="_Toc360177581"/>
      <w:bookmarkStart w:id="3032" w:name="_Toc360191627"/>
      <w:bookmarkStart w:id="3033" w:name="_Toc360434426"/>
      <w:bookmarkStart w:id="3034" w:name="_Toc360449513"/>
      <w:bookmarkStart w:id="3035" w:name="_Toc360797886"/>
      <w:bookmarkEnd w:id="3023"/>
      <w:bookmarkEnd w:id="3024"/>
      <w:bookmarkEnd w:id="3025"/>
      <w:bookmarkEnd w:id="3026"/>
      <w:bookmarkEnd w:id="3027"/>
      <w:bookmarkEnd w:id="3028"/>
      <w:bookmarkEnd w:id="3029"/>
      <w:bookmarkEnd w:id="3030"/>
      <w:bookmarkEnd w:id="3031"/>
      <w:bookmarkEnd w:id="3032"/>
      <w:bookmarkEnd w:id="3033"/>
      <w:bookmarkEnd w:id="3034"/>
      <w:bookmarkEnd w:id="3035"/>
    </w:p>
    <w:p w:rsidR="009762FC" w:rsidRPr="00B17FC3" w:rsidDel="00441DAF" w:rsidRDefault="00E8102F">
      <w:pPr>
        <w:tabs>
          <w:tab w:val="left" w:pos="8364"/>
        </w:tabs>
        <w:rPr>
          <w:ins w:id="3036" w:author="Campos Muñoz, Jesús" w:date="2013-06-18T13:32:00Z"/>
          <w:del w:id="3037" w:author="Jesus" w:date="2013-06-20T03:03:00Z"/>
          <w:rFonts w:ascii="Courier New" w:hAnsi="Courier New" w:cs="Courier New"/>
          <w:noProof/>
        </w:rPr>
        <w:pPrChange w:id="3038" w:author="Campos Muñoz, Jesús" w:date="2013-06-18T13:32:00Z">
          <w:pPr/>
        </w:pPrChange>
      </w:pPr>
      <w:del w:id="3039" w:author="Jesus" w:date="2013-06-20T03:03:00Z">
        <w:r w:rsidRPr="00B17FC3" w:rsidDel="00441DAF">
          <w:rPr>
            <w:rFonts w:ascii="Courier New" w:hAnsi="Courier New" w:cs="Courier New"/>
            <w:noProof/>
          </w:rPr>
          <w:delText xml:space="preserve">                  </w:delText>
        </w:r>
      </w:del>
      <w:bookmarkStart w:id="3040" w:name="_Toc359482649"/>
      <w:bookmarkStart w:id="3041" w:name="_Toc359482920"/>
      <w:bookmarkStart w:id="3042" w:name="_Toc359501570"/>
      <w:bookmarkStart w:id="3043" w:name="_Toc359501965"/>
      <w:bookmarkStart w:id="3044" w:name="_Toc359568972"/>
      <w:bookmarkStart w:id="3045" w:name="_Toc360104362"/>
      <w:bookmarkStart w:id="3046" w:name="_Toc360175232"/>
      <w:bookmarkStart w:id="3047" w:name="_Toc360176626"/>
      <w:bookmarkStart w:id="3048" w:name="_Toc360177582"/>
      <w:bookmarkStart w:id="3049" w:name="_Toc360191628"/>
      <w:bookmarkStart w:id="3050" w:name="_Toc360434427"/>
      <w:bookmarkStart w:id="3051" w:name="_Toc360449514"/>
      <w:bookmarkStart w:id="3052" w:name="_Toc360797887"/>
      <w:bookmarkEnd w:id="3040"/>
      <w:bookmarkEnd w:id="3041"/>
      <w:bookmarkEnd w:id="3042"/>
      <w:bookmarkEnd w:id="3043"/>
      <w:bookmarkEnd w:id="3044"/>
      <w:bookmarkEnd w:id="3045"/>
      <w:bookmarkEnd w:id="3046"/>
      <w:bookmarkEnd w:id="3047"/>
      <w:bookmarkEnd w:id="3048"/>
      <w:bookmarkEnd w:id="3049"/>
      <w:bookmarkEnd w:id="3050"/>
      <w:bookmarkEnd w:id="3051"/>
      <w:bookmarkEnd w:id="3052"/>
    </w:p>
    <w:p w:rsidR="00E8102F" w:rsidRPr="00B17FC3" w:rsidDel="00441DAF" w:rsidRDefault="00E8102F">
      <w:pPr>
        <w:rPr>
          <w:del w:id="3053" w:author="Jesus" w:date="2013-06-20T03:03:00Z"/>
          <w:rFonts w:ascii="Courier New" w:hAnsi="Courier New" w:cs="Courier New"/>
          <w:noProof/>
        </w:rPr>
      </w:pPr>
      <w:del w:id="3054" w:author="Jesus" w:date="2013-06-20T03:03:00Z">
        <w:r w:rsidRPr="00B17FC3" w:rsidDel="00441DAF">
          <w:rPr>
            <w:rFonts w:ascii="Courier New" w:hAnsi="Courier New" w:cs="Courier New"/>
            <w:noProof/>
          </w:rPr>
          <w:delText>(SELECT     intIdIdioma</w:delText>
        </w:r>
        <w:bookmarkStart w:id="3055" w:name="_Toc359482650"/>
        <w:bookmarkStart w:id="3056" w:name="_Toc359482921"/>
        <w:bookmarkStart w:id="3057" w:name="_Toc359501571"/>
        <w:bookmarkStart w:id="3058" w:name="_Toc359501966"/>
        <w:bookmarkStart w:id="3059" w:name="_Toc359568973"/>
        <w:bookmarkStart w:id="3060" w:name="_Toc360104363"/>
        <w:bookmarkStart w:id="3061" w:name="_Toc360175233"/>
        <w:bookmarkStart w:id="3062" w:name="_Toc360176627"/>
        <w:bookmarkStart w:id="3063" w:name="_Toc360177583"/>
        <w:bookmarkStart w:id="3064" w:name="_Toc360191629"/>
        <w:bookmarkStart w:id="3065" w:name="_Toc360434428"/>
        <w:bookmarkStart w:id="3066" w:name="_Toc360449515"/>
        <w:bookmarkStart w:id="3067" w:name="_Toc360797888"/>
        <w:bookmarkEnd w:id="3055"/>
        <w:bookmarkEnd w:id="3056"/>
        <w:bookmarkEnd w:id="3057"/>
        <w:bookmarkEnd w:id="3058"/>
        <w:bookmarkEnd w:id="3059"/>
        <w:bookmarkEnd w:id="3060"/>
        <w:bookmarkEnd w:id="3061"/>
        <w:bookmarkEnd w:id="3062"/>
        <w:bookmarkEnd w:id="3063"/>
        <w:bookmarkEnd w:id="3064"/>
        <w:bookmarkEnd w:id="3065"/>
        <w:bookmarkEnd w:id="3066"/>
        <w:bookmarkEnd w:id="3067"/>
      </w:del>
    </w:p>
    <w:p w:rsidR="00E8102F" w:rsidRPr="00B17FC3" w:rsidDel="00441DAF" w:rsidRDefault="00E8102F">
      <w:pPr>
        <w:rPr>
          <w:del w:id="3068" w:author="Jesus" w:date="2013-06-20T03:03:00Z"/>
          <w:rFonts w:ascii="Courier New" w:hAnsi="Courier New" w:cs="Courier New"/>
          <w:noProof/>
        </w:rPr>
      </w:pPr>
      <w:del w:id="3069" w:author="Jesus" w:date="2013-06-20T03:03:00Z">
        <w:r w:rsidRPr="00B17FC3" w:rsidDel="00441DAF">
          <w:rPr>
            <w:rFonts w:ascii="Courier New" w:hAnsi="Courier New" w:cs="Courier New"/>
            <w:noProof/>
          </w:rPr>
          <w:delText xml:space="preserve">                   FROM          OIACPSEtblIdiomes</w:delText>
        </w:r>
        <w:bookmarkStart w:id="3070" w:name="_Toc359482651"/>
        <w:bookmarkStart w:id="3071" w:name="_Toc359482922"/>
        <w:bookmarkStart w:id="3072" w:name="_Toc359501572"/>
        <w:bookmarkStart w:id="3073" w:name="_Toc359501967"/>
        <w:bookmarkStart w:id="3074" w:name="_Toc359568974"/>
        <w:bookmarkStart w:id="3075" w:name="_Toc360104364"/>
        <w:bookmarkStart w:id="3076" w:name="_Toc360175234"/>
        <w:bookmarkStart w:id="3077" w:name="_Toc360176628"/>
        <w:bookmarkStart w:id="3078" w:name="_Toc360177584"/>
        <w:bookmarkStart w:id="3079" w:name="_Toc360191630"/>
        <w:bookmarkStart w:id="3080" w:name="_Toc360434429"/>
        <w:bookmarkStart w:id="3081" w:name="_Toc360449516"/>
        <w:bookmarkStart w:id="3082" w:name="_Toc360797889"/>
        <w:bookmarkEnd w:id="3070"/>
        <w:bookmarkEnd w:id="3071"/>
        <w:bookmarkEnd w:id="3072"/>
        <w:bookmarkEnd w:id="3073"/>
        <w:bookmarkEnd w:id="3074"/>
        <w:bookmarkEnd w:id="3075"/>
        <w:bookmarkEnd w:id="3076"/>
        <w:bookmarkEnd w:id="3077"/>
        <w:bookmarkEnd w:id="3078"/>
        <w:bookmarkEnd w:id="3079"/>
        <w:bookmarkEnd w:id="3080"/>
        <w:bookmarkEnd w:id="3081"/>
        <w:bookmarkEnd w:id="3082"/>
      </w:del>
    </w:p>
    <w:p w:rsidR="00E8102F" w:rsidRPr="007753C2" w:rsidDel="00441DAF" w:rsidRDefault="00E8102F">
      <w:pPr>
        <w:rPr>
          <w:del w:id="3083" w:author="Jesus" w:date="2013-06-20T03:03:00Z"/>
          <w:rFonts w:ascii="Courier New" w:hAnsi="Courier New" w:cs="Courier New"/>
          <w:noProof/>
        </w:rPr>
      </w:pPr>
      <w:del w:id="3084" w:author="Jesus" w:date="2013-06-20T03:03:00Z">
        <w:r w:rsidRPr="00B17FC3" w:rsidDel="00441DAF">
          <w:rPr>
            <w:rFonts w:ascii="Courier New" w:hAnsi="Courier New" w:cs="Courier New"/>
            <w:noProof/>
          </w:rPr>
          <w:delText xml:space="preserve">                   WHERE      (strNomIdioma = </w:delText>
        </w:r>
        <w:r w:rsidRPr="00B17FC3" w:rsidDel="00441DAF">
          <w:rPr>
            <w:rFonts w:ascii="Courier New" w:hAnsi="Courier New" w:cs="Courier New"/>
            <w:b/>
            <w:noProof/>
          </w:rPr>
          <w:delText>'nomIdioma'</w:delText>
        </w:r>
        <w:r w:rsidRPr="00B17FC3" w:rsidDel="00441DAF">
          <w:rPr>
            <w:rFonts w:ascii="Courier New" w:hAnsi="Courier New" w:cs="Courier New"/>
            <w:noProof/>
          </w:rPr>
          <w:delText>)))) a</w:delText>
        </w:r>
        <w:bookmarkStart w:id="3085" w:name="_Toc359482652"/>
        <w:bookmarkStart w:id="3086" w:name="_Toc359482923"/>
        <w:bookmarkStart w:id="3087" w:name="_Toc359501573"/>
        <w:bookmarkStart w:id="3088" w:name="_Toc359501968"/>
        <w:bookmarkStart w:id="3089" w:name="_Toc359568975"/>
        <w:bookmarkStart w:id="3090" w:name="_Toc360104365"/>
        <w:bookmarkStart w:id="3091" w:name="_Toc360175235"/>
        <w:bookmarkStart w:id="3092" w:name="_Toc360176629"/>
        <w:bookmarkStart w:id="3093" w:name="_Toc360177585"/>
        <w:bookmarkStart w:id="3094" w:name="_Toc360191631"/>
        <w:bookmarkStart w:id="3095" w:name="_Toc360434430"/>
        <w:bookmarkStart w:id="3096" w:name="_Toc360449517"/>
        <w:bookmarkStart w:id="3097" w:name="_Toc360797890"/>
        <w:bookmarkEnd w:id="3085"/>
        <w:bookmarkEnd w:id="3086"/>
        <w:bookmarkEnd w:id="3087"/>
        <w:bookmarkEnd w:id="3088"/>
        <w:bookmarkEnd w:id="3089"/>
        <w:bookmarkEnd w:id="3090"/>
        <w:bookmarkEnd w:id="3091"/>
        <w:bookmarkEnd w:id="3092"/>
        <w:bookmarkEnd w:id="3093"/>
        <w:bookmarkEnd w:id="3094"/>
        <w:bookmarkEnd w:id="3095"/>
        <w:bookmarkEnd w:id="3096"/>
        <w:bookmarkEnd w:id="3097"/>
      </w:del>
    </w:p>
    <w:p w:rsidR="00E8102F" w:rsidRPr="007753C2" w:rsidDel="00441DAF" w:rsidRDefault="00E8102F" w:rsidP="00E8102F">
      <w:pPr>
        <w:rPr>
          <w:del w:id="3098" w:author="Jesus" w:date="2013-06-20T03:03:00Z"/>
          <w:rFonts w:ascii="Courier New" w:hAnsi="Courier New" w:cs="Courier New"/>
          <w:noProof/>
        </w:rPr>
      </w:pPr>
      <w:del w:id="3099" w:author="Jesus" w:date="2013-06-20T03:03:00Z">
        <w:r w:rsidRPr="007753C2" w:rsidDel="00441DAF">
          <w:rPr>
            <w:rFonts w:ascii="Courier New" w:hAnsi="Courier New" w:cs="Courier New"/>
            <w:noProof/>
          </w:rPr>
          <w:delText>WHERE     row &gt;</w:delText>
        </w:r>
        <w:r w:rsidDel="00441DAF">
          <w:rPr>
            <w:rFonts w:ascii="Courier New" w:hAnsi="Courier New" w:cs="Courier New"/>
            <w:noProof/>
          </w:rPr>
          <w:delText>=</w:delText>
        </w:r>
        <w:r w:rsidRPr="007753C2" w:rsidDel="00441DAF">
          <w:rPr>
            <w:rFonts w:ascii="Courier New" w:hAnsi="Courier New" w:cs="Courier New"/>
            <w:noProof/>
          </w:rPr>
          <w:delText xml:space="preserve"> </w:delText>
        </w:r>
        <w:r w:rsidRPr="007753C2" w:rsidDel="00441DAF">
          <w:rPr>
            <w:rFonts w:ascii="Courier New" w:hAnsi="Courier New" w:cs="Courier New"/>
            <w:b/>
            <w:noProof/>
          </w:rPr>
          <w:delText>firstRow</w:delText>
        </w:r>
        <w:r w:rsidRPr="007753C2" w:rsidDel="00441DAF">
          <w:rPr>
            <w:rFonts w:ascii="Courier New" w:hAnsi="Courier New" w:cs="Courier New"/>
            <w:noProof/>
          </w:rPr>
          <w:delText xml:space="preserve"> AND row &lt;= </w:delText>
        </w:r>
        <w:r w:rsidRPr="007753C2" w:rsidDel="00441DAF">
          <w:rPr>
            <w:rFonts w:ascii="Courier New" w:hAnsi="Courier New" w:cs="Courier New"/>
            <w:b/>
            <w:noProof/>
          </w:rPr>
          <w:delText>lastRow</w:delText>
        </w:r>
        <w:r w:rsidRPr="007753C2" w:rsidDel="00441DAF">
          <w:rPr>
            <w:rFonts w:ascii="Courier New" w:hAnsi="Courier New" w:cs="Courier New"/>
            <w:noProof/>
          </w:rPr>
          <w:delText xml:space="preserve"> </w:delText>
        </w:r>
        <w:bookmarkStart w:id="3100" w:name="_Toc359482653"/>
        <w:bookmarkStart w:id="3101" w:name="_Toc359482924"/>
        <w:bookmarkStart w:id="3102" w:name="_Toc359501574"/>
        <w:bookmarkStart w:id="3103" w:name="_Toc359501969"/>
        <w:bookmarkStart w:id="3104" w:name="_Toc359568976"/>
        <w:bookmarkStart w:id="3105" w:name="_Toc360104366"/>
        <w:bookmarkStart w:id="3106" w:name="_Toc360175236"/>
        <w:bookmarkStart w:id="3107" w:name="_Toc360176630"/>
        <w:bookmarkStart w:id="3108" w:name="_Toc360177586"/>
        <w:bookmarkStart w:id="3109" w:name="_Toc360191632"/>
        <w:bookmarkStart w:id="3110" w:name="_Toc360434431"/>
        <w:bookmarkStart w:id="3111" w:name="_Toc360449518"/>
        <w:bookmarkStart w:id="3112" w:name="_Toc360797891"/>
        <w:bookmarkEnd w:id="3100"/>
        <w:bookmarkEnd w:id="3101"/>
        <w:bookmarkEnd w:id="3102"/>
        <w:bookmarkEnd w:id="3103"/>
        <w:bookmarkEnd w:id="3104"/>
        <w:bookmarkEnd w:id="3105"/>
        <w:bookmarkEnd w:id="3106"/>
        <w:bookmarkEnd w:id="3107"/>
        <w:bookmarkEnd w:id="3108"/>
        <w:bookmarkEnd w:id="3109"/>
        <w:bookmarkEnd w:id="3110"/>
        <w:bookmarkEnd w:id="3111"/>
        <w:bookmarkEnd w:id="3112"/>
      </w:del>
    </w:p>
    <w:p w:rsidR="00E8102F" w:rsidDel="00441DAF" w:rsidRDefault="00E8102F" w:rsidP="00E8102F">
      <w:pPr>
        <w:rPr>
          <w:del w:id="3113" w:author="Jesus" w:date="2013-06-20T03:03:00Z"/>
        </w:rPr>
      </w:pPr>
      <w:bookmarkStart w:id="3114" w:name="_Toc359482654"/>
      <w:bookmarkStart w:id="3115" w:name="_Toc359482925"/>
      <w:bookmarkStart w:id="3116" w:name="_Toc359501575"/>
      <w:bookmarkStart w:id="3117" w:name="_Toc359501970"/>
      <w:bookmarkStart w:id="3118" w:name="_Toc359568977"/>
      <w:bookmarkStart w:id="3119" w:name="_Toc360104367"/>
      <w:bookmarkStart w:id="3120" w:name="_Toc360175237"/>
      <w:bookmarkStart w:id="3121" w:name="_Toc360176631"/>
      <w:bookmarkStart w:id="3122" w:name="_Toc360177587"/>
      <w:bookmarkStart w:id="3123" w:name="_Toc360191633"/>
      <w:bookmarkStart w:id="3124" w:name="_Toc360434432"/>
      <w:bookmarkStart w:id="3125" w:name="_Toc360449519"/>
      <w:bookmarkStart w:id="3126" w:name="_Toc360797892"/>
      <w:bookmarkEnd w:id="3114"/>
      <w:bookmarkEnd w:id="3115"/>
      <w:bookmarkEnd w:id="3116"/>
      <w:bookmarkEnd w:id="3117"/>
      <w:bookmarkEnd w:id="3118"/>
      <w:bookmarkEnd w:id="3119"/>
      <w:bookmarkEnd w:id="3120"/>
      <w:bookmarkEnd w:id="3121"/>
      <w:bookmarkEnd w:id="3122"/>
      <w:bookmarkEnd w:id="3123"/>
      <w:bookmarkEnd w:id="3124"/>
      <w:bookmarkEnd w:id="3125"/>
      <w:bookmarkEnd w:id="3126"/>
    </w:p>
    <w:p w:rsidR="00E8102F" w:rsidDel="00441DAF" w:rsidRDefault="00E8102F" w:rsidP="00E8102F">
      <w:pPr>
        <w:rPr>
          <w:del w:id="3127" w:author="Jesus" w:date="2013-06-20T03:03:00Z"/>
        </w:rPr>
      </w:pPr>
      <w:del w:id="3128" w:author="Jesus" w:date="2013-06-20T03:03:00Z">
        <w:r w:rsidDel="00441DAF">
          <w:delText>Donat que la consulta està fitada en el rang indicat pel programador, existeix la opció de poder conèixer el total de registres de la consulta. Per saber-ho s’ha de fer servir la següent sentència SQL:</w:delText>
        </w:r>
        <w:bookmarkStart w:id="3129" w:name="_Toc359482655"/>
        <w:bookmarkStart w:id="3130" w:name="_Toc359482926"/>
        <w:bookmarkStart w:id="3131" w:name="_Toc359501576"/>
        <w:bookmarkStart w:id="3132" w:name="_Toc359501971"/>
        <w:bookmarkStart w:id="3133" w:name="_Toc359568978"/>
        <w:bookmarkStart w:id="3134" w:name="_Toc360104368"/>
        <w:bookmarkStart w:id="3135" w:name="_Toc360175238"/>
        <w:bookmarkStart w:id="3136" w:name="_Toc360176632"/>
        <w:bookmarkStart w:id="3137" w:name="_Toc360177588"/>
        <w:bookmarkStart w:id="3138" w:name="_Toc360191634"/>
        <w:bookmarkStart w:id="3139" w:name="_Toc360434433"/>
        <w:bookmarkStart w:id="3140" w:name="_Toc360449520"/>
        <w:bookmarkStart w:id="3141" w:name="_Toc360797893"/>
        <w:bookmarkEnd w:id="3129"/>
        <w:bookmarkEnd w:id="3130"/>
        <w:bookmarkEnd w:id="3131"/>
        <w:bookmarkEnd w:id="3132"/>
        <w:bookmarkEnd w:id="3133"/>
        <w:bookmarkEnd w:id="3134"/>
        <w:bookmarkEnd w:id="3135"/>
        <w:bookmarkEnd w:id="3136"/>
        <w:bookmarkEnd w:id="3137"/>
        <w:bookmarkEnd w:id="3138"/>
        <w:bookmarkEnd w:id="3139"/>
        <w:bookmarkEnd w:id="3140"/>
        <w:bookmarkEnd w:id="3141"/>
      </w:del>
    </w:p>
    <w:p w:rsidR="00E8102F" w:rsidRPr="00967265" w:rsidDel="00441DAF" w:rsidRDefault="00E8102F" w:rsidP="00E8102F">
      <w:pPr>
        <w:rPr>
          <w:del w:id="3142" w:author="Jesus" w:date="2013-06-20T03:03:00Z"/>
          <w:rFonts w:ascii="Courier New" w:hAnsi="Courier New" w:cs="Courier New"/>
        </w:rPr>
      </w:pPr>
      <w:del w:id="3143" w:author="Jesus" w:date="2013-06-20T03:03:00Z">
        <w:r w:rsidRPr="00967265" w:rsidDel="00441DAF">
          <w:rPr>
            <w:rFonts w:ascii="Courier New" w:hAnsi="Courier New" w:cs="Courier New"/>
          </w:rPr>
          <w:delText>SELECT     COUNT(*) AS Total</w:delText>
        </w:r>
        <w:bookmarkStart w:id="3144" w:name="_Toc359482656"/>
        <w:bookmarkStart w:id="3145" w:name="_Toc359482927"/>
        <w:bookmarkStart w:id="3146" w:name="_Toc359501577"/>
        <w:bookmarkStart w:id="3147" w:name="_Toc359501972"/>
        <w:bookmarkStart w:id="3148" w:name="_Toc359568979"/>
        <w:bookmarkStart w:id="3149" w:name="_Toc360104369"/>
        <w:bookmarkStart w:id="3150" w:name="_Toc360175239"/>
        <w:bookmarkStart w:id="3151" w:name="_Toc360176633"/>
        <w:bookmarkStart w:id="3152" w:name="_Toc360177589"/>
        <w:bookmarkStart w:id="3153" w:name="_Toc360191635"/>
        <w:bookmarkStart w:id="3154" w:name="_Toc360434434"/>
        <w:bookmarkStart w:id="3155" w:name="_Toc360449521"/>
        <w:bookmarkStart w:id="3156" w:name="_Toc360797894"/>
        <w:bookmarkEnd w:id="3144"/>
        <w:bookmarkEnd w:id="3145"/>
        <w:bookmarkEnd w:id="3146"/>
        <w:bookmarkEnd w:id="3147"/>
        <w:bookmarkEnd w:id="3148"/>
        <w:bookmarkEnd w:id="3149"/>
        <w:bookmarkEnd w:id="3150"/>
        <w:bookmarkEnd w:id="3151"/>
        <w:bookmarkEnd w:id="3152"/>
        <w:bookmarkEnd w:id="3153"/>
        <w:bookmarkEnd w:id="3154"/>
        <w:bookmarkEnd w:id="3155"/>
        <w:bookmarkEnd w:id="3156"/>
      </w:del>
    </w:p>
    <w:p w:rsidR="00E8102F" w:rsidRPr="00967265" w:rsidDel="00441DAF" w:rsidRDefault="00E8102F" w:rsidP="00E8102F">
      <w:pPr>
        <w:rPr>
          <w:del w:id="3157" w:author="Jesus" w:date="2013-06-20T03:03:00Z"/>
          <w:rFonts w:ascii="Courier New" w:hAnsi="Courier New" w:cs="Courier New"/>
        </w:rPr>
      </w:pPr>
      <w:del w:id="3158" w:author="Jesus" w:date="2013-06-20T03:03:00Z">
        <w:r w:rsidRPr="00967265" w:rsidDel="00441DAF">
          <w:rPr>
            <w:rFonts w:ascii="Courier New" w:hAnsi="Courier New" w:cs="Courier New"/>
          </w:rPr>
          <w:delText>FROM         OIACPSEtblFitxesIdioma</w:delText>
        </w:r>
        <w:bookmarkStart w:id="3159" w:name="_Toc359482657"/>
        <w:bookmarkStart w:id="3160" w:name="_Toc359482928"/>
        <w:bookmarkStart w:id="3161" w:name="_Toc359501578"/>
        <w:bookmarkStart w:id="3162" w:name="_Toc359501973"/>
        <w:bookmarkStart w:id="3163" w:name="_Toc359568980"/>
        <w:bookmarkStart w:id="3164" w:name="_Toc360104370"/>
        <w:bookmarkStart w:id="3165" w:name="_Toc360175240"/>
        <w:bookmarkStart w:id="3166" w:name="_Toc360176634"/>
        <w:bookmarkStart w:id="3167" w:name="_Toc360177590"/>
        <w:bookmarkStart w:id="3168" w:name="_Toc360191636"/>
        <w:bookmarkStart w:id="3169" w:name="_Toc360434435"/>
        <w:bookmarkStart w:id="3170" w:name="_Toc360449522"/>
        <w:bookmarkStart w:id="3171" w:name="_Toc360797895"/>
        <w:bookmarkEnd w:id="3159"/>
        <w:bookmarkEnd w:id="3160"/>
        <w:bookmarkEnd w:id="3161"/>
        <w:bookmarkEnd w:id="3162"/>
        <w:bookmarkEnd w:id="3163"/>
        <w:bookmarkEnd w:id="3164"/>
        <w:bookmarkEnd w:id="3165"/>
        <w:bookmarkEnd w:id="3166"/>
        <w:bookmarkEnd w:id="3167"/>
        <w:bookmarkEnd w:id="3168"/>
        <w:bookmarkEnd w:id="3169"/>
        <w:bookmarkEnd w:id="3170"/>
        <w:bookmarkEnd w:id="3171"/>
      </w:del>
    </w:p>
    <w:p w:rsidR="00E8102F" w:rsidRPr="00967265" w:rsidDel="00441DAF" w:rsidRDefault="00E8102F" w:rsidP="00E8102F">
      <w:pPr>
        <w:rPr>
          <w:del w:id="3172" w:author="Jesus" w:date="2013-06-20T03:03:00Z"/>
          <w:rFonts w:ascii="Courier New" w:hAnsi="Courier New" w:cs="Courier New"/>
        </w:rPr>
      </w:pPr>
      <w:del w:id="3173" w:author="Jesus" w:date="2013-06-20T03:03:00Z">
        <w:r w:rsidRPr="00967265" w:rsidDel="00441DAF">
          <w:rPr>
            <w:rFonts w:ascii="Courier New" w:hAnsi="Courier New" w:cs="Courier New"/>
          </w:rPr>
          <w:delText>WHERE     (intIdioma =</w:delText>
        </w:r>
      </w:del>
      <w:ins w:id="3174" w:author="Campos Muñoz, Jesús" w:date="2013-06-18T13:32:00Z">
        <w:del w:id="3175" w:author="Jesus" w:date="2013-06-20T03:03:00Z">
          <w:r w:rsidR="00AA0D2F" w:rsidDel="00441DAF">
            <w:rPr>
              <w:rFonts w:ascii="Courier New" w:hAnsi="Courier New" w:cs="Courier New"/>
            </w:rPr>
            <w:delText xml:space="preserve"> </w:delText>
          </w:r>
          <w:r w:rsidR="00AA0D2F" w:rsidRPr="001D1F34" w:rsidDel="00441DAF">
            <w:rPr>
              <w:rFonts w:ascii="Courier New" w:hAnsi="Courier New" w:cs="Courier New"/>
              <w:b/>
            </w:rPr>
            <w:delText>idioma</w:delText>
          </w:r>
        </w:del>
      </w:ins>
      <w:bookmarkStart w:id="3176" w:name="_Toc359482658"/>
      <w:bookmarkStart w:id="3177" w:name="_Toc359482929"/>
      <w:bookmarkStart w:id="3178" w:name="_Toc359501579"/>
      <w:bookmarkStart w:id="3179" w:name="_Toc359501974"/>
      <w:bookmarkStart w:id="3180" w:name="_Toc359568981"/>
      <w:bookmarkStart w:id="3181" w:name="_Toc360104371"/>
      <w:bookmarkStart w:id="3182" w:name="_Toc360175241"/>
      <w:bookmarkStart w:id="3183" w:name="_Toc360176635"/>
      <w:bookmarkStart w:id="3184" w:name="_Toc360177591"/>
      <w:bookmarkStart w:id="3185" w:name="_Toc360191637"/>
      <w:bookmarkStart w:id="3186" w:name="_Toc360434436"/>
      <w:bookmarkStart w:id="3187" w:name="_Toc360449523"/>
      <w:bookmarkStart w:id="3188" w:name="_Toc360797896"/>
      <w:bookmarkEnd w:id="3176"/>
      <w:bookmarkEnd w:id="3177"/>
      <w:bookmarkEnd w:id="3178"/>
      <w:bookmarkEnd w:id="3179"/>
      <w:bookmarkEnd w:id="3180"/>
      <w:bookmarkEnd w:id="3181"/>
      <w:bookmarkEnd w:id="3182"/>
      <w:bookmarkEnd w:id="3183"/>
      <w:bookmarkEnd w:id="3184"/>
      <w:bookmarkEnd w:id="3185"/>
      <w:bookmarkEnd w:id="3186"/>
      <w:bookmarkEnd w:id="3187"/>
      <w:bookmarkEnd w:id="3188"/>
    </w:p>
    <w:p w:rsidR="00AA0D2F" w:rsidRPr="00967265" w:rsidDel="00441DAF" w:rsidRDefault="00E8102F">
      <w:pPr>
        <w:rPr>
          <w:ins w:id="3189" w:author="Campos Muñoz, Jesús" w:date="2013-06-18T13:32:00Z"/>
          <w:del w:id="3190" w:author="Jesus" w:date="2013-06-20T03:03:00Z"/>
          <w:rFonts w:ascii="Courier New" w:hAnsi="Courier New" w:cs="Courier New"/>
        </w:rPr>
      </w:pPr>
      <w:del w:id="3191" w:author="Jesus" w:date="2013-06-20T03:03:00Z">
        <w:r w:rsidDel="00441DAF">
          <w:rPr>
            <w:rFonts w:ascii="Courier New" w:hAnsi="Courier New" w:cs="Courier New"/>
          </w:rPr>
          <w:delText xml:space="preserve">          </w:delText>
        </w:r>
      </w:del>
      <w:bookmarkStart w:id="3192" w:name="_Toc359482659"/>
      <w:bookmarkStart w:id="3193" w:name="_Toc359482930"/>
      <w:bookmarkStart w:id="3194" w:name="_Toc359501580"/>
      <w:bookmarkStart w:id="3195" w:name="_Toc359501975"/>
      <w:bookmarkStart w:id="3196" w:name="_Toc359568982"/>
      <w:bookmarkStart w:id="3197" w:name="_Toc360104372"/>
      <w:bookmarkStart w:id="3198" w:name="_Toc360175242"/>
      <w:bookmarkStart w:id="3199" w:name="_Toc360176636"/>
      <w:bookmarkStart w:id="3200" w:name="_Toc360177592"/>
      <w:bookmarkStart w:id="3201" w:name="_Toc360191638"/>
      <w:bookmarkStart w:id="3202" w:name="_Toc360434437"/>
      <w:bookmarkStart w:id="3203" w:name="_Toc360449524"/>
      <w:bookmarkStart w:id="3204" w:name="_Toc360797897"/>
      <w:bookmarkEnd w:id="3192"/>
      <w:bookmarkEnd w:id="3193"/>
      <w:bookmarkEnd w:id="3194"/>
      <w:bookmarkEnd w:id="3195"/>
      <w:bookmarkEnd w:id="3196"/>
      <w:bookmarkEnd w:id="3197"/>
      <w:bookmarkEnd w:id="3198"/>
      <w:bookmarkEnd w:id="3199"/>
      <w:bookmarkEnd w:id="3200"/>
      <w:bookmarkEnd w:id="3201"/>
      <w:bookmarkEnd w:id="3202"/>
      <w:bookmarkEnd w:id="3203"/>
      <w:bookmarkEnd w:id="3204"/>
    </w:p>
    <w:p w:rsidR="00E8102F" w:rsidRPr="00967265" w:rsidDel="00441DAF" w:rsidRDefault="00E8102F">
      <w:pPr>
        <w:rPr>
          <w:del w:id="3205" w:author="Jesus" w:date="2013-06-20T03:03:00Z"/>
          <w:rFonts w:ascii="Courier New" w:hAnsi="Courier New" w:cs="Courier New"/>
        </w:rPr>
      </w:pPr>
      <w:del w:id="3206" w:author="Jesus" w:date="2013-06-20T03:03:00Z">
        <w:r w:rsidRPr="00967265" w:rsidDel="00441DAF">
          <w:rPr>
            <w:rFonts w:ascii="Courier New" w:hAnsi="Courier New" w:cs="Courier New"/>
          </w:rPr>
          <w:delText>(SELECT     intIdIdioma</w:delText>
        </w:r>
        <w:bookmarkStart w:id="3207" w:name="_Toc359482660"/>
        <w:bookmarkStart w:id="3208" w:name="_Toc359482931"/>
        <w:bookmarkStart w:id="3209" w:name="_Toc359501581"/>
        <w:bookmarkStart w:id="3210" w:name="_Toc359501976"/>
        <w:bookmarkStart w:id="3211" w:name="_Toc359568983"/>
        <w:bookmarkStart w:id="3212" w:name="_Toc360104373"/>
        <w:bookmarkStart w:id="3213" w:name="_Toc360175243"/>
        <w:bookmarkStart w:id="3214" w:name="_Toc360176637"/>
        <w:bookmarkStart w:id="3215" w:name="_Toc360177593"/>
        <w:bookmarkStart w:id="3216" w:name="_Toc360191639"/>
        <w:bookmarkStart w:id="3217" w:name="_Toc360434438"/>
        <w:bookmarkStart w:id="3218" w:name="_Toc360449525"/>
        <w:bookmarkStart w:id="3219" w:name="_Toc360797898"/>
        <w:bookmarkEnd w:id="3207"/>
        <w:bookmarkEnd w:id="3208"/>
        <w:bookmarkEnd w:id="3209"/>
        <w:bookmarkEnd w:id="3210"/>
        <w:bookmarkEnd w:id="3211"/>
        <w:bookmarkEnd w:id="3212"/>
        <w:bookmarkEnd w:id="3213"/>
        <w:bookmarkEnd w:id="3214"/>
        <w:bookmarkEnd w:id="3215"/>
        <w:bookmarkEnd w:id="3216"/>
        <w:bookmarkEnd w:id="3217"/>
        <w:bookmarkEnd w:id="3218"/>
        <w:bookmarkEnd w:id="3219"/>
      </w:del>
    </w:p>
    <w:p w:rsidR="00E8102F" w:rsidRPr="00967265" w:rsidDel="00441DAF" w:rsidRDefault="00E8102F">
      <w:pPr>
        <w:rPr>
          <w:del w:id="3220" w:author="Jesus" w:date="2013-06-20T03:03:00Z"/>
          <w:rFonts w:ascii="Courier New" w:hAnsi="Courier New" w:cs="Courier New"/>
        </w:rPr>
      </w:pPr>
      <w:del w:id="3221" w:author="Jesus" w:date="2013-06-20T03:03:00Z">
        <w:r w:rsidRPr="00967265" w:rsidDel="00441DAF">
          <w:rPr>
            <w:rFonts w:ascii="Courier New" w:hAnsi="Courier New" w:cs="Courier New"/>
          </w:rPr>
          <w:delText xml:space="preserve">           FROM          OIACPSEtblIdiomes</w:delText>
        </w:r>
        <w:bookmarkStart w:id="3222" w:name="_Toc359482661"/>
        <w:bookmarkStart w:id="3223" w:name="_Toc359482932"/>
        <w:bookmarkStart w:id="3224" w:name="_Toc359501582"/>
        <w:bookmarkStart w:id="3225" w:name="_Toc359501977"/>
        <w:bookmarkStart w:id="3226" w:name="_Toc359568984"/>
        <w:bookmarkStart w:id="3227" w:name="_Toc360104374"/>
        <w:bookmarkStart w:id="3228" w:name="_Toc360175244"/>
        <w:bookmarkStart w:id="3229" w:name="_Toc360176638"/>
        <w:bookmarkStart w:id="3230" w:name="_Toc360177594"/>
        <w:bookmarkStart w:id="3231" w:name="_Toc360191640"/>
        <w:bookmarkStart w:id="3232" w:name="_Toc360434439"/>
        <w:bookmarkStart w:id="3233" w:name="_Toc360449526"/>
        <w:bookmarkStart w:id="3234" w:name="_Toc360797899"/>
        <w:bookmarkEnd w:id="3222"/>
        <w:bookmarkEnd w:id="3223"/>
        <w:bookmarkEnd w:id="3224"/>
        <w:bookmarkEnd w:id="3225"/>
        <w:bookmarkEnd w:id="3226"/>
        <w:bookmarkEnd w:id="3227"/>
        <w:bookmarkEnd w:id="3228"/>
        <w:bookmarkEnd w:id="3229"/>
        <w:bookmarkEnd w:id="3230"/>
        <w:bookmarkEnd w:id="3231"/>
        <w:bookmarkEnd w:id="3232"/>
        <w:bookmarkEnd w:id="3233"/>
        <w:bookmarkEnd w:id="3234"/>
      </w:del>
    </w:p>
    <w:p w:rsidR="00E8102F" w:rsidRPr="00967265" w:rsidDel="00441DAF" w:rsidRDefault="00E8102F">
      <w:pPr>
        <w:rPr>
          <w:del w:id="3235" w:author="Jesus" w:date="2013-06-20T03:03:00Z"/>
          <w:rFonts w:ascii="Courier New" w:hAnsi="Courier New" w:cs="Courier New"/>
        </w:rPr>
      </w:pPr>
      <w:del w:id="3236" w:author="Jesus" w:date="2013-06-20T03:03:00Z">
        <w:r w:rsidRPr="00967265" w:rsidDel="00441DAF">
          <w:rPr>
            <w:rFonts w:ascii="Courier New" w:hAnsi="Courier New" w:cs="Courier New"/>
          </w:rPr>
          <w:delText xml:space="preserve">           WHERE      (strNomIdioma = </w:delText>
        </w:r>
        <w:r w:rsidRPr="00B17FC3" w:rsidDel="00441DAF">
          <w:rPr>
            <w:rFonts w:ascii="Courier New" w:hAnsi="Courier New" w:cs="Courier New"/>
            <w:b/>
            <w:noProof/>
          </w:rPr>
          <w:delText>'nomIdioma'</w:delText>
        </w:r>
        <w:r w:rsidRPr="00B17FC3" w:rsidDel="00441DAF">
          <w:rPr>
            <w:rFonts w:ascii="Courier New" w:hAnsi="Courier New" w:cs="Courier New"/>
          </w:rPr>
          <w:delText>)))</w:delText>
        </w:r>
        <w:r w:rsidRPr="00967265" w:rsidDel="00441DAF">
          <w:rPr>
            <w:rFonts w:ascii="Courier New" w:hAnsi="Courier New" w:cs="Courier New"/>
          </w:rPr>
          <w:delText xml:space="preserve"> AND (lngIdFitxa IN</w:delText>
        </w:r>
        <w:bookmarkStart w:id="3237" w:name="_Toc359482662"/>
        <w:bookmarkStart w:id="3238" w:name="_Toc359482933"/>
        <w:bookmarkStart w:id="3239" w:name="_Toc359501583"/>
        <w:bookmarkStart w:id="3240" w:name="_Toc359501978"/>
        <w:bookmarkStart w:id="3241" w:name="_Toc359568985"/>
        <w:bookmarkStart w:id="3242" w:name="_Toc360104375"/>
        <w:bookmarkStart w:id="3243" w:name="_Toc360175245"/>
        <w:bookmarkStart w:id="3244" w:name="_Toc360176639"/>
        <w:bookmarkStart w:id="3245" w:name="_Toc360177595"/>
        <w:bookmarkStart w:id="3246" w:name="_Toc360191641"/>
        <w:bookmarkStart w:id="3247" w:name="_Toc360434440"/>
        <w:bookmarkStart w:id="3248" w:name="_Toc360449527"/>
        <w:bookmarkStart w:id="3249" w:name="_Toc360797900"/>
        <w:bookmarkEnd w:id="3237"/>
        <w:bookmarkEnd w:id="3238"/>
        <w:bookmarkEnd w:id="3239"/>
        <w:bookmarkEnd w:id="3240"/>
        <w:bookmarkEnd w:id="3241"/>
        <w:bookmarkEnd w:id="3242"/>
        <w:bookmarkEnd w:id="3243"/>
        <w:bookmarkEnd w:id="3244"/>
        <w:bookmarkEnd w:id="3245"/>
        <w:bookmarkEnd w:id="3246"/>
        <w:bookmarkEnd w:id="3247"/>
        <w:bookmarkEnd w:id="3248"/>
        <w:bookmarkEnd w:id="3249"/>
      </w:del>
    </w:p>
    <w:p w:rsidR="00E8102F" w:rsidRPr="00967265" w:rsidDel="00441DAF" w:rsidRDefault="00E8102F" w:rsidP="00E8102F">
      <w:pPr>
        <w:rPr>
          <w:del w:id="3250" w:author="Jesus" w:date="2013-06-20T03:03:00Z"/>
          <w:rFonts w:ascii="Courier New" w:hAnsi="Courier New" w:cs="Courier New"/>
        </w:rPr>
      </w:pPr>
      <w:del w:id="3251" w:author="Jesus" w:date="2013-06-20T03:03:00Z">
        <w:r w:rsidRPr="00967265" w:rsidDel="00441DAF">
          <w:rPr>
            <w:rFonts w:ascii="Courier New" w:hAnsi="Courier New" w:cs="Courier New"/>
          </w:rPr>
          <w:delText xml:space="preserve">           (SELECT     lngIdFitxa</w:delText>
        </w:r>
        <w:bookmarkStart w:id="3252" w:name="_Toc359482663"/>
        <w:bookmarkStart w:id="3253" w:name="_Toc359482934"/>
        <w:bookmarkStart w:id="3254" w:name="_Toc359501584"/>
        <w:bookmarkStart w:id="3255" w:name="_Toc359501979"/>
        <w:bookmarkStart w:id="3256" w:name="_Toc359568986"/>
        <w:bookmarkStart w:id="3257" w:name="_Toc360104376"/>
        <w:bookmarkStart w:id="3258" w:name="_Toc360175246"/>
        <w:bookmarkStart w:id="3259" w:name="_Toc360176640"/>
        <w:bookmarkStart w:id="3260" w:name="_Toc360177596"/>
        <w:bookmarkStart w:id="3261" w:name="_Toc360191642"/>
        <w:bookmarkStart w:id="3262" w:name="_Toc360434441"/>
        <w:bookmarkStart w:id="3263" w:name="_Toc360449528"/>
        <w:bookmarkStart w:id="3264" w:name="_Toc360797901"/>
        <w:bookmarkEnd w:id="3252"/>
        <w:bookmarkEnd w:id="3253"/>
        <w:bookmarkEnd w:id="3254"/>
        <w:bookmarkEnd w:id="3255"/>
        <w:bookmarkEnd w:id="3256"/>
        <w:bookmarkEnd w:id="3257"/>
        <w:bookmarkEnd w:id="3258"/>
        <w:bookmarkEnd w:id="3259"/>
        <w:bookmarkEnd w:id="3260"/>
        <w:bookmarkEnd w:id="3261"/>
        <w:bookmarkEnd w:id="3262"/>
        <w:bookmarkEnd w:id="3263"/>
        <w:bookmarkEnd w:id="3264"/>
      </w:del>
    </w:p>
    <w:p w:rsidR="00E8102F" w:rsidRPr="00967265" w:rsidDel="00441DAF" w:rsidRDefault="00E8102F" w:rsidP="00E8102F">
      <w:pPr>
        <w:rPr>
          <w:del w:id="3265" w:author="Jesus" w:date="2013-06-20T03:03:00Z"/>
          <w:rFonts w:ascii="Courier New" w:hAnsi="Courier New" w:cs="Courier New"/>
        </w:rPr>
      </w:pPr>
      <w:del w:id="3266" w:author="Jesus" w:date="2013-06-20T03:03:00Z">
        <w:r w:rsidRPr="00967265" w:rsidDel="00441DAF">
          <w:rPr>
            <w:rFonts w:ascii="Courier New" w:hAnsi="Courier New" w:cs="Courier New"/>
          </w:rPr>
          <w:delText xml:space="preserve">           </w:delText>
        </w:r>
        <w:r w:rsidDel="00441DAF">
          <w:rPr>
            <w:rFonts w:ascii="Courier New" w:hAnsi="Courier New" w:cs="Courier New"/>
          </w:rPr>
          <w:delText xml:space="preserve"> </w:delText>
        </w:r>
        <w:r w:rsidRPr="00967265" w:rsidDel="00441DAF">
          <w:rPr>
            <w:rFonts w:ascii="Courier New" w:hAnsi="Courier New" w:cs="Courier New"/>
          </w:rPr>
          <w:delText>FROM          OIACPSEtblFitxes</w:delText>
        </w:r>
        <w:bookmarkStart w:id="3267" w:name="_Toc359482664"/>
        <w:bookmarkStart w:id="3268" w:name="_Toc359482935"/>
        <w:bookmarkStart w:id="3269" w:name="_Toc359501585"/>
        <w:bookmarkStart w:id="3270" w:name="_Toc359501980"/>
        <w:bookmarkStart w:id="3271" w:name="_Toc359568987"/>
        <w:bookmarkStart w:id="3272" w:name="_Toc360104377"/>
        <w:bookmarkStart w:id="3273" w:name="_Toc360175247"/>
        <w:bookmarkStart w:id="3274" w:name="_Toc360176641"/>
        <w:bookmarkStart w:id="3275" w:name="_Toc360177597"/>
        <w:bookmarkStart w:id="3276" w:name="_Toc360191643"/>
        <w:bookmarkStart w:id="3277" w:name="_Toc360434442"/>
        <w:bookmarkStart w:id="3278" w:name="_Toc360449529"/>
        <w:bookmarkStart w:id="3279" w:name="_Toc360797902"/>
        <w:bookmarkEnd w:id="3267"/>
        <w:bookmarkEnd w:id="3268"/>
        <w:bookmarkEnd w:id="3269"/>
        <w:bookmarkEnd w:id="3270"/>
        <w:bookmarkEnd w:id="3271"/>
        <w:bookmarkEnd w:id="3272"/>
        <w:bookmarkEnd w:id="3273"/>
        <w:bookmarkEnd w:id="3274"/>
        <w:bookmarkEnd w:id="3275"/>
        <w:bookmarkEnd w:id="3276"/>
        <w:bookmarkEnd w:id="3277"/>
        <w:bookmarkEnd w:id="3278"/>
        <w:bookmarkEnd w:id="3279"/>
      </w:del>
    </w:p>
    <w:p w:rsidR="00E8102F" w:rsidRPr="00967265" w:rsidDel="00441DAF" w:rsidRDefault="00E8102F" w:rsidP="00E8102F">
      <w:pPr>
        <w:rPr>
          <w:del w:id="3280" w:author="Jesus" w:date="2013-06-20T03:03:00Z"/>
          <w:rFonts w:ascii="Courier New" w:hAnsi="Courier New" w:cs="Courier New"/>
        </w:rPr>
      </w:pPr>
      <w:del w:id="3281" w:author="Jesus" w:date="2013-06-20T03:03:00Z">
        <w:r w:rsidRPr="00967265" w:rsidDel="00441DAF">
          <w:rPr>
            <w:rFonts w:ascii="Courier New" w:hAnsi="Courier New" w:cs="Courier New"/>
          </w:rPr>
          <w:delText xml:space="preserve">            WHERE      </w:delText>
        </w:r>
        <w:r w:rsidRPr="00967265" w:rsidDel="00441DAF">
          <w:rPr>
            <w:rFonts w:ascii="Courier New" w:hAnsi="Courier New" w:cs="Courier New"/>
            <w:noProof/>
          </w:rPr>
          <w:delText>DATE_CONDITION</w:delText>
        </w:r>
        <w:r w:rsidRPr="00967265" w:rsidDel="00441DAF">
          <w:rPr>
            <w:rFonts w:ascii="Courier New" w:hAnsi="Courier New" w:cs="Courier New"/>
          </w:rPr>
          <w:delText xml:space="preserve"> </w:delText>
        </w:r>
        <w:r w:rsidDel="00441DAF">
          <w:rPr>
            <w:rFonts w:ascii="Courier New" w:hAnsi="Courier New" w:cs="Courier New"/>
          </w:rPr>
          <w:delText xml:space="preserve"> </w:delText>
        </w:r>
        <w:r w:rsidRPr="00967265" w:rsidDel="00441DAF">
          <w:rPr>
            <w:rFonts w:ascii="Courier New" w:hAnsi="Courier New" w:cs="Courier New"/>
          </w:rPr>
          <w:delText>AND (lngIdNivell =</w:delText>
        </w:r>
        <w:bookmarkStart w:id="3282" w:name="_Toc359482665"/>
        <w:bookmarkStart w:id="3283" w:name="_Toc359482936"/>
        <w:bookmarkStart w:id="3284" w:name="_Toc359501586"/>
        <w:bookmarkStart w:id="3285" w:name="_Toc359501981"/>
        <w:bookmarkStart w:id="3286" w:name="_Toc359568988"/>
        <w:bookmarkStart w:id="3287" w:name="_Toc360104378"/>
        <w:bookmarkStart w:id="3288" w:name="_Toc360175248"/>
        <w:bookmarkStart w:id="3289" w:name="_Toc360176642"/>
        <w:bookmarkStart w:id="3290" w:name="_Toc360177598"/>
        <w:bookmarkStart w:id="3291" w:name="_Toc360191644"/>
        <w:bookmarkStart w:id="3292" w:name="_Toc360434443"/>
        <w:bookmarkStart w:id="3293" w:name="_Toc360449530"/>
        <w:bookmarkStart w:id="3294" w:name="_Toc360797903"/>
        <w:bookmarkEnd w:id="3282"/>
        <w:bookmarkEnd w:id="3283"/>
        <w:bookmarkEnd w:id="3284"/>
        <w:bookmarkEnd w:id="3285"/>
        <w:bookmarkEnd w:id="3286"/>
        <w:bookmarkEnd w:id="3287"/>
        <w:bookmarkEnd w:id="3288"/>
        <w:bookmarkEnd w:id="3289"/>
        <w:bookmarkEnd w:id="3290"/>
        <w:bookmarkEnd w:id="3291"/>
        <w:bookmarkEnd w:id="3292"/>
        <w:bookmarkEnd w:id="3293"/>
        <w:bookmarkEnd w:id="3294"/>
      </w:del>
    </w:p>
    <w:p w:rsidR="00E8102F" w:rsidRPr="00967265" w:rsidDel="00441DAF" w:rsidRDefault="00E8102F" w:rsidP="00E8102F">
      <w:pPr>
        <w:rPr>
          <w:del w:id="3295" w:author="Jesus" w:date="2013-06-20T03:03:00Z"/>
          <w:rFonts w:ascii="Courier New" w:hAnsi="Courier New" w:cs="Courier New"/>
        </w:rPr>
      </w:pPr>
      <w:del w:id="3296" w:author="Jesus" w:date="2013-06-20T03:03:00Z">
        <w:r w:rsidRPr="00967265" w:rsidDel="00441DAF">
          <w:rPr>
            <w:rFonts w:ascii="Courier New" w:hAnsi="Courier New" w:cs="Courier New"/>
          </w:rPr>
          <w:delText xml:space="preserve">            (SELECT     IdNivell</w:delText>
        </w:r>
        <w:bookmarkStart w:id="3297" w:name="_Toc359482666"/>
        <w:bookmarkStart w:id="3298" w:name="_Toc359482937"/>
        <w:bookmarkStart w:id="3299" w:name="_Toc359501587"/>
        <w:bookmarkStart w:id="3300" w:name="_Toc359501982"/>
        <w:bookmarkStart w:id="3301" w:name="_Toc359568989"/>
        <w:bookmarkStart w:id="3302" w:name="_Toc360104379"/>
        <w:bookmarkStart w:id="3303" w:name="_Toc360175249"/>
        <w:bookmarkStart w:id="3304" w:name="_Toc360176643"/>
        <w:bookmarkStart w:id="3305" w:name="_Toc360177599"/>
        <w:bookmarkStart w:id="3306" w:name="_Toc360191645"/>
        <w:bookmarkStart w:id="3307" w:name="_Toc360434444"/>
        <w:bookmarkStart w:id="3308" w:name="_Toc360449531"/>
        <w:bookmarkStart w:id="3309" w:name="_Toc360797904"/>
        <w:bookmarkEnd w:id="3297"/>
        <w:bookmarkEnd w:id="3298"/>
        <w:bookmarkEnd w:id="3299"/>
        <w:bookmarkEnd w:id="3300"/>
        <w:bookmarkEnd w:id="3301"/>
        <w:bookmarkEnd w:id="3302"/>
        <w:bookmarkEnd w:id="3303"/>
        <w:bookmarkEnd w:id="3304"/>
        <w:bookmarkEnd w:id="3305"/>
        <w:bookmarkEnd w:id="3306"/>
        <w:bookmarkEnd w:id="3307"/>
        <w:bookmarkEnd w:id="3308"/>
        <w:bookmarkEnd w:id="3309"/>
      </w:del>
    </w:p>
    <w:p w:rsidR="00E8102F" w:rsidRPr="00967265" w:rsidDel="00441DAF" w:rsidRDefault="00E8102F" w:rsidP="00E8102F">
      <w:pPr>
        <w:rPr>
          <w:del w:id="3310" w:author="Jesus" w:date="2013-06-20T03:03:00Z"/>
          <w:rFonts w:ascii="Courier New" w:hAnsi="Courier New" w:cs="Courier New"/>
        </w:rPr>
      </w:pPr>
      <w:del w:id="3311" w:author="Jesus" w:date="2013-06-20T03:03:00Z">
        <w:r w:rsidRPr="00967265" w:rsidDel="00441DAF">
          <w:rPr>
            <w:rFonts w:ascii="Courier New" w:hAnsi="Courier New" w:cs="Courier New"/>
          </w:rPr>
          <w:delText xml:space="preserve">            </w:delText>
        </w:r>
        <w:r w:rsidDel="00441DAF">
          <w:rPr>
            <w:rFonts w:ascii="Courier New" w:hAnsi="Courier New" w:cs="Courier New"/>
          </w:rPr>
          <w:delText xml:space="preserve"> </w:delText>
        </w:r>
        <w:r w:rsidRPr="00967265" w:rsidDel="00441DAF">
          <w:rPr>
            <w:rFonts w:ascii="Courier New" w:hAnsi="Courier New" w:cs="Courier New"/>
          </w:rPr>
          <w:delText>FROM          OIACPSEtblNivells AS OIACPSEtblNivells_1</w:delText>
        </w:r>
        <w:bookmarkStart w:id="3312" w:name="_Toc359482667"/>
        <w:bookmarkStart w:id="3313" w:name="_Toc359482938"/>
        <w:bookmarkStart w:id="3314" w:name="_Toc359501588"/>
        <w:bookmarkStart w:id="3315" w:name="_Toc359501983"/>
        <w:bookmarkStart w:id="3316" w:name="_Toc359568990"/>
        <w:bookmarkStart w:id="3317" w:name="_Toc360104380"/>
        <w:bookmarkStart w:id="3318" w:name="_Toc360175250"/>
        <w:bookmarkStart w:id="3319" w:name="_Toc360176644"/>
        <w:bookmarkStart w:id="3320" w:name="_Toc360177600"/>
        <w:bookmarkStart w:id="3321" w:name="_Toc360191646"/>
        <w:bookmarkStart w:id="3322" w:name="_Toc360434445"/>
        <w:bookmarkStart w:id="3323" w:name="_Toc360449532"/>
        <w:bookmarkStart w:id="3324" w:name="_Toc360797905"/>
        <w:bookmarkEnd w:id="3312"/>
        <w:bookmarkEnd w:id="3313"/>
        <w:bookmarkEnd w:id="3314"/>
        <w:bookmarkEnd w:id="3315"/>
        <w:bookmarkEnd w:id="3316"/>
        <w:bookmarkEnd w:id="3317"/>
        <w:bookmarkEnd w:id="3318"/>
        <w:bookmarkEnd w:id="3319"/>
        <w:bookmarkEnd w:id="3320"/>
        <w:bookmarkEnd w:id="3321"/>
        <w:bookmarkEnd w:id="3322"/>
        <w:bookmarkEnd w:id="3323"/>
        <w:bookmarkEnd w:id="3324"/>
      </w:del>
    </w:p>
    <w:p w:rsidR="00E8102F" w:rsidRPr="00967265" w:rsidDel="00441DAF" w:rsidRDefault="00E8102F" w:rsidP="00E8102F">
      <w:pPr>
        <w:rPr>
          <w:del w:id="3325" w:author="Jesus" w:date="2013-06-20T03:03:00Z"/>
          <w:rFonts w:ascii="Courier New" w:hAnsi="Courier New" w:cs="Courier New"/>
        </w:rPr>
      </w:pPr>
      <w:del w:id="3326" w:author="Jesus" w:date="2013-06-20T03:03:00Z">
        <w:r w:rsidRPr="00967265" w:rsidDel="00441DAF">
          <w:rPr>
            <w:rFonts w:ascii="Courier New" w:hAnsi="Courier New" w:cs="Courier New"/>
          </w:rPr>
          <w:delText xml:space="preserve">             WHERE      (strNivellCat = 'agenda')))))</w:delText>
        </w:r>
        <w:bookmarkStart w:id="3327" w:name="_Toc359482668"/>
        <w:bookmarkStart w:id="3328" w:name="_Toc359482939"/>
        <w:bookmarkStart w:id="3329" w:name="_Toc359501589"/>
        <w:bookmarkStart w:id="3330" w:name="_Toc359501984"/>
        <w:bookmarkStart w:id="3331" w:name="_Toc359568991"/>
        <w:bookmarkStart w:id="3332" w:name="_Toc360104381"/>
        <w:bookmarkStart w:id="3333" w:name="_Toc360175251"/>
        <w:bookmarkStart w:id="3334" w:name="_Toc360176645"/>
        <w:bookmarkStart w:id="3335" w:name="_Toc360177601"/>
        <w:bookmarkStart w:id="3336" w:name="_Toc360191647"/>
        <w:bookmarkStart w:id="3337" w:name="_Toc360434446"/>
        <w:bookmarkStart w:id="3338" w:name="_Toc360449533"/>
        <w:bookmarkStart w:id="3339" w:name="_Toc360797906"/>
        <w:bookmarkEnd w:id="3327"/>
        <w:bookmarkEnd w:id="3328"/>
        <w:bookmarkEnd w:id="3329"/>
        <w:bookmarkEnd w:id="3330"/>
        <w:bookmarkEnd w:id="3331"/>
        <w:bookmarkEnd w:id="3332"/>
        <w:bookmarkEnd w:id="3333"/>
        <w:bookmarkEnd w:id="3334"/>
        <w:bookmarkEnd w:id="3335"/>
        <w:bookmarkEnd w:id="3336"/>
        <w:bookmarkEnd w:id="3337"/>
        <w:bookmarkEnd w:id="3338"/>
        <w:bookmarkEnd w:id="3339"/>
      </w:del>
    </w:p>
    <w:p w:rsidR="00E8102F" w:rsidDel="00441DAF" w:rsidRDefault="00E8102F" w:rsidP="00E8102F">
      <w:pPr>
        <w:rPr>
          <w:del w:id="3340" w:author="Jesus" w:date="2013-06-20T03:03:00Z"/>
        </w:rPr>
      </w:pPr>
      <w:del w:id="3341" w:author="Jesus" w:date="2013-06-20T03:03:00Z">
        <w:r w:rsidDel="00441DAF">
          <w:delText xml:space="preserve">On el camp </w:delText>
        </w:r>
        <w:r w:rsidRPr="00B17FC3" w:rsidDel="00441DAF">
          <w:rPr>
            <w:b/>
          </w:rPr>
          <w:delText>Total</w:delText>
        </w:r>
        <w:r w:rsidDel="00441DAF">
          <w:delText xml:space="preserve"> indica la total de registres continguts en una consulta</w:delText>
        </w:r>
        <w:r w:rsidR="00E17F77" w:rsidDel="00441DAF">
          <w:delText>, és a dir, el total d’element que s’obtenen a la consulta original sense paginació.</w:delText>
        </w:r>
        <w:bookmarkStart w:id="3342" w:name="_Toc359482669"/>
        <w:bookmarkStart w:id="3343" w:name="_Toc359482940"/>
        <w:bookmarkStart w:id="3344" w:name="_Toc359501590"/>
        <w:bookmarkStart w:id="3345" w:name="_Toc359501985"/>
        <w:bookmarkStart w:id="3346" w:name="_Toc359568992"/>
        <w:bookmarkStart w:id="3347" w:name="_Toc360104382"/>
        <w:bookmarkStart w:id="3348" w:name="_Toc360175252"/>
        <w:bookmarkStart w:id="3349" w:name="_Toc360176646"/>
        <w:bookmarkStart w:id="3350" w:name="_Toc360177602"/>
        <w:bookmarkStart w:id="3351" w:name="_Toc360191648"/>
        <w:bookmarkStart w:id="3352" w:name="_Toc360434447"/>
        <w:bookmarkStart w:id="3353" w:name="_Toc360449534"/>
        <w:bookmarkStart w:id="3354" w:name="_Toc360797907"/>
        <w:bookmarkEnd w:id="3342"/>
        <w:bookmarkEnd w:id="3343"/>
        <w:bookmarkEnd w:id="3344"/>
        <w:bookmarkEnd w:id="3345"/>
        <w:bookmarkEnd w:id="3346"/>
        <w:bookmarkEnd w:id="3347"/>
        <w:bookmarkEnd w:id="3348"/>
        <w:bookmarkEnd w:id="3349"/>
        <w:bookmarkEnd w:id="3350"/>
        <w:bookmarkEnd w:id="3351"/>
        <w:bookmarkEnd w:id="3352"/>
        <w:bookmarkEnd w:id="3353"/>
        <w:bookmarkEnd w:id="3354"/>
      </w:del>
    </w:p>
    <w:p w:rsidR="00E8102F" w:rsidRPr="007753C2" w:rsidDel="004E5826" w:rsidRDefault="00E8102F" w:rsidP="004F0C3A">
      <w:pPr>
        <w:pStyle w:val="Ttulo3"/>
        <w:rPr>
          <w:del w:id="3355" w:author="Jesus" w:date="2013-07-06T00:55:00Z"/>
        </w:rPr>
      </w:pPr>
      <w:bookmarkStart w:id="3356" w:name="_Toc356558832"/>
      <w:bookmarkStart w:id="3357" w:name="_Toc360797908"/>
      <w:del w:id="3358" w:author="Jesus" w:date="2013-07-06T00:55:00Z">
        <w:r w:rsidRPr="007753C2" w:rsidDel="004E5826">
          <w:delText>Consultar els diferents tipus d’agenda</w:delText>
        </w:r>
        <w:bookmarkEnd w:id="3356"/>
        <w:bookmarkEnd w:id="3357"/>
      </w:del>
    </w:p>
    <w:p w:rsidR="00E8102F" w:rsidDel="004E5826" w:rsidRDefault="00E8102F" w:rsidP="00E8102F">
      <w:pPr>
        <w:rPr>
          <w:del w:id="3359" w:author="Jesus" w:date="2013-07-06T00:55:00Z"/>
        </w:rPr>
      </w:pPr>
      <w:bookmarkStart w:id="3360" w:name="_Toc356558833"/>
      <w:del w:id="3361" w:author="Jesus" w:date="2013-07-06T00:55:00Z">
        <w:r w:rsidDel="004E5826">
          <w:delText xml:space="preserve">En aquest cas no és necessari paginar els resultats donat que el volum de dades és baix. </w:delText>
        </w:r>
      </w:del>
    </w:p>
    <w:p w:rsidR="00146E08" w:rsidDel="004E5826" w:rsidRDefault="00146E08" w:rsidP="00E8102F">
      <w:pPr>
        <w:rPr>
          <w:del w:id="3362" w:author="Jesus" w:date="2013-07-06T00:55:00Z"/>
        </w:rPr>
      </w:pPr>
      <w:bookmarkStart w:id="3363" w:name="_Toc359501592"/>
      <w:bookmarkStart w:id="3364" w:name="_Toc359501987"/>
      <w:bookmarkStart w:id="3365" w:name="_Toc359568994"/>
      <w:bookmarkStart w:id="3366" w:name="_Toc360104384"/>
      <w:bookmarkStart w:id="3367" w:name="_Toc360175254"/>
      <w:bookmarkStart w:id="3368" w:name="_Toc360176648"/>
      <w:bookmarkStart w:id="3369" w:name="_Toc360177604"/>
      <w:bookmarkStart w:id="3370" w:name="_Toc360191650"/>
      <w:bookmarkStart w:id="3371" w:name="_Toc360434449"/>
      <w:bookmarkStart w:id="3372" w:name="_Toc360449536"/>
      <w:bookmarkStart w:id="3373" w:name="_Toc360797909"/>
      <w:bookmarkEnd w:id="3363"/>
      <w:bookmarkEnd w:id="3364"/>
      <w:bookmarkEnd w:id="3365"/>
      <w:bookmarkEnd w:id="3366"/>
      <w:bookmarkEnd w:id="3367"/>
      <w:bookmarkEnd w:id="3368"/>
      <w:bookmarkEnd w:id="3369"/>
      <w:bookmarkEnd w:id="3370"/>
      <w:bookmarkEnd w:id="3371"/>
      <w:bookmarkEnd w:id="3372"/>
      <w:bookmarkEnd w:id="3373"/>
    </w:p>
    <w:p w:rsidR="00146E08" w:rsidRPr="007753C2" w:rsidDel="004E5826" w:rsidRDefault="00146E08" w:rsidP="00E8102F">
      <w:pPr>
        <w:rPr>
          <w:del w:id="3374" w:author="Jesus" w:date="2013-07-06T00:55:00Z"/>
        </w:rPr>
      </w:pPr>
      <w:bookmarkStart w:id="3375" w:name="_Toc359501593"/>
      <w:bookmarkStart w:id="3376" w:name="_Toc359501988"/>
      <w:bookmarkStart w:id="3377" w:name="_Toc359568995"/>
      <w:bookmarkStart w:id="3378" w:name="_Toc360104385"/>
      <w:bookmarkStart w:id="3379" w:name="_Toc360175255"/>
      <w:bookmarkStart w:id="3380" w:name="_Toc360176649"/>
      <w:bookmarkStart w:id="3381" w:name="_Toc360177605"/>
      <w:bookmarkStart w:id="3382" w:name="_Toc360191651"/>
      <w:bookmarkStart w:id="3383" w:name="_Toc360434450"/>
      <w:bookmarkStart w:id="3384" w:name="_Toc360449537"/>
      <w:bookmarkStart w:id="3385" w:name="_Toc360797910"/>
      <w:bookmarkEnd w:id="3375"/>
      <w:bookmarkEnd w:id="3376"/>
      <w:bookmarkEnd w:id="3377"/>
      <w:bookmarkEnd w:id="3378"/>
      <w:bookmarkEnd w:id="3379"/>
      <w:bookmarkEnd w:id="3380"/>
      <w:bookmarkEnd w:id="3381"/>
      <w:bookmarkEnd w:id="3382"/>
      <w:bookmarkEnd w:id="3383"/>
      <w:bookmarkEnd w:id="3384"/>
      <w:bookmarkEnd w:id="3385"/>
    </w:p>
    <w:p w:rsidR="00E8102F" w:rsidDel="004E5826" w:rsidRDefault="00E8102F" w:rsidP="004F0C3A">
      <w:pPr>
        <w:pStyle w:val="Ttulo3"/>
        <w:rPr>
          <w:del w:id="3386" w:author="Jesus" w:date="2013-07-06T00:55:00Z"/>
        </w:rPr>
      </w:pPr>
      <w:bookmarkStart w:id="3387" w:name="_Toc360797911"/>
      <w:del w:id="3388" w:author="Jesus" w:date="2013-07-06T00:55:00Z">
        <w:r w:rsidRPr="007753C2" w:rsidDel="004E5826">
          <w:delText>Obtenir fitxes d’un cert tipus d’agenda</w:delText>
        </w:r>
        <w:bookmarkEnd w:id="3360"/>
        <w:bookmarkEnd w:id="3387"/>
      </w:del>
    </w:p>
    <w:p w:rsidR="00146E08" w:rsidDel="004E5826" w:rsidRDefault="00146E08" w:rsidP="00146E08">
      <w:pPr>
        <w:rPr>
          <w:ins w:id="3389" w:author="Campos Muñoz, Jesús" w:date="2013-06-20T13:31:00Z"/>
          <w:del w:id="3390" w:author="Jesus" w:date="2013-07-06T00:55:00Z"/>
        </w:rPr>
      </w:pPr>
      <w:del w:id="3391" w:author="Jesus" w:date="2013-07-06T00:55:00Z">
        <w:r w:rsidDel="004E5826">
          <w:delText xml:space="preserve">En aquest </w:delText>
        </w:r>
      </w:del>
      <w:ins w:id="3392" w:author="Campos Muñoz, Jesús" w:date="2013-07-01T13:18:00Z">
        <w:del w:id="3393" w:author="Jesus" w:date="2013-07-06T00:55:00Z">
          <w:r w:rsidR="008872E6" w:rsidDel="004E5826">
            <w:delText xml:space="preserve">apartat </w:delText>
          </w:r>
        </w:del>
      </w:ins>
      <w:del w:id="3394" w:author="Jesus" w:date="2013-07-06T00:55:00Z">
        <w:r w:rsidDel="004E5826">
          <w:delText>mètode sí que pot ser d’utilitat la paginació dels resultats.</w:delText>
        </w:r>
      </w:del>
    </w:p>
    <w:p w:rsidR="00BD579C" w:rsidDel="004E5826" w:rsidRDefault="00BD579C" w:rsidP="00BD579C">
      <w:pPr>
        <w:tabs>
          <w:tab w:val="left" w:pos="2527"/>
        </w:tabs>
        <w:rPr>
          <w:ins w:id="3395" w:author="Campos Muñoz, Jesús" w:date="2013-06-20T13:31:00Z"/>
          <w:del w:id="3396" w:author="Jesus" w:date="2013-07-06T00:55:00Z"/>
        </w:rPr>
      </w:pPr>
      <w:ins w:id="3397" w:author="Campos Muñoz, Jesús" w:date="2013-06-20T13:31:00Z">
        <w:del w:id="3398" w:author="Jesus" w:date="2013-07-06T00:55:00Z">
          <w:r w:rsidDel="004E5826">
            <w:delText>Mètodes de recompte total de resultats:</w:delText>
          </w:r>
        </w:del>
      </w:ins>
    </w:p>
    <w:tbl>
      <w:tblPr>
        <w:tblStyle w:val="Tablaconcuadrcula"/>
        <w:tblW w:w="0" w:type="auto"/>
        <w:tblBorders>
          <w:top w:val="none" w:sz="0" w:space="0" w:color="auto"/>
          <w:left w:val="none" w:sz="0" w:space="0" w:color="auto"/>
          <w:bottom w:val="none" w:sz="0" w:space="0" w:color="auto"/>
          <w:right w:val="none" w:sz="0" w:space="0" w:color="auto"/>
        </w:tblBorders>
        <w:shd w:val="pct10" w:color="auto" w:fill="auto"/>
        <w:tblLook w:val="04A0" w:firstRow="1" w:lastRow="0" w:firstColumn="1" w:lastColumn="0" w:noHBand="0" w:noVBand="1"/>
      </w:tblPr>
      <w:tblGrid>
        <w:gridCol w:w="8644"/>
      </w:tblGrid>
      <w:tr w:rsidR="00BD579C" w:rsidDel="004E5826" w:rsidTr="00C37656">
        <w:trPr>
          <w:ins w:id="3399" w:author="Campos Muñoz, Jesús" w:date="2013-06-20T13:31:00Z"/>
          <w:del w:id="3400" w:author="Jesus" w:date="2013-07-06T00:55:00Z"/>
        </w:trPr>
        <w:tc>
          <w:tcPr>
            <w:tcW w:w="8644" w:type="dxa"/>
            <w:shd w:val="pct10" w:color="auto" w:fill="auto"/>
          </w:tcPr>
          <w:p w:rsidR="0016078F" w:rsidRPr="00291827" w:rsidDel="004E5826" w:rsidRDefault="0016078F">
            <w:pPr>
              <w:autoSpaceDE w:val="0"/>
              <w:autoSpaceDN w:val="0"/>
              <w:adjustRightInd w:val="0"/>
              <w:spacing w:line="276" w:lineRule="auto"/>
              <w:jc w:val="left"/>
              <w:rPr>
                <w:ins w:id="3401" w:author="Campos Muñoz, Jesús" w:date="2013-06-20T13:34:00Z"/>
                <w:del w:id="3402" w:author="Jesus" w:date="2013-07-06T00:55:00Z"/>
                <w:rFonts w:ascii="Consolas" w:eastAsiaTheme="minorHAnsi" w:hAnsi="Consolas" w:cs="Consolas"/>
                <w:sz w:val="19"/>
                <w:szCs w:val="19"/>
                <w:lang w:val="es-ES" w:bidi="ar-SA"/>
                <w:rPrChange w:id="3403" w:author="Jesus" w:date="2013-07-06T00:55:00Z">
                  <w:rPr>
                    <w:ins w:id="3404" w:author="Campos Muñoz, Jesús" w:date="2013-06-20T13:34:00Z"/>
                    <w:del w:id="3405" w:author="Jesus" w:date="2013-07-06T00:55:00Z"/>
                    <w:rFonts w:ascii="Consolas" w:eastAsiaTheme="minorHAnsi" w:hAnsi="Consolas" w:cs="Consolas"/>
                    <w:sz w:val="19"/>
                    <w:szCs w:val="19"/>
                    <w:lang w:val="es-ES" w:bidi="ar-SA"/>
                  </w:rPr>
                </w:rPrChange>
              </w:rPr>
              <w:pPrChange w:id="3406" w:author="Campos Muñoz, Jesús" w:date="2013-06-20T13:49:00Z">
                <w:pPr>
                  <w:autoSpaceDE w:val="0"/>
                  <w:autoSpaceDN w:val="0"/>
                  <w:adjustRightInd w:val="0"/>
                  <w:spacing w:after="200" w:line="276" w:lineRule="auto"/>
                  <w:jc w:val="left"/>
                </w:pPr>
              </w:pPrChange>
            </w:pPr>
            <w:ins w:id="3407" w:author="Campos Muñoz, Jesús" w:date="2013-06-20T13:34:00Z">
              <w:del w:id="3408" w:author="Jesus" w:date="2013-07-06T00:55:00Z">
                <w:r w:rsidRPr="00291827" w:rsidDel="004E5826">
                  <w:rPr>
                    <w:rFonts w:ascii="Consolas" w:eastAsiaTheme="minorHAnsi" w:hAnsi="Consolas" w:cs="Consolas"/>
                    <w:sz w:val="19"/>
                    <w:szCs w:val="19"/>
                    <w:lang w:val="es-ES" w:bidi="ar-SA"/>
                    <w:rPrChange w:id="3409" w:author="Jesus" w:date="2013-07-06T00:55:00Z">
                      <w:rPr>
                        <w:rFonts w:ascii="Consolas" w:eastAsiaTheme="minorHAnsi" w:hAnsi="Consolas" w:cs="Consolas"/>
                        <w:sz w:val="19"/>
                        <w:szCs w:val="19"/>
                        <w:lang w:val="es-ES" w:bidi="ar-SA"/>
                      </w:rPr>
                    </w:rPrChange>
                  </w:rPr>
                  <w:delText>fitxesTipusAgenda</w:delText>
                </w:r>
              </w:del>
            </w:ins>
            <w:ins w:id="3410" w:author="Campos Muñoz, Jesús" w:date="2013-06-25T09:18:00Z">
              <w:del w:id="3411" w:author="Jesus" w:date="2013-07-06T00:55:00Z">
                <w:r w:rsidR="003B0886" w:rsidRPr="00291827" w:rsidDel="004E5826">
                  <w:rPr>
                    <w:rFonts w:ascii="Consolas" w:eastAsiaTheme="minorHAnsi" w:hAnsi="Consolas" w:cs="Consolas"/>
                    <w:sz w:val="19"/>
                    <w:szCs w:val="19"/>
                    <w:lang w:val="es-ES" w:bidi="ar-SA"/>
                    <w:rPrChange w:id="3412" w:author="Jesus" w:date="2013-07-06T00:55:00Z">
                      <w:rPr>
                        <w:rFonts w:ascii="Consolas" w:eastAsiaTheme="minorHAnsi" w:hAnsi="Consolas" w:cs="Consolas"/>
                        <w:sz w:val="19"/>
                        <w:szCs w:val="19"/>
                        <w:lang w:val="en-US" w:bidi="ar-SA"/>
                      </w:rPr>
                    </w:rPrChange>
                  </w:rPr>
                  <w:delText xml:space="preserve">NombreResultats </w:delText>
                </w:r>
              </w:del>
            </w:ins>
            <w:ins w:id="3413" w:author="Campos Muñoz, Jesús" w:date="2013-06-20T13:34:00Z">
              <w:del w:id="3414" w:author="Jesus" w:date="2013-07-06T00:55:00Z">
                <w:r w:rsidRPr="00291827" w:rsidDel="004E5826">
                  <w:rPr>
                    <w:rFonts w:ascii="Consolas" w:eastAsiaTheme="minorHAnsi" w:hAnsi="Consolas" w:cs="Consolas"/>
                    <w:sz w:val="19"/>
                    <w:szCs w:val="19"/>
                    <w:lang w:val="es-ES" w:bidi="ar-SA"/>
                    <w:rPrChange w:id="3415" w:author="Jesus" w:date="2013-07-06T00:55:00Z">
                      <w:rPr>
                        <w:rFonts w:ascii="Consolas" w:eastAsiaTheme="minorHAnsi" w:hAnsi="Consolas" w:cs="Consolas"/>
                        <w:sz w:val="19"/>
                        <w:szCs w:val="19"/>
                        <w:lang w:val="es-ES" w:bidi="ar-SA"/>
                      </w:rPr>
                    </w:rPrChange>
                  </w:rPr>
                  <w:delText xml:space="preserve">(idioma </w:delText>
                </w:r>
                <w:r w:rsidRPr="00291827" w:rsidDel="004E5826">
                  <w:rPr>
                    <w:rFonts w:ascii="Consolas" w:eastAsiaTheme="minorHAnsi" w:hAnsi="Consolas" w:cs="Consolas"/>
                    <w:color w:val="0000FF"/>
                    <w:sz w:val="19"/>
                    <w:szCs w:val="19"/>
                    <w:lang w:val="es-ES" w:bidi="ar-SA"/>
                    <w:rPrChange w:id="3416" w:author="Jesus" w:date="2013-07-06T00:55:00Z">
                      <w:rPr>
                        <w:rFonts w:ascii="Consolas" w:eastAsiaTheme="minorHAnsi" w:hAnsi="Consolas" w:cs="Consolas"/>
                        <w:color w:val="0000FF"/>
                        <w:sz w:val="19"/>
                        <w:szCs w:val="19"/>
                        <w:lang w:val="es-ES" w:bidi="ar-SA"/>
                      </w:rPr>
                    </w:rPrChange>
                  </w:rPr>
                  <w:delText>As</w:delText>
                </w:r>
                <w:r w:rsidRPr="00291827" w:rsidDel="004E5826">
                  <w:rPr>
                    <w:rFonts w:ascii="Consolas" w:eastAsiaTheme="minorHAnsi" w:hAnsi="Consolas" w:cs="Consolas"/>
                    <w:sz w:val="19"/>
                    <w:szCs w:val="19"/>
                    <w:lang w:val="es-ES" w:bidi="ar-SA"/>
                    <w:rPrChange w:id="3417" w:author="Jesus" w:date="2013-07-06T00:55:00Z">
                      <w:rPr>
                        <w:rFonts w:ascii="Consolas" w:eastAsiaTheme="minorHAnsi" w:hAnsi="Consolas" w:cs="Consolas"/>
                        <w:sz w:val="19"/>
                        <w:szCs w:val="19"/>
                        <w:lang w:val="es-ES" w:bidi="ar-SA"/>
                      </w:rPr>
                    </w:rPrChange>
                  </w:rPr>
                  <w:delText xml:space="preserve"> </w:delText>
                </w:r>
                <w:r w:rsidRPr="00291827" w:rsidDel="004E5826">
                  <w:rPr>
                    <w:rFonts w:ascii="Consolas" w:eastAsiaTheme="minorHAnsi" w:hAnsi="Consolas" w:cs="Consolas"/>
                    <w:color w:val="0000FF"/>
                    <w:sz w:val="19"/>
                    <w:szCs w:val="19"/>
                    <w:lang w:val="es-ES" w:bidi="ar-SA"/>
                    <w:rPrChange w:id="3418" w:author="Jesus" w:date="2013-07-06T00:55:00Z">
                      <w:rPr>
                        <w:rFonts w:ascii="Consolas" w:eastAsiaTheme="minorHAnsi" w:hAnsi="Consolas" w:cs="Consolas"/>
                        <w:color w:val="0000FF"/>
                        <w:sz w:val="19"/>
                        <w:szCs w:val="19"/>
                        <w:lang w:val="es-ES" w:bidi="ar-SA"/>
                      </w:rPr>
                    </w:rPrChange>
                  </w:rPr>
                  <w:delText>Integer</w:delText>
                </w:r>
                <w:r w:rsidRPr="00291827" w:rsidDel="004E5826">
                  <w:rPr>
                    <w:rFonts w:ascii="Consolas" w:eastAsiaTheme="minorHAnsi" w:hAnsi="Consolas" w:cs="Consolas"/>
                    <w:sz w:val="19"/>
                    <w:szCs w:val="19"/>
                    <w:lang w:val="es-ES" w:bidi="ar-SA"/>
                    <w:rPrChange w:id="3419" w:author="Jesus" w:date="2013-07-06T00:55:00Z">
                      <w:rPr>
                        <w:rFonts w:ascii="Consolas" w:eastAsiaTheme="minorHAnsi" w:hAnsi="Consolas" w:cs="Consolas"/>
                        <w:sz w:val="19"/>
                        <w:szCs w:val="19"/>
                        <w:lang w:val="es-ES" w:bidi="ar-SA"/>
                      </w:rPr>
                    </w:rPrChange>
                  </w:rPr>
                  <w:delText xml:space="preserve">, idTipusAgenda </w:delText>
                </w:r>
                <w:r w:rsidRPr="00291827" w:rsidDel="004E5826">
                  <w:rPr>
                    <w:rFonts w:ascii="Consolas" w:eastAsiaTheme="minorHAnsi" w:hAnsi="Consolas" w:cs="Consolas"/>
                    <w:color w:val="0000FF"/>
                    <w:sz w:val="19"/>
                    <w:szCs w:val="19"/>
                    <w:lang w:val="es-ES" w:bidi="ar-SA"/>
                    <w:rPrChange w:id="3420" w:author="Jesus" w:date="2013-07-06T00:55:00Z">
                      <w:rPr>
                        <w:rFonts w:ascii="Consolas" w:eastAsiaTheme="minorHAnsi" w:hAnsi="Consolas" w:cs="Consolas"/>
                        <w:color w:val="0000FF"/>
                        <w:sz w:val="19"/>
                        <w:szCs w:val="19"/>
                        <w:lang w:val="es-ES" w:bidi="ar-SA"/>
                      </w:rPr>
                    </w:rPrChange>
                  </w:rPr>
                  <w:delText>As</w:delText>
                </w:r>
                <w:r w:rsidRPr="00291827" w:rsidDel="004E5826">
                  <w:rPr>
                    <w:rFonts w:ascii="Consolas" w:eastAsiaTheme="minorHAnsi" w:hAnsi="Consolas" w:cs="Consolas"/>
                    <w:sz w:val="19"/>
                    <w:szCs w:val="19"/>
                    <w:lang w:val="es-ES" w:bidi="ar-SA"/>
                    <w:rPrChange w:id="3421" w:author="Jesus" w:date="2013-07-06T00:55:00Z">
                      <w:rPr>
                        <w:rFonts w:ascii="Consolas" w:eastAsiaTheme="minorHAnsi" w:hAnsi="Consolas" w:cs="Consolas"/>
                        <w:sz w:val="19"/>
                        <w:szCs w:val="19"/>
                        <w:lang w:val="es-ES" w:bidi="ar-SA"/>
                      </w:rPr>
                    </w:rPrChange>
                  </w:rPr>
                  <w:delText xml:space="preserve"> </w:delText>
                </w:r>
                <w:r w:rsidRPr="00291827" w:rsidDel="004E5826">
                  <w:rPr>
                    <w:rFonts w:ascii="Consolas" w:eastAsiaTheme="minorHAnsi" w:hAnsi="Consolas" w:cs="Consolas"/>
                    <w:color w:val="0000FF"/>
                    <w:sz w:val="19"/>
                    <w:szCs w:val="19"/>
                    <w:lang w:val="es-ES" w:bidi="ar-SA"/>
                    <w:rPrChange w:id="3422" w:author="Jesus" w:date="2013-07-06T00:55:00Z">
                      <w:rPr>
                        <w:rFonts w:ascii="Consolas" w:eastAsiaTheme="minorHAnsi" w:hAnsi="Consolas" w:cs="Consolas"/>
                        <w:color w:val="0000FF"/>
                        <w:sz w:val="19"/>
                        <w:szCs w:val="19"/>
                        <w:lang w:val="es-ES" w:bidi="ar-SA"/>
                      </w:rPr>
                    </w:rPrChange>
                  </w:rPr>
                  <w:delText>Integer</w:delText>
                </w:r>
                <w:r w:rsidRPr="00291827" w:rsidDel="004E5826">
                  <w:rPr>
                    <w:rFonts w:ascii="Consolas" w:eastAsiaTheme="minorHAnsi" w:hAnsi="Consolas" w:cs="Consolas"/>
                    <w:sz w:val="19"/>
                    <w:szCs w:val="19"/>
                    <w:lang w:val="es-ES" w:bidi="ar-SA"/>
                    <w:rPrChange w:id="3423" w:author="Jesus" w:date="2013-07-06T00:55:00Z">
                      <w:rPr>
                        <w:rFonts w:ascii="Consolas" w:eastAsiaTheme="minorHAnsi" w:hAnsi="Consolas" w:cs="Consolas"/>
                        <w:sz w:val="19"/>
                        <w:szCs w:val="19"/>
                        <w:lang w:val="es-ES" w:bidi="ar-SA"/>
                      </w:rPr>
                    </w:rPrChange>
                  </w:rPr>
                  <w:delText>)</w:delText>
                </w:r>
              </w:del>
            </w:ins>
          </w:p>
          <w:p w:rsidR="0016078F" w:rsidRPr="00291827" w:rsidDel="004E5826" w:rsidRDefault="0016078F">
            <w:pPr>
              <w:autoSpaceDE w:val="0"/>
              <w:autoSpaceDN w:val="0"/>
              <w:adjustRightInd w:val="0"/>
              <w:spacing w:line="276" w:lineRule="auto"/>
              <w:jc w:val="left"/>
              <w:rPr>
                <w:ins w:id="3424" w:author="Campos Muñoz, Jesús" w:date="2013-06-20T13:34:00Z"/>
                <w:del w:id="3425" w:author="Jesus" w:date="2013-07-06T00:55:00Z"/>
                <w:rFonts w:ascii="Consolas" w:eastAsiaTheme="minorHAnsi" w:hAnsi="Consolas" w:cs="Consolas"/>
                <w:sz w:val="19"/>
                <w:szCs w:val="19"/>
                <w:lang w:val="es-ES" w:bidi="ar-SA"/>
                <w:rPrChange w:id="3426" w:author="Jesus" w:date="2013-07-06T00:55:00Z">
                  <w:rPr>
                    <w:ins w:id="3427" w:author="Campos Muñoz, Jesús" w:date="2013-06-20T13:34:00Z"/>
                    <w:del w:id="3428" w:author="Jesus" w:date="2013-07-06T00:55:00Z"/>
                    <w:rFonts w:ascii="Consolas" w:eastAsiaTheme="minorHAnsi" w:hAnsi="Consolas" w:cs="Consolas"/>
                    <w:sz w:val="19"/>
                    <w:szCs w:val="19"/>
                    <w:lang w:val="es-ES" w:bidi="ar-SA"/>
                  </w:rPr>
                </w:rPrChange>
              </w:rPr>
              <w:pPrChange w:id="3429" w:author="Campos Muñoz, Jesús" w:date="2013-06-20T13:49:00Z">
                <w:pPr>
                  <w:autoSpaceDE w:val="0"/>
                  <w:autoSpaceDN w:val="0"/>
                  <w:adjustRightInd w:val="0"/>
                  <w:spacing w:after="200" w:line="276" w:lineRule="auto"/>
                  <w:jc w:val="left"/>
                </w:pPr>
              </w:pPrChange>
            </w:pPr>
            <w:ins w:id="3430" w:author="Campos Muñoz, Jesús" w:date="2013-06-20T13:34:00Z">
              <w:del w:id="3431" w:author="Jesus" w:date="2013-07-06T00:55:00Z">
                <w:r w:rsidRPr="00291827" w:rsidDel="004E5826">
                  <w:rPr>
                    <w:rFonts w:ascii="Consolas" w:eastAsiaTheme="minorHAnsi" w:hAnsi="Consolas" w:cs="Consolas"/>
                    <w:sz w:val="19"/>
                    <w:szCs w:val="19"/>
                    <w:lang w:val="es-ES" w:bidi="ar-SA"/>
                    <w:rPrChange w:id="3432" w:author="Jesus" w:date="2013-07-06T00:55:00Z">
                      <w:rPr>
                        <w:rFonts w:ascii="Consolas" w:eastAsiaTheme="minorHAnsi" w:hAnsi="Consolas" w:cs="Consolas"/>
                        <w:sz w:val="19"/>
                        <w:szCs w:val="19"/>
                        <w:lang w:val="es-ES" w:bidi="ar-SA"/>
                      </w:rPr>
                    </w:rPrChange>
                  </w:rPr>
                  <w:delText>fitxesTipusAgenda</w:delText>
                </w:r>
              </w:del>
            </w:ins>
            <w:ins w:id="3433" w:author="Campos Muñoz, Jesús" w:date="2013-06-25T09:18:00Z">
              <w:del w:id="3434" w:author="Jesus" w:date="2013-07-06T00:55:00Z">
                <w:r w:rsidR="003B0886" w:rsidRPr="00291827" w:rsidDel="004E5826">
                  <w:rPr>
                    <w:rFonts w:ascii="Consolas" w:eastAsiaTheme="minorHAnsi" w:hAnsi="Consolas" w:cs="Consolas"/>
                    <w:sz w:val="19"/>
                    <w:szCs w:val="19"/>
                    <w:lang w:val="es-ES" w:bidi="ar-SA"/>
                    <w:rPrChange w:id="3435" w:author="Jesus" w:date="2013-07-06T00:55:00Z">
                      <w:rPr>
                        <w:rFonts w:ascii="Consolas" w:eastAsiaTheme="minorHAnsi" w:hAnsi="Consolas" w:cs="Consolas"/>
                        <w:sz w:val="19"/>
                        <w:szCs w:val="19"/>
                        <w:lang w:val="en-US" w:bidi="ar-SA"/>
                      </w:rPr>
                    </w:rPrChange>
                  </w:rPr>
                  <w:delText>NombreResultats</w:delText>
                </w:r>
              </w:del>
            </w:ins>
            <w:ins w:id="3436" w:author="Campos Muñoz, Jesús" w:date="2013-06-20T13:34:00Z">
              <w:del w:id="3437" w:author="Jesus" w:date="2013-07-06T00:55:00Z">
                <w:r w:rsidRPr="00291827" w:rsidDel="004E5826">
                  <w:rPr>
                    <w:rFonts w:ascii="Consolas" w:eastAsiaTheme="minorHAnsi" w:hAnsi="Consolas" w:cs="Consolas"/>
                    <w:sz w:val="19"/>
                    <w:szCs w:val="19"/>
                    <w:lang w:val="es-ES" w:bidi="ar-SA"/>
                    <w:rPrChange w:id="3438" w:author="Jesus" w:date="2013-07-06T00:55:00Z">
                      <w:rPr>
                        <w:rFonts w:ascii="Consolas" w:eastAsiaTheme="minorHAnsi" w:hAnsi="Consolas" w:cs="Consolas"/>
                        <w:sz w:val="19"/>
                        <w:szCs w:val="19"/>
                        <w:lang w:val="es-ES" w:bidi="ar-SA"/>
                      </w:rPr>
                    </w:rPrChange>
                  </w:rPr>
                  <w:delText xml:space="preserve">Data(idioma </w:delText>
                </w:r>
                <w:r w:rsidRPr="00291827" w:rsidDel="004E5826">
                  <w:rPr>
                    <w:rFonts w:ascii="Consolas" w:eastAsiaTheme="minorHAnsi" w:hAnsi="Consolas" w:cs="Consolas"/>
                    <w:color w:val="0000FF"/>
                    <w:sz w:val="19"/>
                    <w:szCs w:val="19"/>
                    <w:lang w:val="es-ES" w:bidi="ar-SA"/>
                    <w:rPrChange w:id="3439" w:author="Jesus" w:date="2013-07-06T00:55:00Z">
                      <w:rPr>
                        <w:rFonts w:ascii="Consolas" w:eastAsiaTheme="minorHAnsi" w:hAnsi="Consolas" w:cs="Consolas"/>
                        <w:color w:val="0000FF"/>
                        <w:sz w:val="19"/>
                        <w:szCs w:val="19"/>
                        <w:lang w:val="es-ES" w:bidi="ar-SA"/>
                      </w:rPr>
                    </w:rPrChange>
                  </w:rPr>
                  <w:delText>As</w:delText>
                </w:r>
                <w:r w:rsidRPr="00291827" w:rsidDel="004E5826">
                  <w:rPr>
                    <w:rFonts w:ascii="Consolas" w:eastAsiaTheme="minorHAnsi" w:hAnsi="Consolas" w:cs="Consolas"/>
                    <w:sz w:val="19"/>
                    <w:szCs w:val="19"/>
                    <w:lang w:val="es-ES" w:bidi="ar-SA"/>
                    <w:rPrChange w:id="3440" w:author="Jesus" w:date="2013-07-06T00:55:00Z">
                      <w:rPr>
                        <w:rFonts w:ascii="Consolas" w:eastAsiaTheme="minorHAnsi" w:hAnsi="Consolas" w:cs="Consolas"/>
                        <w:sz w:val="19"/>
                        <w:szCs w:val="19"/>
                        <w:lang w:val="es-ES" w:bidi="ar-SA"/>
                      </w:rPr>
                    </w:rPrChange>
                  </w:rPr>
                  <w:delText xml:space="preserve"> </w:delText>
                </w:r>
                <w:r w:rsidRPr="00291827" w:rsidDel="004E5826">
                  <w:rPr>
                    <w:rFonts w:ascii="Consolas" w:eastAsiaTheme="minorHAnsi" w:hAnsi="Consolas" w:cs="Consolas"/>
                    <w:color w:val="0000FF"/>
                    <w:sz w:val="19"/>
                    <w:szCs w:val="19"/>
                    <w:lang w:val="es-ES" w:bidi="ar-SA"/>
                    <w:rPrChange w:id="3441" w:author="Jesus" w:date="2013-07-06T00:55:00Z">
                      <w:rPr>
                        <w:rFonts w:ascii="Consolas" w:eastAsiaTheme="minorHAnsi" w:hAnsi="Consolas" w:cs="Consolas"/>
                        <w:color w:val="0000FF"/>
                        <w:sz w:val="19"/>
                        <w:szCs w:val="19"/>
                        <w:lang w:val="es-ES" w:bidi="ar-SA"/>
                      </w:rPr>
                    </w:rPrChange>
                  </w:rPr>
                  <w:delText>Integer</w:delText>
                </w:r>
                <w:r w:rsidRPr="00291827" w:rsidDel="004E5826">
                  <w:rPr>
                    <w:rFonts w:ascii="Consolas" w:eastAsiaTheme="minorHAnsi" w:hAnsi="Consolas" w:cs="Consolas"/>
                    <w:sz w:val="19"/>
                    <w:szCs w:val="19"/>
                    <w:lang w:val="es-ES" w:bidi="ar-SA"/>
                    <w:rPrChange w:id="3442" w:author="Jesus" w:date="2013-07-06T00:55:00Z">
                      <w:rPr>
                        <w:rFonts w:ascii="Consolas" w:eastAsiaTheme="minorHAnsi" w:hAnsi="Consolas" w:cs="Consolas"/>
                        <w:sz w:val="19"/>
                        <w:szCs w:val="19"/>
                        <w:lang w:val="es-ES" w:bidi="ar-SA"/>
                      </w:rPr>
                    </w:rPrChange>
                  </w:rPr>
                  <w:delText xml:space="preserve">, idTipusAgenda </w:delText>
                </w:r>
                <w:r w:rsidRPr="00291827" w:rsidDel="004E5826">
                  <w:rPr>
                    <w:rFonts w:ascii="Consolas" w:eastAsiaTheme="minorHAnsi" w:hAnsi="Consolas" w:cs="Consolas"/>
                    <w:color w:val="0000FF"/>
                    <w:sz w:val="19"/>
                    <w:szCs w:val="19"/>
                    <w:lang w:val="es-ES" w:bidi="ar-SA"/>
                    <w:rPrChange w:id="3443" w:author="Jesus" w:date="2013-07-06T00:55:00Z">
                      <w:rPr>
                        <w:rFonts w:ascii="Consolas" w:eastAsiaTheme="minorHAnsi" w:hAnsi="Consolas" w:cs="Consolas"/>
                        <w:color w:val="0000FF"/>
                        <w:sz w:val="19"/>
                        <w:szCs w:val="19"/>
                        <w:lang w:val="es-ES" w:bidi="ar-SA"/>
                      </w:rPr>
                    </w:rPrChange>
                  </w:rPr>
                  <w:delText>As</w:delText>
                </w:r>
                <w:r w:rsidRPr="00291827" w:rsidDel="004E5826">
                  <w:rPr>
                    <w:rFonts w:ascii="Consolas" w:eastAsiaTheme="minorHAnsi" w:hAnsi="Consolas" w:cs="Consolas"/>
                    <w:sz w:val="19"/>
                    <w:szCs w:val="19"/>
                    <w:lang w:val="es-ES" w:bidi="ar-SA"/>
                    <w:rPrChange w:id="3444" w:author="Jesus" w:date="2013-07-06T00:55:00Z">
                      <w:rPr>
                        <w:rFonts w:ascii="Consolas" w:eastAsiaTheme="minorHAnsi" w:hAnsi="Consolas" w:cs="Consolas"/>
                        <w:sz w:val="19"/>
                        <w:szCs w:val="19"/>
                        <w:lang w:val="es-ES" w:bidi="ar-SA"/>
                      </w:rPr>
                    </w:rPrChange>
                  </w:rPr>
                  <w:delText xml:space="preserve"> </w:delText>
                </w:r>
                <w:r w:rsidRPr="00291827" w:rsidDel="004E5826">
                  <w:rPr>
                    <w:rFonts w:ascii="Consolas" w:eastAsiaTheme="minorHAnsi" w:hAnsi="Consolas" w:cs="Consolas"/>
                    <w:color w:val="0000FF"/>
                    <w:sz w:val="19"/>
                    <w:szCs w:val="19"/>
                    <w:lang w:val="es-ES" w:bidi="ar-SA"/>
                    <w:rPrChange w:id="3445" w:author="Jesus" w:date="2013-07-06T00:55:00Z">
                      <w:rPr>
                        <w:rFonts w:ascii="Consolas" w:eastAsiaTheme="minorHAnsi" w:hAnsi="Consolas" w:cs="Consolas"/>
                        <w:color w:val="0000FF"/>
                        <w:sz w:val="19"/>
                        <w:szCs w:val="19"/>
                        <w:lang w:val="es-ES" w:bidi="ar-SA"/>
                      </w:rPr>
                    </w:rPrChange>
                  </w:rPr>
                  <w:delText>Integer</w:delText>
                </w:r>
                <w:r w:rsidRPr="00291827" w:rsidDel="004E5826">
                  <w:rPr>
                    <w:rFonts w:ascii="Consolas" w:eastAsiaTheme="minorHAnsi" w:hAnsi="Consolas" w:cs="Consolas"/>
                    <w:sz w:val="19"/>
                    <w:szCs w:val="19"/>
                    <w:lang w:val="es-ES" w:bidi="ar-SA"/>
                    <w:rPrChange w:id="3446" w:author="Jesus" w:date="2013-07-06T00:55:00Z">
                      <w:rPr>
                        <w:rFonts w:ascii="Consolas" w:eastAsiaTheme="minorHAnsi" w:hAnsi="Consolas" w:cs="Consolas"/>
                        <w:sz w:val="19"/>
                        <w:szCs w:val="19"/>
                        <w:lang w:val="es-ES" w:bidi="ar-SA"/>
                      </w:rPr>
                    </w:rPrChange>
                  </w:rPr>
                  <w:delText xml:space="preserve">, data </w:delText>
                </w:r>
                <w:r w:rsidRPr="00291827" w:rsidDel="004E5826">
                  <w:rPr>
                    <w:rFonts w:ascii="Consolas" w:eastAsiaTheme="minorHAnsi" w:hAnsi="Consolas" w:cs="Consolas"/>
                    <w:color w:val="0000FF"/>
                    <w:sz w:val="19"/>
                    <w:szCs w:val="19"/>
                    <w:lang w:val="es-ES" w:bidi="ar-SA"/>
                    <w:rPrChange w:id="3447" w:author="Jesus" w:date="2013-07-06T00:55:00Z">
                      <w:rPr>
                        <w:rFonts w:ascii="Consolas" w:eastAsiaTheme="minorHAnsi" w:hAnsi="Consolas" w:cs="Consolas"/>
                        <w:color w:val="0000FF"/>
                        <w:sz w:val="19"/>
                        <w:szCs w:val="19"/>
                        <w:lang w:val="es-ES" w:bidi="ar-SA"/>
                      </w:rPr>
                    </w:rPrChange>
                  </w:rPr>
                  <w:delText>As</w:delText>
                </w:r>
                <w:r w:rsidRPr="00291827" w:rsidDel="004E5826">
                  <w:rPr>
                    <w:rFonts w:ascii="Consolas" w:eastAsiaTheme="minorHAnsi" w:hAnsi="Consolas" w:cs="Consolas"/>
                    <w:sz w:val="19"/>
                    <w:szCs w:val="19"/>
                    <w:lang w:val="es-ES" w:bidi="ar-SA"/>
                    <w:rPrChange w:id="3448" w:author="Jesus" w:date="2013-07-06T00:55:00Z">
                      <w:rPr>
                        <w:rFonts w:ascii="Consolas" w:eastAsiaTheme="minorHAnsi" w:hAnsi="Consolas" w:cs="Consolas"/>
                        <w:sz w:val="19"/>
                        <w:szCs w:val="19"/>
                        <w:lang w:val="es-ES" w:bidi="ar-SA"/>
                      </w:rPr>
                    </w:rPrChange>
                  </w:rPr>
                  <w:delText xml:space="preserve"> </w:delText>
                </w:r>
                <w:r w:rsidRPr="00291827" w:rsidDel="004E5826">
                  <w:rPr>
                    <w:rFonts w:ascii="Consolas" w:eastAsiaTheme="minorHAnsi" w:hAnsi="Consolas" w:cs="Consolas"/>
                    <w:color w:val="0000FF"/>
                    <w:sz w:val="19"/>
                    <w:szCs w:val="19"/>
                    <w:lang w:val="es-ES" w:bidi="ar-SA"/>
                    <w:rPrChange w:id="3449" w:author="Jesus" w:date="2013-07-06T00:55:00Z">
                      <w:rPr>
                        <w:rFonts w:ascii="Consolas" w:eastAsiaTheme="minorHAnsi" w:hAnsi="Consolas" w:cs="Consolas"/>
                        <w:color w:val="0000FF"/>
                        <w:sz w:val="19"/>
                        <w:szCs w:val="19"/>
                        <w:lang w:val="es-ES" w:bidi="ar-SA"/>
                      </w:rPr>
                    </w:rPrChange>
                  </w:rPr>
                  <w:delText>String</w:delText>
                </w:r>
                <w:r w:rsidRPr="00291827" w:rsidDel="004E5826">
                  <w:rPr>
                    <w:rFonts w:ascii="Consolas" w:eastAsiaTheme="minorHAnsi" w:hAnsi="Consolas" w:cs="Consolas"/>
                    <w:sz w:val="19"/>
                    <w:szCs w:val="19"/>
                    <w:lang w:val="es-ES" w:bidi="ar-SA"/>
                    <w:rPrChange w:id="3450" w:author="Jesus" w:date="2013-07-06T00:55:00Z">
                      <w:rPr>
                        <w:rFonts w:ascii="Consolas" w:eastAsiaTheme="minorHAnsi" w:hAnsi="Consolas" w:cs="Consolas"/>
                        <w:sz w:val="19"/>
                        <w:szCs w:val="19"/>
                        <w:lang w:val="es-ES" w:bidi="ar-SA"/>
                      </w:rPr>
                    </w:rPrChange>
                  </w:rPr>
                  <w:delText>)</w:delText>
                </w:r>
              </w:del>
            </w:ins>
          </w:p>
          <w:p w:rsidR="00BD579C" w:rsidRPr="00291827" w:rsidDel="004E5826" w:rsidRDefault="0016078F">
            <w:pPr>
              <w:autoSpaceDE w:val="0"/>
              <w:autoSpaceDN w:val="0"/>
              <w:adjustRightInd w:val="0"/>
              <w:spacing w:line="276" w:lineRule="auto"/>
              <w:jc w:val="left"/>
              <w:rPr>
                <w:ins w:id="3451" w:author="Campos Muñoz, Jesús" w:date="2013-06-20T13:31:00Z"/>
                <w:del w:id="3452" w:author="Jesus" w:date="2013-07-06T00:55:00Z"/>
                <w:lang w:val="es-ES"/>
                <w:rPrChange w:id="3453" w:author="Jesus" w:date="2013-07-06T00:55:00Z">
                  <w:rPr>
                    <w:ins w:id="3454" w:author="Campos Muñoz, Jesús" w:date="2013-06-20T13:31:00Z"/>
                    <w:del w:id="3455" w:author="Jesus" w:date="2013-07-06T00:55:00Z"/>
                    <w:lang w:val="en-US"/>
                  </w:rPr>
                </w:rPrChange>
              </w:rPr>
              <w:pPrChange w:id="3456" w:author="Campos Muñoz, Jesús" w:date="2013-06-20T13:49:00Z">
                <w:pPr>
                  <w:autoSpaceDE w:val="0"/>
                  <w:autoSpaceDN w:val="0"/>
                  <w:adjustRightInd w:val="0"/>
                  <w:spacing w:after="200" w:line="276" w:lineRule="auto"/>
                  <w:jc w:val="left"/>
                </w:pPr>
              </w:pPrChange>
            </w:pPr>
            <w:ins w:id="3457" w:author="Campos Muñoz, Jesús" w:date="2013-06-20T13:35:00Z">
              <w:del w:id="3458" w:author="Jesus" w:date="2013-07-06T00:55:00Z">
                <w:r w:rsidRPr="00291827" w:rsidDel="004E5826">
                  <w:rPr>
                    <w:rFonts w:ascii="Consolas" w:eastAsiaTheme="minorHAnsi" w:hAnsi="Consolas" w:cs="Consolas"/>
                    <w:sz w:val="19"/>
                    <w:szCs w:val="19"/>
                    <w:lang w:val="es-ES" w:bidi="ar-SA"/>
                    <w:rPrChange w:id="3459" w:author="Jesus" w:date="2013-07-06T00:55:00Z">
                      <w:rPr>
                        <w:rFonts w:ascii="Consolas" w:eastAsiaTheme="minorHAnsi" w:hAnsi="Consolas" w:cs="Consolas"/>
                        <w:sz w:val="19"/>
                        <w:szCs w:val="19"/>
                        <w:lang w:val="es-ES" w:bidi="ar-SA"/>
                      </w:rPr>
                    </w:rPrChange>
                  </w:rPr>
                  <w:delText>fitxesTipusAgenda</w:delText>
                </w:r>
              </w:del>
            </w:ins>
            <w:ins w:id="3460" w:author="Campos Muñoz, Jesús" w:date="2013-06-25T09:18:00Z">
              <w:del w:id="3461" w:author="Jesus" w:date="2013-07-06T00:55:00Z">
                <w:r w:rsidR="003B0886" w:rsidRPr="00291827" w:rsidDel="004E5826">
                  <w:rPr>
                    <w:rFonts w:ascii="Consolas" w:eastAsiaTheme="minorHAnsi" w:hAnsi="Consolas" w:cs="Consolas"/>
                    <w:sz w:val="19"/>
                    <w:szCs w:val="19"/>
                    <w:lang w:val="es-ES" w:bidi="ar-SA"/>
                    <w:rPrChange w:id="3462" w:author="Jesus" w:date="2013-07-06T00:55:00Z">
                      <w:rPr>
                        <w:rFonts w:ascii="Consolas" w:eastAsiaTheme="minorHAnsi" w:hAnsi="Consolas" w:cs="Consolas"/>
                        <w:sz w:val="19"/>
                        <w:szCs w:val="19"/>
                        <w:lang w:val="en-US" w:bidi="ar-SA"/>
                      </w:rPr>
                    </w:rPrChange>
                  </w:rPr>
                  <w:delText>NombreResultats</w:delText>
                </w:r>
              </w:del>
            </w:ins>
            <w:ins w:id="3463" w:author="Campos Muñoz, Jesús" w:date="2013-06-20T13:35:00Z">
              <w:del w:id="3464" w:author="Jesus" w:date="2013-07-06T00:55:00Z">
                <w:r w:rsidRPr="00291827" w:rsidDel="004E5826">
                  <w:rPr>
                    <w:rFonts w:ascii="Consolas" w:eastAsiaTheme="minorHAnsi" w:hAnsi="Consolas" w:cs="Consolas"/>
                    <w:sz w:val="19"/>
                    <w:szCs w:val="19"/>
                    <w:lang w:val="es-ES" w:bidi="ar-SA"/>
                    <w:rPrChange w:id="3465" w:author="Jesus" w:date="2013-07-06T00:55:00Z">
                      <w:rPr>
                        <w:rFonts w:ascii="Consolas" w:eastAsiaTheme="minorHAnsi" w:hAnsi="Consolas" w:cs="Consolas"/>
                        <w:sz w:val="19"/>
                        <w:szCs w:val="19"/>
                        <w:lang w:val="es-ES" w:bidi="ar-SA"/>
                      </w:rPr>
                    </w:rPrChange>
                  </w:rPr>
                  <w:delText xml:space="preserve">Dates(idioma </w:delText>
                </w:r>
                <w:r w:rsidRPr="00291827" w:rsidDel="004E5826">
                  <w:rPr>
                    <w:rFonts w:ascii="Consolas" w:eastAsiaTheme="minorHAnsi" w:hAnsi="Consolas" w:cs="Consolas"/>
                    <w:color w:val="0000FF"/>
                    <w:sz w:val="19"/>
                    <w:szCs w:val="19"/>
                    <w:lang w:val="es-ES" w:bidi="ar-SA"/>
                    <w:rPrChange w:id="3466" w:author="Jesus" w:date="2013-07-06T00:55:00Z">
                      <w:rPr>
                        <w:rFonts w:ascii="Consolas" w:eastAsiaTheme="minorHAnsi" w:hAnsi="Consolas" w:cs="Consolas"/>
                        <w:color w:val="0000FF"/>
                        <w:sz w:val="19"/>
                        <w:szCs w:val="19"/>
                        <w:lang w:val="es-ES" w:bidi="ar-SA"/>
                      </w:rPr>
                    </w:rPrChange>
                  </w:rPr>
                  <w:delText>As</w:delText>
                </w:r>
                <w:r w:rsidRPr="00291827" w:rsidDel="004E5826">
                  <w:rPr>
                    <w:rFonts w:ascii="Consolas" w:eastAsiaTheme="minorHAnsi" w:hAnsi="Consolas" w:cs="Consolas"/>
                    <w:sz w:val="19"/>
                    <w:szCs w:val="19"/>
                    <w:lang w:val="es-ES" w:bidi="ar-SA"/>
                    <w:rPrChange w:id="3467" w:author="Jesus" w:date="2013-07-06T00:55:00Z">
                      <w:rPr>
                        <w:rFonts w:ascii="Consolas" w:eastAsiaTheme="minorHAnsi" w:hAnsi="Consolas" w:cs="Consolas"/>
                        <w:sz w:val="19"/>
                        <w:szCs w:val="19"/>
                        <w:lang w:val="es-ES" w:bidi="ar-SA"/>
                      </w:rPr>
                    </w:rPrChange>
                  </w:rPr>
                  <w:delText xml:space="preserve"> </w:delText>
                </w:r>
                <w:r w:rsidRPr="00291827" w:rsidDel="004E5826">
                  <w:rPr>
                    <w:rFonts w:ascii="Consolas" w:eastAsiaTheme="minorHAnsi" w:hAnsi="Consolas" w:cs="Consolas"/>
                    <w:color w:val="0000FF"/>
                    <w:sz w:val="19"/>
                    <w:szCs w:val="19"/>
                    <w:lang w:val="es-ES" w:bidi="ar-SA"/>
                    <w:rPrChange w:id="3468" w:author="Jesus" w:date="2013-07-06T00:55:00Z">
                      <w:rPr>
                        <w:rFonts w:ascii="Consolas" w:eastAsiaTheme="minorHAnsi" w:hAnsi="Consolas" w:cs="Consolas"/>
                        <w:color w:val="0000FF"/>
                        <w:sz w:val="19"/>
                        <w:szCs w:val="19"/>
                        <w:lang w:val="es-ES" w:bidi="ar-SA"/>
                      </w:rPr>
                    </w:rPrChange>
                  </w:rPr>
                  <w:delText>Integer</w:delText>
                </w:r>
                <w:r w:rsidRPr="00291827" w:rsidDel="004E5826">
                  <w:rPr>
                    <w:rFonts w:ascii="Consolas" w:eastAsiaTheme="minorHAnsi" w:hAnsi="Consolas" w:cs="Consolas"/>
                    <w:sz w:val="19"/>
                    <w:szCs w:val="19"/>
                    <w:lang w:val="es-ES" w:bidi="ar-SA"/>
                    <w:rPrChange w:id="3469" w:author="Jesus" w:date="2013-07-06T00:55:00Z">
                      <w:rPr>
                        <w:rFonts w:ascii="Consolas" w:eastAsiaTheme="minorHAnsi" w:hAnsi="Consolas" w:cs="Consolas"/>
                        <w:sz w:val="19"/>
                        <w:szCs w:val="19"/>
                        <w:lang w:val="es-ES" w:bidi="ar-SA"/>
                      </w:rPr>
                    </w:rPrChange>
                  </w:rPr>
                  <w:delText xml:space="preserve">, idTipusAgenda </w:delText>
                </w:r>
                <w:r w:rsidRPr="00291827" w:rsidDel="004E5826">
                  <w:rPr>
                    <w:rFonts w:ascii="Consolas" w:eastAsiaTheme="minorHAnsi" w:hAnsi="Consolas" w:cs="Consolas"/>
                    <w:color w:val="0000FF"/>
                    <w:sz w:val="19"/>
                    <w:szCs w:val="19"/>
                    <w:lang w:val="es-ES" w:bidi="ar-SA"/>
                    <w:rPrChange w:id="3470" w:author="Jesus" w:date="2013-07-06T00:55:00Z">
                      <w:rPr>
                        <w:rFonts w:ascii="Consolas" w:eastAsiaTheme="minorHAnsi" w:hAnsi="Consolas" w:cs="Consolas"/>
                        <w:color w:val="0000FF"/>
                        <w:sz w:val="19"/>
                        <w:szCs w:val="19"/>
                        <w:lang w:val="es-ES" w:bidi="ar-SA"/>
                      </w:rPr>
                    </w:rPrChange>
                  </w:rPr>
                  <w:delText>As</w:delText>
                </w:r>
                <w:r w:rsidRPr="00291827" w:rsidDel="004E5826">
                  <w:rPr>
                    <w:rFonts w:ascii="Consolas" w:eastAsiaTheme="minorHAnsi" w:hAnsi="Consolas" w:cs="Consolas"/>
                    <w:sz w:val="19"/>
                    <w:szCs w:val="19"/>
                    <w:lang w:val="es-ES" w:bidi="ar-SA"/>
                    <w:rPrChange w:id="3471" w:author="Jesus" w:date="2013-07-06T00:55:00Z">
                      <w:rPr>
                        <w:rFonts w:ascii="Consolas" w:eastAsiaTheme="minorHAnsi" w:hAnsi="Consolas" w:cs="Consolas"/>
                        <w:sz w:val="19"/>
                        <w:szCs w:val="19"/>
                        <w:lang w:val="es-ES" w:bidi="ar-SA"/>
                      </w:rPr>
                    </w:rPrChange>
                  </w:rPr>
                  <w:delText xml:space="preserve"> </w:delText>
                </w:r>
                <w:r w:rsidRPr="00291827" w:rsidDel="004E5826">
                  <w:rPr>
                    <w:rFonts w:ascii="Consolas" w:eastAsiaTheme="minorHAnsi" w:hAnsi="Consolas" w:cs="Consolas"/>
                    <w:color w:val="0000FF"/>
                    <w:sz w:val="19"/>
                    <w:szCs w:val="19"/>
                    <w:lang w:val="es-ES" w:bidi="ar-SA"/>
                    <w:rPrChange w:id="3472" w:author="Jesus" w:date="2013-07-06T00:55:00Z">
                      <w:rPr>
                        <w:rFonts w:ascii="Consolas" w:eastAsiaTheme="minorHAnsi" w:hAnsi="Consolas" w:cs="Consolas"/>
                        <w:color w:val="0000FF"/>
                        <w:sz w:val="19"/>
                        <w:szCs w:val="19"/>
                        <w:lang w:val="es-ES" w:bidi="ar-SA"/>
                      </w:rPr>
                    </w:rPrChange>
                  </w:rPr>
                  <w:delText>Integer</w:delText>
                </w:r>
                <w:r w:rsidRPr="00291827" w:rsidDel="004E5826">
                  <w:rPr>
                    <w:rFonts w:ascii="Consolas" w:eastAsiaTheme="minorHAnsi" w:hAnsi="Consolas" w:cs="Consolas"/>
                    <w:sz w:val="19"/>
                    <w:szCs w:val="19"/>
                    <w:lang w:val="es-ES" w:bidi="ar-SA"/>
                    <w:rPrChange w:id="3473" w:author="Jesus" w:date="2013-07-06T00:55:00Z">
                      <w:rPr>
                        <w:rFonts w:ascii="Consolas" w:eastAsiaTheme="minorHAnsi" w:hAnsi="Consolas" w:cs="Consolas"/>
                        <w:sz w:val="19"/>
                        <w:szCs w:val="19"/>
                        <w:lang w:val="es-ES" w:bidi="ar-SA"/>
                      </w:rPr>
                    </w:rPrChange>
                  </w:rPr>
                  <w:delText xml:space="preserve">, dataInici </w:delText>
                </w:r>
                <w:r w:rsidRPr="00291827" w:rsidDel="004E5826">
                  <w:rPr>
                    <w:rFonts w:ascii="Consolas" w:eastAsiaTheme="minorHAnsi" w:hAnsi="Consolas" w:cs="Consolas"/>
                    <w:color w:val="0000FF"/>
                    <w:sz w:val="19"/>
                    <w:szCs w:val="19"/>
                    <w:lang w:val="es-ES" w:bidi="ar-SA"/>
                    <w:rPrChange w:id="3474" w:author="Jesus" w:date="2013-07-06T00:55:00Z">
                      <w:rPr>
                        <w:rFonts w:ascii="Consolas" w:eastAsiaTheme="minorHAnsi" w:hAnsi="Consolas" w:cs="Consolas"/>
                        <w:color w:val="0000FF"/>
                        <w:sz w:val="19"/>
                        <w:szCs w:val="19"/>
                        <w:lang w:val="es-ES" w:bidi="ar-SA"/>
                      </w:rPr>
                    </w:rPrChange>
                  </w:rPr>
                  <w:delText>As</w:delText>
                </w:r>
                <w:r w:rsidRPr="00291827" w:rsidDel="004E5826">
                  <w:rPr>
                    <w:rFonts w:ascii="Consolas" w:eastAsiaTheme="minorHAnsi" w:hAnsi="Consolas" w:cs="Consolas"/>
                    <w:sz w:val="19"/>
                    <w:szCs w:val="19"/>
                    <w:lang w:val="es-ES" w:bidi="ar-SA"/>
                    <w:rPrChange w:id="3475" w:author="Jesus" w:date="2013-07-06T00:55:00Z">
                      <w:rPr>
                        <w:rFonts w:ascii="Consolas" w:eastAsiaTheme="minorHAnsi" w:hAnsi="Consolas" w:cs="Consolas"/>
                        <w:sz w:val="19"/>
                        <w:szCs w:val="19"/>
                        <w:lang w:val="es-ES" w:bidi="ar-SA"/>
                      </w:rPr>
                    </w:rPrChange>
                  </w:rPr>
                  <w:delText xml:space="preserve"> </w:delText>
                </w:r>
                <w:r w:rsidRPr="00291827" w:rsidDel="004E5826">
                  <w:rPr>
                    <w:rFonts w:ascii="Consolas" w:eastAsiaTheme="minorHAnsi" w:hAnsi="Consolas" w:cs="Consolas"/>
                    <w:color w:val="0000FF"/>
                    <w:sz w:val="19"/>
                    <w:szCs w:val="19"/>
                    <w:lang w:val="es-ES" w:bidi="ar-SA"/>
                    <w:rPrChange w:id="3476" w:author="Jesus" w:date="2013-07-06T00:55:00Z">
                      <w:rPr>
                        <w:rFonts w:ascii="Consolas" w:eastAsiaTheme="minorHAnsi" w:hAnsi="Consolas" w:cs="Consolas"/>
                        <w:color w:val="0000FF"/>
                        <w:sz w:val="19"/>
                        <w:szCs w:val="19"/>
                        <w:lang w:val="es-ES" w:bidi="ar-SA"/>
                      </w:rPr>
                    </w:rPrChange>
                  </w:rPr>
                  <w:delText>String</w:delText>
                </w:r>
                <w:r w:rsidRPr="00291827" w:rsidDel="004E5826">
                  <w:rPr>
                    <w:rFonts w:ascii="Consolas" w:eastAsiaTheme="minorHAnsi" w:hAnsi="Consolas" w:cs="Consolas"/>
                    <w:sz w:val="19"/>
                    <w:szCs w:val="19"/>
                    <w:lang w:val="es-ES" w:bidi="ar-SA"/>
                    <w:rPrChange w:id="3477" w:author="Jesus" w:date="2013-07-06T00:55:00Z">
                      <w:rPr>
                        <w:rFonts w:ascii="Consolas" w:eastAsiaTheme="minorHAnsi" w:hAnsi="Consolas" w:cs="Consolas"/>
                        <w:sz w:val="19"/>
                        <w:szCs w:val="19"/>
                        <w:lang w:val="es-ES" w:bidi="ar-SA"/>
                      </w:rPr>
                    </w:rPrChange>
                  </w:rPr>
                  <w:delText xml:space="preserve">, dataFi </w:delText>
                </w:r>
                <w:r w:rsidRPr="00291827" w:rsidDel="004E5826">
                  <w:rPr>
                    <w:rFonts w:ascii="Consolas" w:eastAsiaTheme="minorHAnsi" w:hAnsi="Consolas" w:cs="Consolas"/>
                    <w:color w:val="0000FF"/>
                    <w:sz w:val="19"/>
                    <w:szCs w:val="19"/>
                    <w:lang w:val="es-ES" w:bidi="ar-SA"/>
                    <w:rPrChange w:id="3478" w:author="Jesus" w:date="2013-07-06T00:55:00Z">
                      <w:rPr>
                        <w:rFonts w:ascii="Consolas" w:eastAsiaTheme="minorHAnsi" w:hAnsi="Consolas" w:cs="Consolas"/>
                        <w:color w:val="0000FF"/>
                        <w:sz w:val="19"/>
                        <w:szCs w:val="19"/>
                        <w:lang w:val="es-ES" w:bidi="ar-SA"/>
                      </w:rPr>
                    </w:rPrChange>
                  </w:rPr>
                  <w:delText>As</w:delText>
                </w:r>
                <w:r w:rsidRPr="00291827" w:rsidDel="004E5826">
                  <w:rPr>
                    <w:rFonts w:ascii="Consolas" w:eastAsiaTheme="minorHAnsi" w:hAnsi="Consolas" w:cs="Consolas"/>
                    <w:sz w:val="19"/>
                    <w:szCs w:val="19"/>
                    <w:lang w:val="es-ES" w:bidi="ar-SA"/>
                    <w:rPrChange w:id="3479" w:author="Jesus" w:date="2013-07-06T00:55:00Z">
                      <w:rPr>
                        <w:rFonts w:ascii="Consolas" w:eastAsiaTheme="minorHAnsi" w:hAnsi="Consolas" w:cs="Consolas"/>
                        <w:sz w:val="19"/>
                        <w:szCs w:val="19"/>
                        <w:lang w:val="es-ES" w:bidi="ar-SA"/>
                      </w:rPr>
                    </w:rPrChange>
                  </w:rPr>
                  <w:delText xml:space="preserve"> </w:delText>
                </w:r>
                <w:r w:rsidRPr="00291827" w:rsidDel="004E5826">
                  <w:rPr>
                    <w:rFonts w:ascii="Consolas" w:eastAsiaTheme="minorHAnsi" w:hAnsi="Consolas" w:cs="Consolas"/>
                    <w:color w:val="0000FF"/>
                    <w:sz w:val="19"/>
                    <w:szCs w:val="19"/>
                    <w:lang w:val="es-ES" w:bidi="ar-SA"/>
                    <w:rPrChange w:id="3480" w:author="Jesus" w:date="2013-07-06T00:55:00Z">
                      <w:rPr>
                        <w:rFonts w:ascii="Consolas" w:eastAsiaTheme="minorHAnsi" w:hAnsi="Consolas" w:cs="Consolas"/>
                        <w:color w:val="0000FF"/>
                        <w:sz w:val="19"/>
                        <w:szCs w:val="19"/>
                        <w:lang w:val="es-ES" w:bidi="ar-SA"/>
                      </w:rPr>
                    </w:rPrChange>
                  </w:rPr>
                  <w:delText>String</w:delText>
                </w:r>
                <w:r w:rsidRPr="00291827" w:rsidDel="004E5826">
                  <w:rPr>
                    <w:rFonts w:ascii="Consolas" w:eastAsiaTheme="minorHAnsi" w:hAnsi="Consolas" w:cs="Consolas"/>
                    <w:sz w:val="19"/>
                    <w:szCs w:val="19"/>
                    <w:lang w:val="es-ES" w:bidi="ar-SA"/>
                    <w:rPrChange w:id="3481" w:author="Jesus" w:date="2013-07-06T00:55:00Z">
                      <w:rPr>
                        <w:rFonts w:ascii="Consolas" w:eastAsiaTheme="minorHAnsi" w:hAnsi="Consolas" w:cs="Consolas"/>
                        <w:sz w:val="19"/>
                        <w:szCs w:val="19"/>
                        <w:lang w:val="es-ES" w:bidi="ar-SA"/>
                      </w:rPr>
                    </w:rPrChange>
                  </w:rPr>
                  <w:delText>)</w:delText>
                </w:r>
              </w:del>
            </w:ins>
          </w:p>
        </w:tc>
      </w:tr>
    </w:tbl>
    <w:p w:rsidR="00BD579C" w:rsidDel="004E5826" w:rsidRDefault="00BD579C" w:rsidP="00BD579C">
      <w:pPr>
        <w:pStyle w:val="Epgrafe"/>
        <w:jc w:val="center"/>
        <w:rPr>
          <w:ins w:id="3482" w:author="Campos Muñoz, Jesús" w:date="2013-06-20T13:31:00Z"/>
          <w:del w:id="3483" w:author="Jesus" w:date="2013-07-06T00:55:00Z"/>
        </w:rPr>
      </w:pPr>
      <w:bookmarkStart w:id="3484" w:name="_Toc360449441"/>
      <w:ins w:id="3485" w:author="Campos Muñoz, Jesús" w:date="2013-06-20T13:31:00Z">
        <w:del w:id="3486" w:author="Jesus" w:date="2013-07-06T00:55:00Z">
          <w:r w:rsidDel="004E5826">
            <w:delText xml:space="preserve">Figura </w:delText>
          </w:r>
          <w:r w:rsidDel="004E5826">
            <w:fldChar w:fldCharType="begin"/>
          </w:r>
          <w:r w:rsidDel="004E5826">
            <w:delInstrText xml:space="preserve"> SEQ Figura \* ARABIC </w:delInstrText>
          </w:r>
          <w:r w:rsidDel="004E5826">
            <w:fldChar w:fldCharType="separate"/>
          </w:r>
        </w:del>
      </w:ins>
      <w:ins w:id="3487" w:author="Campos Muñoz, Jesús" w:date="2013-07-05T14:29:00Z">
        <w:del w:id="3488" w:author="Jesus" w:date="2013-07-06T00:55:00Z">
          <w:r w:rsidR="00BF3893" w:rsidDel="004E5826">
            <w:rPr>
              <w:noProof/>
            </w:rPr>
            <w:delText>17</w:delText>
          </w:r>
        </w:del>
      </w:ins>
      <w:ins w:id="3489" w:author="Campos Muñoz, Jesús" w:date="2013-06-20T13:31:00Z">
        <w:del w:id="3490" w:author="Jesus" w:date="2013-07-06T00:55:00Z">
          <w:r w:rsidDel="004E5826">
            <w:fldChar w:fldCharType="end"/>
          </w:r>
          <w:r w:rsidDel="004E5826">
            <w:delText>: Mètodes per obtenir el recompte de</w:delText>
          </w:r>
        </w:del>
      </w:ins>
      <w:ins w:id="3491" w:author="Campos Muñoz, Jesús" w:date="2013-06-20T13:35:00Z">
        <w:del w:id="3492" w:author="Jesus" w:date="2013-07-06T00:55:00Z">
          <w:r w:rsidR="0016078F" w:rsidDel="004E5826">
            <w:delText xml:space="preserve"> les fitxes d’un tipus d</w:delText>
          </w:r>
        </w:del>
      </w:ins>
      <w:ins w:id="3493" w:author="Campos Muñoz, Jesús" w:date="2013-06-20T13:31:00Z">
        <w:del w:id="3494" w:author="Jesus" w:date="2013-07-06T00:55:00Z">
          <w:r w:rsidDel="004E5826">
            <w:delText>’agenda.</w:delText>
          </w:r>
          <w:bookmarkEnd w:id="3484"/>
        </w:del>
      </w:ins>
    </w:p>
    <w:p w:rsidR="00D857BD" w:rsidDel="004E5826" w:rsidRDefault="00D857BD" w:rsidP="00BD579C">
      <w:pPr>
        <w:rPr>
          <w:ins w:id="3495" w:author="Campos Muñoz, Jesús" w:date="2013-06-20T13:38:00Z"/>
          <w:del w:id="3496" w:author="Jesus" w:date="2013-07-06T00:55:00Z"/>
        </w:rPr>
      </w:pPr>
      <w:ins w:id="3497" w:author="Campos Muñoz, Jesús" w:date="2013-06-20T13:38:00Z">
        <w:del w:id="3498" w:author="Jesus" w:date="2013-07-06T00:55:00Z">
          <w:r w:rsidDel="004E5826">
            <w:delText>El m</w:delText>
          </w:r>
        </w:del>
      </w:ins>
      <w:ins w:id="3499" w:author="Campos Muñoz, Jesús" w:date="2013-06-20T13:31:00Z">
        <w:del w:id="3500" w:author="Jesus" w:date="2013-07-06T00:55:00Z">
          <w:r w:rsidR="00BD579C" w:rsidRPr="007753C2" w:rsidDel="004E5826">
            <w:delText xml:space="preserve">ètode </w:delText>
          </w:r>
        </w:del>
      </w:ins>
      <w:ins w:id="3501" w:author="Campos Muñoz, Jesús" w:date="2013-06-21T09:15:00Z">
        <w:del w:id="3502" w:author="Jesus" w:date="2013-07-06T00:55:00Z">
          <w:r w:rsidR="00801581" w:rsidDel="004E5826">
            <w:rPr>
              <w:b/>
            </w:rPr>
            <w:delText>fitxesTipusAgenda</w:delText>
          </w:r>
        </w:del>
      </w:ins>
      <w:ins w:id="3503" w:author="Campos Muñoz, Jesús" w:date="2013-06-25T09:21:00Z">
        <w:del w:id="3504" w:author="Jesus" w:date="2013-07-06T00:55:00Z">
          <w:r w:rsidR="00ED2BB5" w:rsidDel="004E5826">
            <w:rPr>
              <w:rFonts w:eastAsiaTheme="minorHAnsi" w:cs="Consolas"/>
              <w:b/>
              <w:lang w:val="es-ES" w:bidi="ar-SA"/>
            </w:rPr>
            <w:delText>NombreResultats</w:delText>
          </w:r>
        </w:del>
      </w:ins>
      <w:ins w:id="3505" w:author="Campos Muñoz, Jesús" w:date="2013-06-20T13:31:00Z">
        <w:del w:id="3506" w:author="Jesus" w:date="2013-07-06T00:55:00Z">
          <w:r w:rsidR="00BD579C" w:rsidDel="004E5826">
            <w:delText xml:space="preserve"> </w:delText>
          </w:r>
          <w:r w:rsidR="00BD579C" w:rsidRPr="007753C2" w:rsidDel="004E5826">
            <w:delText>necessita rebre en la seva invocació</w:delText>
          </w:r>
          <w:r w:rsidR="00BD579C" w:rsidDel="004E5826">
            <w:delText xml:space="preserve"> com a</w:delText>
          </w:r>
          <w:r w:rsidR="00BD579C" w:rsidRPr="007753C2" w:rsidDel="004E5826">
            <w:delText xml:space="preserve"> paràmetre</w:delText>
          </w:r>
        </w:del>
      </w:ins>
      <w:ins w:id="3507" w:author="Campos Muñoz, Jesús" w:date="2013-06-20T13:38:00Z">
        <w:del w:id="3508" w:author="Jesus" w:date="2013-07-06T00:55:00Z">
          <w:r w:rsidDel="004E5826">
            <w:delText>s:</w:delText>
          </w:r>
        </w:del>
      </w:ins>
    </w:p>
    <w:p w:rsidR="00EF4EF9" w:rsidDel="004E5826" w:rsidRDefault="00D857BD">
      <w:pPr>
        <w:pStyle w:val="Prrafodelista"/>
        <w:numPr>
          <w:ilvl w:val="0"/>
          <w:numId w:val="2"/>
        </w:numPr>
        <w:rPr>
          <w:ins w:id="3509" w:author="Campos Muñoz, Jesús" w:date="2013-06-20T13:40:00Z"/>
          <w:del w:id="3510" w:author="Jesus" w:date="2013-07-06T00:55:00Z"/>
        </w:rPr>
        <w:pPrChange w:id="3511" w:author="Campos Muñoz, Jesús" w:date="2013-06-20T13:40:00Z">
          <w:pPr/>
        </w:pPrChange>
      </w:pPr>
      <w:ins w:id="3512" w:author="Campos Muñoz, Jesús" w:date="2013-06-20T13:38:00Z">
        <w:del w:id="3513" w:author="Jesus" w:date="2013-07-06T00:55:00Z">
          <w:r w:rsidRPr="00D857BD" w:rsidDel="004E5826">
            <w:rPr>
              <w:b/>
              <w:rPrChange w:id="3514" w:author="Campos Muñoz, Jesús" w:date="2013-06-20T13:38:00Z">
                <w:rPr/>
              </w:rPrChange>
            </w:rPr>
            <w:delText>idioma:</w:delText>
          </w:r>
        </w:del>
      </w:ins>
      <w:ins w:id="3515" w:author="Campos Muñoz, Jesús" w:date="2013-06-20T13:31:00Z">
        <w:del w:id="3516" w:author="Jesus" w:date="2013-07-06T00:55:00Z">
          <w:r w:rsidR="00BD579C" w:rsidRPr="007753C2" w:rsidDel="004E5826">
            <w:delText xml:space="preserve"> </w:delText>
          </w:r>
          <w:r w:rsidR="00BD579C" w:rsidDel="004E5826">
            <w:delText xml:space="preserve">el codi de l’idioma </w:delText>
          </w:r>
        </w:del>
      </w:ins>
      <w:ins w:id="3517" w:author="Campos Muñoz, Jesús" w:date="2013-07-01T11:59:00Z">
        <w:del w:id="3518" w:author="Jesus" w:date="2013-07-06T00:55:00Z">
          <w:r w:rsidR="007F0D24" w:rsidDel="004E5826">
            <w:delText xml:space="preserve">en el que es volen rebre les dades </w:delText>
          </w:r>
        </w:del>
      </w:ins>
      <w:ins w:id="3519" w:author="Campos Muñoz, Jesús" w:date="2013-06-20T13:31:00Z">
        <w:del w:id="3520" w:author="Jesus" w:date="2013-07-06T00:55:00Z">
          <w:r w:rsidR="00BD579C" w:rsidDel="004E5826">
            <w:delText xml:space="preserve">(codi únic que identifica un idioma i que s’obté a l’apartat </w:delText>
          </w:r>
        </w:del>
      </w:ins>
      <w:ins w:id="3521" w:author="Campos Muñoz, Jesús" w:date="2013-06-20T14:06:00Z">
        <w:del w:id="3522" w:author="Jesus" w:date="2013-07-06T00:55:00Z">
          <w:r w:rsidR="00D542E1" w:rsidRPr="000B4CD2" w:rsidDel="004E5826">
            <w:rPr>
              <w:b/>
            </w:rPr>
            <w:fldChar w:fldCharType="begin"/>
          </w:r>
          <w:r w:rsidR="00D542E1" w:rsidRPr="000B4CD2" w:rsidDel="004E5826">
            <w:rPr>
              <w:b/>
            </w:rPr>
            <w:delInstrText xml:space="preserve"> REF _Ref359500419 \r \h </w:delInstrText>
          </w:r>
          <w:r w:rsidR="00D542E1" w:rsidDel="004E5826">
            <w:rPr>
              <w:b/>
            </w:rPr>
            <w:delInstrText xml:space="preserve"> \* MERGEFORMAT </w:delInstrText>
          </w:r>
        </w:del>
      </w:ins>
      <w:del w:id="3523" w:author="Jesus" w:date="2013-07-06T00:55:00Z">
        <w:r w:rsidR="00D542E1" w:rsidRPr="000B4CD2" w:rsidDel="004E5826">
          <w:rPr>
            <w:b/>
          </w:rPr>
        </w:r>
      </w:del>
      <w:ins w:id="3524" w:author="Campos Muñoz, Jesús" w:date="2013-06-20T14:06:00Z">
        <w:del w:id="3525" w:author="Jesus" w:date="2013-07-06T00:55:00Z">
          <w:r w:rsidR="00D542E1" w:rsidRPr="000B4CD2" w:rsidDel="004E5826">
            <w:rPr>
              <w:b/>
            </w:rPr>
            <w:fldChar w:fldCharType="separate"/>
          </w:r>
        </w:del>
      </w:ins>
      <w:ins w:id="3526" w:author="Campos Muñoz, Jesús" w:date="2013-07-05T14:29:00Z">
        <w:del w:id="3527" w:author="Jesus" w:date="2013-07-06T00:55:00Z">
          <w:r w:rsidR="00BF3893" w:rsidDel="004E5826">
            <w:rPr>
              <w:b/>
            </w:rPr>
            <w:delText>3.2.1</w:delText>
          </w:r>
        </w:del>
      </w:ins>
      <w:ins w:id="3528" w:author="Campos Muñoz, Jesús" w:date="2013-06-20T14:06:00Z">
        <w:del w:id="3529" w:author="Jesus" w:date="2013-07-06T00:55:00Z">
          <w:r w:rsidR="00D542E1" w:rsidRPr="000B4CD2" w:rsidDel="004E5826">
            <w:rPr>
              <w:b/>
            </w:rPr>
            <w:fldChar w:fldCharType="end"/>
          </w:r>
          <w:r w:rsidR="00D542E1" w:rsidRPr="000B4CD2" w:rsidDel="004E5826">
            <w:rPr>
              <w:b/>
            </w:rPr>
            <w:delText xml:space="preserve"> </w:delText>
          </w:r>
          <w:r w:rsidR="00D542E1" w:rsidRPr="000B4CD2" w:rsidDel="004E5826">
            <w:rPr>
              <w:b/>
            </w:rPr>
            <w:fldChar w:fldCharType="begin"/>
          </w:r>
          <w:r w:rsidR="00D542E1" w:rsidRPr="000B4CD2" w:rsidDel="004E5826">
            <w:rPr>
              <w:b/>
            </w:rPr>
            <w:delInstrText xml:space="preserve"> REF _Ref359500422 \h </w:delInstrText>
          </w:r>
          <w:r w:rsidR="00D542E1" w:rsidDel="004E5826">
            <w:rPr>
              <w:b/>
            </w:rPr>
            <w:delInstrText xml:space="preserve"> \* MERGEFORMAT </w:delInstrText>
          </w:r>
        </w:del>
      </w:ins>
      <w:del w:id="3530" w:author="Jesus" w:date="2013-07-06T00:55:00Z">
        <w:r w:rsidR="00D542E1" w:rsidRPr="000B4CD2" w:rsidDel="004E5826">
          <w:rPr>
            <w:b/>
          </w:rPr>
        </w:r>
      </w:del>
      <w:ins w:id="3531" w:author="Campos Muñoz, Jesús" w:date="2013-06-20T14:06:00Z">
        <w:del w:id="3532" w:author="Jesus" w:date="2013-07-06T00:55:00Z">
          <w:r w:rsidR="00D542E1" w:rsidRPr="000B4CD2" w:rsidDel="004E5826">
            <w:rPr>
              <w:b/>
            </w:rPr>
            <w:fldChar w:fldCharType="separate"/>
          </w:r>
        </w:del>
      </w:ins>
      <w:ins w:id="3533" w:author="Campos Muñoz, Jesús" w:date="2013-07-05T14:29:00Z">
        <w:del w:id="3534" w:author="Jesus" w:date="2013-07-06T00:55:00Z">
          <w:r w:rsidR="00BF3893" w:rsidRPr="00BF3893" w:rsidDel="004E5826">
            <w:rPr>
              <w:b/>
              <w:rPrChange w:id="3535" w:author="Campos Muñoz, Jesús" w:date="2013-07-05T14:29:00Z">
                <w:rPr/>
              </w:rPrChange>
            </w:rPr>
            <w:delText>Obtenir idiomes disponibles</w:delText>
          </w:r>
        </w:del>
      </w:ins>
      <w:ins w:id="3536" w:author="Campos Muñoz, Jesús" w:date="2013-06-20T14:06:00Z">
        <w:del w:id="3537" w:author="Jesus" w:date="2013-07-06T00:55:00Z">
          <w:r w:rsidR="00D542E1" w:rsidRPr="000B4CD2" w:rsidDel="004E5826">
            <w:rPr>
              <w:b/>
            </w:rPr>
            <w:fldChar w:fldCharType="end"/>
          </w:r>
        </w:del>
      </w:ins>
      <w:ins w:id="3538" w:author="Campos Muñoz, Jesús" w:date="2013-06-20T13:31:00Z">
        <w:del w:id="3539" w:author="Jesus" w:date="2013-07-06T00:55:00Z">
          <w:r w:rsidR="00BD579C" w:rsidDel="004E5826">
            <w:delText>)</w:delText>
          </w:r>
          <w:r w:rsidR="00BD579C" w:rsidRPr="007753C2" w:rsidDel="004E5826">
            <w:delText>.</w:delText>
          </w:r>
        </w:del>
      </w:ins>
    </w:p>
    <w:p w:rsidR="00EF4EF9" w:rsidDel="004E5826" w:rsidRDefault="00EF4EF9" w:rsidP="00EF4EF9">
      <w:pPr>
        <w:pStyle w:val="Prrafodelista"/>
        <w:numPr>
          <w:ilvl w:val="0"/>
          <w:numId w:val="2"/>
        </w:numPr>
        <w:rPr>
          <w:ins w:id="3540" w:author="Campos Muñoz, Jesús" w:date="2013-06-20T13:40:00Z"/>
          <w:del w:id="3541" w:author="Jesus" w:date="2013-07-06T00:55:00Z"/>
        </w:rPr>
      </w:pPr>
      <w:ins w:id="3542" w:author="Campos Muñoz, Jesús" w:date="2013-06-20T13:40:00Z">
        <w:del w:id="3543" w:author="Jesus" w:date="2013-07-06T00:55:00Z">
          <w:r w:rsidDel="004E5826">
            <w:rPr>
              <w:b/>
            </w:rPr>
            <w:delText>idTipusAgenda</w:delText>
          </w:r>
          <w:r w:rsidRPr="000B4CD2" w:rsidDel="004E5826">
            <w:delText>:</w:delText>
          </w:r>
          <w:r w:rsidDel="004E5826">
            <w:delText xml:space="preserve"> l’identificador del tipus d’agenda sobre el que es volen consultar les categories</w:delText>
          </w:r>
          <w:r w:rsidRPr="007753C2" w:rsidDel="004E5826">
            <w:delText>.</w:delText>
          </w:r>
        </w:del>
      </w:ins>
    </w:p>
    <w:p w:rsidR="00D01BD4" w:rsidDel="004E5826" w:rsidRDefault="00BD579C">
      <w:pPr>
        <w:pStyle w:val="Prrafodelista"/>
        <w:numPr>
          <w:ilvl w:val="0"/>
          <w:numId w:val="2"/>
        </w:numPr>
        <w:rPr>
          <w:ins w:id="3544" w:author="Campos Muñoz, Jesús" w:date="2013-07-01T13:19:00Z"/>
          <w:del w:id="3545" w:author="Jesus" w:date="2013-07-06T00:55:00Z"/>
        </w:rPr>
        <w:pPrChange w:id="3546" w:author="Campos Muñoz, Jesús" w:date="2013-06-20T13:38:00Z">
          <w:pPr/>
        </w:pPrChange>
      </w:pPr>
      <w:ins w:id="3547" w:author="Campos Muñoz, Jesús" w:date="2013-06-20T13:31:00Z">
        <w:del w:id="3548" w:author="Jesus" w:date="2013-07-06T00:55:00Z">
          <w:r w:rsidDel="004E5826">
            <w:delText xml:space="preserve">Al no rebre cap data, establirà la data actual per defecte i cercarà totes les activitats amb una data de finalització posterior al dia actual a les 00:00 hores. </w:delText>
          </w:r>
        </w:del>
      </w:ins>
    </w:p>
    <w:p w:rsidR="00BD579C" w:rsidDel="004E5826" w:rsidRDefault="00BD579C">
      <w:pPr>
        <w:rPr>
          <w:ins w:id="3549" w:author="Campos Muñoz, Jesús" w:date="2013-06-20T13:31:00Z"/>
          <w:del w:id="3550" w:author="Jesus" w:date="2013-07-06T00:55:00Z"/>
        </w:rPr>
      </w:pPr>
      <w:ins w:id="3551" w:author="Campos Muñoz, Jesús" w:date="2013-06-20T13:31:00Z">
        <w:del w:id="3552" w:author="Jesus" w:date="2013-07-06T00:55:00Z">
          <w:r w:rsidDel="004E5826">
            <w:delText xml:space="preserve">Retorna el nombre total de resultats obtinguts amb la sentència mètode </w:delText>
          </w:r>
        </w:del>
      </w:ins>
      <w:ins w:id="3553" w:author="Campos Muñoz, Jesús" w:date="2013-06-21T09:15:00Z">
        <w:del w:id="3554" w:author="Jesus" w:date="2013-07-06T00:55:00Z">
          <w:r w:rsidR="00B452A2" w:rsidRPr="00D01BD4" w:rsidDel="004E5826">
            <w:rPr>
              <w:b/>
              <w:rPrChange w:id="3555" w:author="Campos Muñoz, Jesús" w:date="2013-07-01T13:19:00Z">
                <w:rPr/>
              </w:rPrChange>
            </w:rPr>
            <w:delText xml:space="preserve">fitxesTipusAgenda </w:delText>
          </w:r>
        </w:del>
      </w:ins>
      <w:ins w:id="3556" w:author="Campos Muñoz, Jesús" w:date="2013-06-20T13:31:00Z">
        <w:del w:id="3557" w:author="Jesus" w:date="2013-07-06T00:55:00Z">
          <w:r w:rsidDel="004E5826">
            <w:delText xml:space="preserve">de l’apartat </w:delText>
          </w:r>
        </w:del>
      </w:ins>
      <w:ins w:id="3558" w:author="Campos Muñoz, Jesús" w:date="2013-06-20T13:58:00Z">
        <w:del w:id="3559" w:author="Jesus" w:date="2013-07-06T00:55:00Z">
          <w:r w:rsidR="00BD2E6D" w:rsidRPr="00D01BD4" w:rsidDel="004E5826">
            <w:rPr>
              <w:b/>
              <w:rPrChange w:id="3560" w:author="Campos Muñoz, Jesús" w:date="2013-07-01T13:19:00Z">
                <w:rPr/>
              </w:rPrChange>
            </w:rPr>
            <w:fldChar w:fldCharType="begin"/>
          </w:r>
          <w:r w:rsidR="00BD2E6D" w:rsidRPr="00D01BD4" w:rsidDel="004E5826">
            <w:rPr>
              <w:b/>
              <w:rPrChange w:id="3561" w:author="Campos Muñoz, Jesús" w:date="2013-07-01T13:19:00Z">
                <w:rPr/>
              </w:rPrChange>
            </w:rPr>
            <w:delInstrText xml:space="preserve"> REF _Ref359500003 \r \h </w:delInstrText>
          </w:r>
        </w:del>
      </w:ins>
      <w:del w:id="3562" w:author="Jesus" w:date="2013-07-06T00:55:00Z">
        <w:r w:rsidR="00BD2E6D" w:rsidRPr="00D01BD4" w:rsidDel="004E5826">
          <w:rPr>
            <w:b/>
            <w:rPrChange w:id="3563" w:author="Campos Muñoz, Jesús" w:date="2013-07-01T13:19:00Z">
              <w:rPr>
                <w:b/>
              </w:rPr>
            </w:rPrChange>
          </w:rPr>
        </w:r>
      </w:del>
      <w:ins w:id="3564" w:author="Campos Muñoz, Jesús" w:date="2013-06-20T13:58:00Z">
        <w:del w:id="3565" w:author="Jesus" w:date="2013-07-06T00:55:00Z">
          <w:r w:rsidR="00BD2E6D" w:rsidRPr="00D01BD4" w:rsidDel="004E5826">
            <w:rPr>
              <w:b/>
              <w:rPrChange w:id="3566" w:author="Campos Muñoz, Jesús" w:date="2013-07-01T13:19:00Z">
                <w:rPr/>
              </w:rPrChange>
            </w:rPr>
            <w:fldChar w:fldCharType="separate"/>
          </w:r>
        </w:del>
      </w:ins>
      <w:ins w:id="3567" w:author="Campos Muñoz, Jesús" w:date="2013-07-05T14:29:00Z">
        <w:del w:id="3568" w:author="Jesus" w:date="2013-07-06T00:55:00Z">
          <w:r w:rsidR="00BF3893" w:rsidDel="004E5826">
            <w:rPr>
              <w:b/>
            </w:rPr>
            <w:delText>3.2.4</w:delText>
          </w:r>
        </w:del>
      </w:ins>
      <w:ins w:id="3569" w:author="Campos Muñoz, Jesús" w:date="2013-06-20T13:58:00Z">
        <w:del w:id="3570" w:author="Jesus" w:date="2013-07-06T00:55:00Z">
          <w:r w:rsidR="00BD2E6D" w:rsidRPr="00D01BD4" w:rsidDel="004E5826">
            <w:rPr>
              <w:b/>
              <w:rPrChange w:id="3571" w:author="Campos Muñoz, Jesús" w:date="2013-07-01T13:19:00Z">
                <w:rPr/>
              </w:rPrChange>
            </w:rPr>
            <w:fldChar w:fldCharType="end"/>
          </w:r>
          <w:r w:rsidR="00BD2E6D" w:rsidRPr="00D01BD4" w:rsidDel="004E5826">
            <w:rPr>
              <w:b/>
              <w:rPrChange w:id="3572" w:author="Campos Muñoz, Jesús" w:date="2013-07-01T13:19:00Z">
                <w:rPr/>
              </w:rPrChange>
            </w:rPr>
            <w:delText xml:space="preserve"> </w:delText>
          </w:r>
        </w:del>
      </w:ins>
      <w:ins w:id="3573" w:author="Campos Muñoz, Jesús" w:date="2013-06-20T13:57:00Z">
        <w:del w:id="3574" w:author="Jesus" w:date="2013-07-06T00:55:00Z">
          <w:r w:rsidR="00BD2E6D" w:rsidRPr="00D01BD4" w:rsidDel="004E5826">
            <w:rPr>
              <w:b/>
              <w:rPrChange w:id="3575" w:author="Campos Muñoz, Jesús" w:date="2013-07-01T13:19:00Z">
                <w:rPr/>
              </w:rPrChange>
            </w:rPr>
            <w:fldChar w:fldCharType="begin"/>
          </w:r>
          <w:r w:rsidR="00BD2E6D" w:rsidRPr="00D01BD4" w:rsidDel="004E5826">
            <w:rPr>
              <w:b/>
              <w:rPrChange w:id="3576" w:author="Campos Muñoz, Jesús" w:date="2013-07-01T13:19:00Z">
                <w:rPr/>
              </w:rPrChange>
            </w:rPr>
            <w:delInstrText xml:space="preserve"> REF _Ref359499999 \h </w:delInstrText>
          </w:r>
        </w:del>
      </w:ins>
      <w:del w:id="3577" w:author="Jesus" w:date="2013-07-06T00:55:00Z">
        <w:r w:rsidR="00BD2E6D" w:rsidRPr="00D01BD4" w:rsidDel="004E5826">
          <w:rPr>
            <w:b/>
            <w:rPrChange w:id="3578" w:author="Campos Muñoz, Jesús" w:date="2013-07-01T13:19:00Z">
              <w:rPr/>
            </w:rPrChange>
          </w:rPr>
          <w:delInstrText xml:space="preserve"> \* MERGEFORMAT </w:delInstrText>
        </w:r>
        <w:r w:rsidR="00BD2E6D" w:rsidRPr="00D01BD4" w:rsidDel="004E5826">
          <w:rPr>
            <w:b/>
            <w:rPrChange w:id="3579" w:author="Campos Muñoz, Jesús" w:date="2013-07-01T13:19:00Z">
              <w:rPr>
                <w:b/>
              </w:rPr>
            </w:rPrChange>
          </w:rPr>
        </w:r>
        <w:r w:rsidR="00BD2E6D" w:rsidRPr="00D01BD4" w:rsidDel="004E5826">
          <w:rPr>
            <w:b/>
            <w:rPrChange w:id="3580" w:author="Campos Muñoz, Jesús" w:date="2013-07-01T13:19:00Z">
              <w:rPr/>
            </w:rPrChange>
          </w:rPr>
          <w:fldChar w:fldCharType="separate"/>
        </w:r>
      </w:del>
      <w:ins w:id="3581" w:author="Campos Muñoz, Jesús" w:date="2013-07-05T14:29:00Z">
        <w:del w:id="3582" w:author="Jesus" w:date="2013-07-06T00:55:00Z">
          <w:r w:rsidR="00BF3893" w:rsidRPr="00BF3893" w:rsidDel="004E5826">
            <w:rPr>
              <w:b/>
              <w:rPrChange w:id="3583" w:author="Campos Muñoz, Jesús" w:date="2013-07-05T14:29:00Z">
                <w:rPr/>
              </w:rPrChange>
            </w:rPr>
            <w:delText>Obtenir fitxes d’un cert tipus d’agenda</w:delText>
          </w:r>
        </w:del>
      </w:ins>
      <w:ins w:id="3584" w:author="Campos Muñoz, Jesús" w:date="2013-06-20T13:57:00Z">
        <w:del w:id="3585" w:author="Jesus" w:date="2013-07-06T00:55:00Z">
          <w:r w:rsidR="00BD2E6D" w:rsidRPr="00D01BD4" w:rsidDel="004E5826">
            <w:rPr>
              <w:b/>
              <w:rPrChange w:id="3586" w:author="Campos Muñoz, Jesús" w:date="2013-07-01T13:19:00Z">
                <w:rPr/>
              </w:rPrChange>
            </w:rPr>
            <w:fldChar w:fldCharType="end"/>
          </w:r>
        </w:del>
      </w:ins>
      <w:ins w:id="3587" w:author="Campos Muñoz, Jesús" w:date="2013-06-20T13:31:00Z">
        <w:del w:id="3588" w:author="Jesus" w:date="2013-07-06T00:55:00Z">
          <w:r w:rsidDel="004E5826">
            <w:delText xml:space="preserve">. D’aquesta manera amb el mètode </w:delText>
          </w:r>
        </w:del>
      </w:ins>
      <w:ins w:id="3589" w:author="Campos Muñoz, Jesús" w:date="2013-06-21T09:16:00Z">
        <w:del w:id="3590" w:author="Jesus" w:date="2013-07-06T00:55:00Z">
          <w:r w:rsidR="00526BDC" w:rsidRPr="00D01BD4" w:rsidDel="004E5826">
            <w:rPr>
              <w:b/>
              <w:rPrChange w:id="3591" w:author="Campos Muñoz, Jesús" w:date="2013-07-01T13:19:00Z">
                <w:rPr/>
              </w:rPrChange>
            </w:rPr>
            <w:delText>fitxesTipusAgenda</w:delText>
          </w:r>
        </w:del>
      </w:ins>
      <w:ins w:id="3592" w:author="Campos Muñoz, Jesús" w:date="2013-06-20T13:31:00Z">
        <w:del w:id="3593" w:author="Jesus" w:date="2013-07-06T00:55:00Z">
          <w:r w:rsidRPr="00D01BD4" w:rsidDel="004E5826">
            <w:rPr>
              <w:rFonts w:eastAsiaTheme="minorHAnsi" w:cs="Consolas"/>
              <w:b/>
              <w:lang w:val="es-ES" w:bidi="ar-SA"/>
              <w:rPrChange w:id="3594" w:author="Campos Muñoz, Jesús" w:date="2013-07-01T13:19:00Z">
                <w:rPr>
                  <w:rFonts w:asciiTheme="majorHAnsi" w:eastAsiaTheme="minorHAnsi" w:hAnsiTheme="majorHAnsi" w:cs="Consolas"/>
                  <w:b/>
                  <w:lang w:val="es-ES" w:bidi="ar-SA"/>
                </w:rPr>
              </w:rPrChange>
            </w:rPr>
            <w:delText>Paginada</w:delText>
          </w:r>
          <w:r w:rsidDel="004E5826">
            <w:delText xml:space="preserve"> es pot triar la quantitat de resultats que es volen obtenir. </w:delText>
          </w:r>
        </w:del>
      </w:ins>
    </w:p>
    <w:p w:rsidR="00BD579C" w:rsidDel="004E5826" w:rsidRDefault="00BD579C" w:rsidP="00BD579C">
      <w:pPr>
        <w:rPr>
          <w:ins w:id="3595" w:author="Campos Muñoz, Jesús" w:date="2013-06-20T13:31:00Z"/>
          <w:del w:id="3596" w:author="Jesus" w:date="2013-07-06T00:55:00Z"/>
        </w:rPr>
      </w:pPr>
    </w:p>
    <w:p w:rsidR="00BD579C" w:rsidDel="004E5826" w:rsidRDefault="00BD579C" w:rsidP="00BD579C">
      <w:pPr>
        <w:rPr>
          <w:ins w:id="3597" w:author="Campos Muñoz, Jesús" w:date="2013-06-20T13:31:00Z"/>
          <w:del w:id="3598" w:author="Jesus" w:date="2013-07-06T00:55:00Z"/>
        </w:rPr>
      </w:pPr>
      <w:ins w:id="3599" w:author="Campos Muñoz, Jesús" w:date="2013-06-20T13:31:00Z">
        <w:del w:id="3600" w:author="Jesus" w:date="2013-07-06T00:55:00Z">
          <w:r w:rsidDel="004E5826">
            <w:delText>El m</w:delText>
          </w:r>
          <w:r w:rsidRPr="007753C2" w:rsidDel="004E5826">
            <w:delText xml:space="preserve">ètode </w:delText>
          </w:r>
        </w:del>
      </w:ins>
      <w:ins w:id="3601" w:author="Campos Muñoz, Jesús" w:date="2013-06-21T09:16:00Z">
        <w:del w:id="3602" w:author="Jesus" w:date="2013-07-06T00:55:00Z">
          <w:r w:rsidR="00526BDC" w:rsidDel="004E5826">
            <w:rPr>
              <w:b/>
            </w:rPr>
            <w:delText>fitxesTipusAgenda</w:delText>
          </w:r>
        </w:del>
      </w:ins>
      <w:ins w:id="3603" w:author="Campos Muñoz, Jesús" w:date="2013-06-25T09:22:00Z">
        <w:del w:id="3604" w:author="Jesus" w:date="2013-07-06T00:55:00Z">
          <w:r w:rsidR="00ED2BB5" w:rsidDel="004E5826">
            <w:rPr>
              <w:b/>
            </w:rPr>
            <w:delText>NombreResultats</w:delText>
          </w:r>
        </w:del>
      </w:ins>
      <w:ins w:id="3605" w:author="Campos Muñoz, Jesús" w:date="2013-06-20T13:31:00Z">
        <w:del w:id="3606" w:author="Jesus" w:date="2013-07-06T00:55:00Z">
          <w:r w:rsidRPr="00331670" w:rsidDel="004E5826">
            <w:rPr>
              <w:rFonts w:eastAsiaTheme="minorHAnsi" w:cs="Consolas"/>
              <w:b/>
              <w:lang w:val="es-ES" w:bidi="ar-SA"/>
              <w:rPrChange w:id="3607" w:author="Campos Muñoz, Jesús" w:date="2013-06-20T13:36:00Z">
                <w:rPr>
                  <w:rFonts w:asciiTheme="majorHAnsi" w:eastAsiaTheme="minorHAnsi" w:hAnsiTheme="majorHAnsi" w:cs="Consolas"/>
                  <w:b/>
                  <w:lang w:val="es-ES" w:bidi="ar-SA"/>
                </w:rPr>
              </w:rPrChange>
            </w:rPr>
            <w:delText>Data</w:delText>
          </w:r>
          <w:r w:rsidDel="004E5826">
            <w:delText xml:space="preserve"> </w:delText>
          </w:r>
          <w:r w:rsidRPr="007753C2" w:rsidDel="004E5826">
            <w:delText>necessita rebre en la seva invocació</w:delText>
          </w:r>
          <w:r w:rsidDel="004E5826">
            <w:delText xml:space="preserve"> com a</w:delText>
          </w:r>
          <w:r w:rsidRPr="007753C2" w:rsidDel="004E5826">
            <w:delText xml:space="preserve"> paràmetre</w:delText>
          </w:r>
          <w:r w:rsidDel="004E5826">
            <w:delText>s:</w:delText>
          </w:r>
        </w:del>
      </w:ins>
    </w:p>
    <w:p w:rsidR="00BD579C" w:rsidDel="004E5826" w:rsidRDefault="00890E51" w:rsidP="00BD579C">
      <w:pPr>
        <w:pStyle w:val="Prrafodelista"/>
        <w:numPr>
          <w:ilvl w:val="0"/>
          <w:numId w:val="2"/>
        </w:numPr>
        <w:rPr>
          <w:ins w:id="3608" w:author="Campos Muñoz, Jesús" w:date="2013-06-20T13:40:00Z"/>
          <w:del w:id="3609" w:author="Jesus" w:date="2013-07-06T00:55:00Z"/>
        </w:rPr>
      </w:pPr>
      <w:ins w:id="3610" w:author="Campos Muñoz, Jesús" w:date="2013-06-20T13:43:00Z">
        <w:del w:id="3611" w:author="Jesus" w:date="2013-07-06T00:55:00Z">
          <w:r w:rsidRPr="000B4CD2" w:rsidDel="004E5826">
            <w:rPr>
              <w:b/>
            </w:rPr>
            <w:delText>idioma:</w:delText>
          </w:r>
          <w:r w:rsidRPr="007753C2" w:rsidDel="004E5826">
            <w:delText xml:space="preserve"> </w:delText>
          </w:r>
          <w:r w:rsidDel="004E5826">
            <w:delText>el codi de l’idioma en el que es desitja rebre la informació</w:delText>
          </w:r>
        </w:del>
      </w:ins>
      <w:ins w:id="3612" w:author="Campos Muñoz, Jesús" w:date="2013-06-20T13:31:00Z">
        <w:del w:id="3613" w:author="Jesus" w:date="2013-07-06T00:55:00Z">
          <w:r w:rsidR="00BD579C" w:rsidDel="004E5826">
            <w:delText>.</w:delText>
          </w:r>
        </w:del>
      </w:ins>
    </w:p>
    <w:p w:rsidR="00EF4EF9" w:rsidDel="004E5826" w:rsidRDefault="00EF4EF9" w:rsidP="00EF4EF9">
      <w:pPr>
        <w:pStyle w:val="Prrafodelista"/>
        <w:numPr>
          <w:ilvl w:val="0"/>
          <w:numId w:val="2"/>
        </w:numPr>
        <w:rPr>
          <w:ins w:id="3614" w:author="Campos Muñoz, Jesús" w:date="2013-06-20T13:40:00Z"/>
          <w:del w:id="3615" w:author="Jesus" w:date="2013-07-06T00:55:00Z"/>
        </w:rPr>
      </w:pPr>
      <w:ins w:id="3616" w:author="Campos Muñoz, Jesús" w:date="2013-06-20T13:40:00Z">
        <w:del w:id="3617" w:author="Jesus" w:date="2013-07-06T00:55:00Z">
          <w:r w:rsidDel="004E5826">
            <w:rPr>
              <w:b/>
            </w:rPr>
            <w:delText>idTipusAgenda</w:delText>
          </w:r>
          <w:r w:rsidRPr="000B4CD2" w:rsidDel="004E5826">
            <w:delText>:</w:delText>
          </w:r>
          <w:r w:rsidDel="004E5826">
            <w:delText xml:space="preserve"> l’identificador del tipus d’agenda sobre el que es volen consultar les categories</w:delText>
          </w:r>
          <w:r w:rsidRPr="007753C2" w:rsidDel="004E5826">
            <w:delText>.</w:delText>
          </w:r>
        </w:del>
      </w:ins>
    </w:p>
    <w:p w:rsidR="00BD579C" w:rsidDel="004E5826" w:rsidRDefault="00BD579C" w:rsidP="00BD579C">
      <w:pPr>
        <w:pStyle w:val="Prrafodelista"/>
        <w:numPr>
          <w:ilvl w:val="0"/>
          <w:numId w:val="2"/>
        </w:numPr>
        <w:rPr>
          <w:ins w:id="3618" w:author="Campos Muñoz, Jesús" w:date="2013-06-20T13:31:00Z"/>
          <w:del w:id="3619" w:author="Jesus" w:date="2013-07-06T00:55:00Z"/>
        </w:rPr>
      </w:pPr>
      <w:ins w:id="3620" w:author="Campos Muñoz, Jesús" w:date="2013-06-20T13:31:00Z">
        <w:del w:id="3621" w:author="Jesus" w:date="2013-07-06T00:55:00Z">
          <w:r w:rsidDel="004E5826">
            <w:rPr>
              <w:b/>
            </w:rPr>
            <w:delText>data:</w:delText>
          </w:r>
          <w:r w:rsidDel="004E5826">
            <w:delText xml:space="preserve"> la data en format String (per a més informació de com proporcionar la data veure l’apartat </w:delText>
          </w:r>
          <w:r w:rsidRPr="000B4CD2" w:rsidDel="004E5826">
            <w:rPr>
              <w:b/>
            </w:rPr>
            <w:fldChar w:fldCharType="begin"/>
          </w:r>
          <w:r w:rsidRPr="000B4CD2" w:rsidDel="004E5826">
            <w:rPr>
              <w:b/>
            </w:rPr>
            <w:delInstrText xml:space="preserve"> REF _Ref359458798 \h  \* MERGEFORMAT </w:delInstrText>
          </w:r>
        </w:del>
      </w:ins>
      <w:del w:id="3622" w:author="Jesus" w:date="2013-07-06T00:55:00Z">
        <w:r w:rsidRPr="000B4CD2" w:rsidDel="004E5826">
          <w:rPr>
            <w:b/>
          </w:rPr>
        </w:r>
      </w:del>
      <w:ins w:id="3623" w:author="Campos Muñoz, Jesús" w:date="2013-06-20T13:31:00Z">
        <w:del w:id="3624" w:author="Jesus" w:date="2013-07-06T00:55:00Z">
          <w:r w:rsidRPr="000B4CD2" w:rsidDel="004E5826">
            <w:rPr>
              <w:b/>
            </w:rPr>
            <w:fldChar w:fldCharType="separate"/>
          </w:r>
        </w:del>
      </w:ins>
      <w:ins w:id="3625" w:author="Campos Muñoz, Jesús" w:date="2013-07-05T14:29:00Z">
        <w:del w:id="3626" w:author="Jesus" w:date="2013-07-06T00:55:00Z">
          <w:r w:rsidR="00BF3893" w:rsidRPr="00BF3893" w:rsidDel="004E5826">
            <w:rPr>
              <w:b/>
              <w:rPrChange w:id="3627" w:author="Campos Muñoz, Jesús" w:date="2013-07-05T14:29:00Z">
                <w:rPr/>
              </w:rPrChange>
            </w:rPr>
            <w:delText>Annex A: Inclusió de dates en les consultes</w:delText>
          </w:r>
        </w:del>
      </w:ins>
      <w:ins w:id="3628" w:author="Campos Muñoz, Jesús" w:date="2013-06-20T13:31:00Z">
        <w:del w:id="3629" w:author="Jesus" w:date="2013-07-06T00:55:00Z">
          <w:r w:rsidRPr="000B4CD2" w:rsidDel="004E5826">
            <w:rPr>
              <w:b/>
            </w:rPr>
            <w:fldChar w:fldCharType="end"/>
          </w:r>
          <w:r w:rsidDel="004E5826">
            <w:delText>). Les activitats cercades compliran que la seva data de finalització serà igual o posterior a la data enviada.</w:delText>
          </w:r>
        </w:del>
      </w:ins>
    </w:p>
    <w:p w:rsidR="00BD579C" w:rsidDel="004E5826" w:rsidRDefault="00BD579C" w:rsidP="00BD579C">
      <w:pPr>
        <w:rPr>
          <w:ins w:id="3630" w:author="Campos Muñoz, Jesús" w:date="2013-06-20T13:31:00Z"/>
          <w:del w:id="3631" w:author="Jesus" w:date="2013-07-06T00:55:00Z"/>
        </w:rPr>
      </w:pPr>
      <w:ins w:id="3632" w:author="Campos Muñoz, Jesús" w:date="2013-06-20T13:31:00Z">
        <w:del w:id="3633" w:author="Jesus" w:date="2013-07-06T00:55:00Z">
          <w:r w:rsidDel="004E5826">
            <w:delText xml:space="preserve">Retorna el nombre total de resultats obtinguts amb la sentència mètode </w:delText>
          </w:r>
        </w:del>
      </w:ins>
      <w:ins w:id="3634" w:author="Campos Muñoz, Jesús" w:date="2013-06-21T09:16:00Z">
        <w:del w:id="3635" w:author="Jesus" w:date="2013-07-06T00:55:00Z">
          <w:r w:rsidR="00526BDC" w:rsidDel="004E5826">
            <w:rPr>
              <w:b/>
            </w:rPr>
            <w:delText>fitxesTipusAgenda</w:delText>
          </w:r>
        </w:del>
      </w:ins>
      <w:ins w:id="3636" w:author="Campos Muñoz, Jesús" w:date="2013-06-20T13:31:00Z">
        <w:del w:id="3637" w:author="Jesus" w:date="2013-07-06T00:55:00Z">
          <w:r w:rsidRPr="000B4CD2" w:rsidDel="004E5826">
            <w:rPr>
              <w:b/>
            </w:rPr>
            <w:delText>Data</w:delText>
          </w:r>
          <w:r w:rsidDel="004E5826">
            <w:delText xml:space="preserve"> de l’apartat </w:delText>
          </w:r>
        </w:del>
      </w:ins>
      <w:ins w:id="3638" w:author="Campos Muñoz, Jesús" w:date="2013-06-20T13:58:00Z">
        <w:del w:id="3639" w:author="Jesus" w:date="2013-07-06T00:55:00Z">
          <w:r w:rsidR="007C7C6F" w:rsidDel="004E5826">
            <w:rPr>
              <w:b/>
            </w:rPr>
            <w:fldChar w:fldCharType="begin"/>
          </w:r>
          <w:r w:rsidR="007C7C6F" w:rsidDel="004E5826">
            <w:rPr>
              <w:b/>
            </w:rPr>
            <w:delInstrText xml:space="preserve"> REF _Ref359500003 \r \h </w:delInstrText>
          </w:r>
        </w:del>
      </w:ins>
      <w:del w:id="3640" w:author="Jesus" w:date="2013-07-06T00:55:00Z">
        <w:r w:rsidR="007C7C6F" w:rsidDel="004E5826">
          <w:rPr>
            <w:b/>
          </w:rPr>
        </w:r>
      </w:del>
      <w:ins w:id="3641" w:author="Campos Muñoz, Jesús" w:date="2013-06-20T13:58:00Z">
        <w:del w:id="3642" w:author="Jesus" w:date="2013-07-06T00:55:00Z">
          <w:r w:rsidR="007C7C6F" w:rsidDel="004E5826">
            <w:rPr>
              <w:b/>
            </w:rPr>
            <w:fldChar w:fldCharType="separate"/>
          </w:r>
        </w:del>
      </w:ins>
      <w:ins w:id="3643" w:author="Campos Muñoz, Jesús" w:date="2013-07-05T14:29:00Z">
        <w:del w:id="3644" w:author="Jesus" w:date="2013-07-06T00:55:00Z">
          <w:r w:rsidR="00BF3893" w:rsidDel="004E5826">
            <w:rPr>
              <w:b/>
            </w:rPr>
            <w:delText>3.2.4</w:delText>
          </w:r>
        </w:del>
      </w:ins>
      <w:ins w:id="3645" w:author="Campos Muñoz, Jesús" w:date="2013-06-20T13:58:00Z">
        <w:del w:id="3646" w:author="Jesus" w:date="2013-07-06T00:55:00Z">
          <w:r w:rsidR="007C7C6F" w:rsidDel="004E5826">
            <w:rPr>
              <w:b/>
            </w:rPr>
            <w:fldChar w:fldCharType="end"/>
          </w:r>
          <w:r w:rsidR="007C7C6F" w:rsidDel="004E5826">
            <w:rPr>
              <w:b/>
            </w:rPr>
            <w:delText xml:space="preserve"> </w:delText>
          </w:r>
          <w:r w:rsidR="007C7C6F" w:rsidRPr="000B4CD2" w:rsidDel="004E5826">
            <w:rPr>
              <w:b/>
            </w:rPr>
            <w:fldChar w:fldCharType="begin"/>
          </w:r>
          <w:r w:rsidR="007C7C6F" w:rsidRPr="000B4CD2" w:rsidDel="004E5826">
            <w:rPr>
              <w:b/>
            </w:rPr>
            <w:delInstrText xml:space="preserve"> REF _Ref359499999 \h  \* MERGEFORMAT </w:delInstrText>
          </w:r>
        </w:del>
      </w:ins>
      <w:del w:id="3647" w:author="Jesus" w:date="2013-07-06T00:55:00Z">
        <w:r w:rsidR="007C7C6F" w:rsidRPr="000B4CD2" w:rsidDel="004E5826">
          <w:rPr>
            <w:b/>
          </w:rPr>
        </w:r>
      </w:del>
      <w:ins w:id="3648" w:author="Campos Muñoz, Jesús" w:date="2013-06-20T13:58:00Z">
        <w:del w:id="3649" w:author="Jesus" w:date="2013-07-06T00:55:00Z">
          <w:r w:rsidR="007C7C6F" w:rsidRPr="000B4CD2" w:rsidDel="004E5826">
            <w:rPr>
              <w:b/>
            </w:rPr>
            <w:fldChar w:fldCharType="separate"/>
          </w:r>
        </w:del>
      </w:ins>
      <w:ins w:id="3650" w:author="Campos Muñoz, Jesús" w:date="2013-07-05T14:29:00Z">
        <w:del w:id="3651" w:author="Jesus" w:date="2013-07-06T00:55:00Z">
          <w:r w:rsidR="00BF3893" w:rsidRPr="00BF3893" w:rsidDel="004E5826">
            <w:rPr>
              <w:b/>
              <w:rPrChange w:id="3652" w:author="Campos Muñoz, Jesús" w:date="2013-07-05T14:29:00Z">
                <w:rPr/>
              </w:rPrChange>
            </w:rPr>
            <w:delText>Obtenir fitxes d’un cert tipus d’agenda</w:delText>
          </w:r>
        </w:del>
      </w:ins>
      <w:ins w:id="3653" w:author="Campos Muñoz, Jesús" w:date="2013-06-20T13:58:00Z">
        <w:del w:id="3654" w:author="Jesus" w:date="2013-07-06T00:55:00Z">
          <w:r w:rsidR="007C7C6F" w:rsidRPr="000B4CD2" w:rsidDel="004E5826">
            <w:rPr>
              <w:b/>
            </w:rPr>
            <w:fldChar w:fldCharType="end"/>
          </w:r>
        </w:del>
      </w:ins>
      <w:ins w:id="3655" w:author="Campos Muñoz, Jesús" w:date="2013-06-20T13:31:00Z">
        <w:del w:id="3656" w:author="Jesus" w:date="2013-07-06T00:55:00Z">
          <w:r w:rsidDel="004E5826">
            <w:delText xml:space="preserve">. D’aquesta manera amb el mètode </w:delText>
          </w:r>
        </w:del>
      </w:ins>
      <w:ins w:id="3657" w:author="Campos Muñoz, Jesús" w:date="2013-06-21T09:17:00Z">
        <w:del w:id="3658" w:author="Jesus" w:date="2013-07-06T00:55:00Z">
          <w:r w:rsidR="00526BDC" w:rsidDel="004E5826">
            <w:rPr>
              <w:b/>
            </w:rPr>
            <w:delText>fitxesTipusAgendaPaginadaData</w:delText>
          </w:r>
        </w:del>
      </w:ins>
      <w:ins w:id="3659" w:author="Campos Muñoz, Jesús" w:date="2013-06-20T13:31:00Z">
        <w:del w:id="3660" w:author="Jesus" w:date="2013-07-06T00:55:00Z">
          <w:r w:rsidDel="004E5826">
            <w:delText xml:space="preserve"> es pot triar la quantitat de resultats que es volen obtenir.</w:delText>
          </w:r>
        </w:del>
      </w:ins>
    </w:p>
    <w:p w:rsidR="00BD579C" w:rsidDel="004E5826" w:rsidRDefault="00BD579C" w:rsidP="00BD579C">
      <w:pPr>
        <w:rPr>
          <w:ins w:id="3661" w:author="Campos Muñoz, Jesús" w:date="2013-06-20T13:31:00Z"/>
          <w:del w:id="3662" w:author="Jesus" w:date="2013-07-06T00:55:00Z"/>
        </w:rPr>
      </w:pPr>
    </w:p>
    <w:p w:rsidR="00BD579C" w:rsidDel="004E5826" w:rsidRDefault="00BD579C" w:rsidP="00BD579C">
      <w:pPr>
        <w:rPr>
          <w:ins w:id="3663" w:author="Campos Muñoz, Jesús" w:date="2013-06-20T13:31:00Z"/>
          <w:del w:id="3664" w:author="Jesus" w:date="2013-07-06T00:55:00Z"/>
        </w:rPr>
      </w:pPr>
      <w:ins w:id="3665" w:author="Campos Muñoz, Jesús" w:date="2013-06-20T13:31:00Z">
        <w:del w:id="3666" w:author="Jesus" w:date="2013-07-06T00:55:00Z">
          <w:r w:rsidDel="004E5826">
            <w:delText>El m</w:delText>
          </w:r>
          <w:r w:rsidRPr="007753C2" w:rsidDel="004E5826">
            <w:delText xml:space="preserve">ètode </w:delText>
          </w:r>
        </w:del>
      </w:ins>
      <w:ins w:id="3667" w:author="Campos Muñoz, Jesús" w:date="2013-06-21T09:17:00Z">
        <w:del w:id="3668" w:author="Jesus" w:date="2013-07-06T00:55:00Z">
          <w:r w:rsidR="00526BDC" w:rsidDel="004E5826">
            <w:rPr>
              <w:b/>
            </w:rPr>
            <w:delText>fitxesTipusAgendaTotal</w:delText>
          </w:r>
        </w:del>
      </w:ins>
      <w:ins w:id="3669" w:author="Campos Muñoz, Jesús" w:date="2013-06-25T09:22:00Z">
        <w:del w:id="3670" w:author="Jesus" w:date="2013-07-06T00:55:00Z">
          <w:r w:rsidR="00ED2BB5" w:rsidDel="004E5826">
            <w:rPr>
              <w:rFonts w:eastAsiaTheme="minorHAnsi" w:cs="Consolas"/>
              <w:b/>
              <w:lang w:val="es-ES" w:bidi="ar-SA"/>
            </w:rPr>
            <w:delText>NombreResultats</w:delText>
          </w:r>
        </w:del>
      </w:ins>
      <w:ins w:id="3671" w:author="Campos Muñoz, Jesús" w:date="2013-06-21T09:17:00Z">
        <w:del w:id="3672" w:author="Jesus" w:date="2013-07-06T00:55:00Z">
          <w:r w:rsidR="00526BDC" w:rsidDel="004E5826">
            <w:rPr>
              <w:b/>
            </w:rPr>
            <w:delText xml:space="preserve">Dates </w:delText>
          </w:r>
        </w:del>
      </w:ins>
      <w:ins w:id="3673" w:author="Campos Muñoz, Jesús" w:date="2013-06-20T13:31:00Z">
        <w:del w:id="3674" w:author="Jesus" w:date="2013-07-06T00:55:00Z">
          <w:r w:rsidRPr="007753C2" w:rsidDel="004E5826">
            <w:delText>necessita rebre en la seva invocació</w:delText>
          </w:r>
          <w:r w:rsidDel="004E5826">
            <w:delText xml:space="preserve"> com a</w:delText>
          </w:r>
          <w:r w:rsidRPr="007753C2" w:rsidDel="004E5826">
            <w:delText xml:space="preserve"> paràmetre</w:delText>
          </w:r>
          <w:r w:rsidDel="004E5826">
            <w:delText>s:</w:delText>
          </w:r>
        </w:del>
      </w:ins>
    </w:p>
    <w:p w:rsidR="00BD579C" w:rsidDel="004E5826" w:rsidRDefault="00890E51" w:rsidP="00BD579C">
      <w:pPr>
        <w:pStyle w:val="Prrafodelista"/>
        <w:numPr>
          <w:ilvl w:val="0"/>
          <w:numId w:val="2"/>
        </w:numPr>
        <w:rPr>
          <w:ins w:id="3675" w:author="Campos Muñoz, Jesús" w:date="2013-06-20T13:41:00Z"/>
          <w:del w:id="3676" w:author="Jesus" w:date="2013-07-06T00:55:00Z"/>
        </w:rPr>
      </w:pPr>
      <w:ins w:id="3677" w:author="Campos Muñoz, Jesús" w:date="2013-06-20T13:43:00Z">
        <w:del w:id="3678" w:author="Jesus" w:date="2013-07-06T00:55:00Z">
          <w:r w:rsidRPr="000B4CD2" w:rsidDel="004E5826">
            <w:rPr>
              <w:b/>
            </w:rPr>
            <w:delText>idioma:</w:delText>
          </w:r>
          <w:r w:rsidRPr="007753C2" w:rsidDel="004E5826">
            <w:delText xml:space="preserve"> </w:delText>
          </w:r>
          <w:r w:rsidDel="004E5826">
            <w:delText>el codi de l’idioma en el que es desitja rebre la informació</w:delText>
          </w:r>
        </w:del>
      </w:ins>
      <w:ins w:id="3679" w:author="Campos Muñoz, Jesús" w:date="2013-06-20T13:31:00Z">
        <w:del w:id="3680" w:author="Jesus" w:date="2013-07-06T00:55:00Z">
          <w:r w:rsidR="00BD579C" w:rsidDel="004E5826">
            <w:delText>.</w:delText>
          </w:r>
        </w:del>
      </w:ins>
    </w:p>
    <w:p w:rsidR="00EF4EF9" w:rsidDel="004E5826" w:rsidRDefault="00EF4EF9" w:rsidP="00EF4EF9">
      <w:pPr>
        <w:pStyle w:val="Prrafodelista"/>
        <w:numPr>
          <w:ilvl w:val="0"/>
          <w:numId w:val="2"/>
        </w:numPr>
        <w:rPr>
          <w:ins w:id="3681" w:author="Campos Muñoz, Jesús" w:date="2013-06-20T13:41:00Z"/>
          <w:del w:id="3682" w:author="Jesus" w:date="2013-07-06T00:55:00Z"/>
        </w:rPr>
      </w:pPr>
      <w:ins w:id="3683" w:author="Campos Muñoz, Jesús" w:date="2013-06-20T13:41:00Z">
        <w:del w:id="3684" w:author="Jesus" w:date="2013-07-06T00:55:00Z">
          <w:r w:rsidDel="004E5826">
            <w:rPr>
              <w:b/>
            </w:rPr>
            <w:delText>idTipusAgenda</w:delText>
          </w:r>
          <w:r w:rsidRPr="000B4CD2" w:rsidDel="004E5826">
            <w:delText>:</w:delText>
          </w:r>
          <w:r w:rsidDel="004E5826">
            <w:delText xml:space="preserve"> l’identificador del tipus d’agenda sobre el que es volen consultar les categories</w:delText>
          </w:r>
          <w:r w:rsidRPr="007753C2" w:rsidDel="004E5826">
            <w:delText>.</w:delText>
          </w:r>
        </w:del>
      </w:ins>
    </w:p>
    <w:p w:rsidR="00BD579C" w:rsidDel="004E5826" w:rsidRDefault="00BD579C" w:rsidP="00BD579C">
      <w:pPr>
        <w:pStyle w:val="Prrafodelista"/>
        <w:numPr>
          <w:ilvl w:val="0"/>
          <w:numId w:val="2"/>
        </w:numPr>
        <w:rPr>
          <w:ins w:id="3685" w:author="Campos Muñoz, Jesús" w:date="2013-06-20T13:31:00Z"/>
          <w:del w:id="3686" w:author="Jesus" w:date="2013-07-06T00:55:00Z"/>
        </w:rPr>
      </w:pPr>
      <w:ins w:id="3687" w:author="Campos Muñoz, Jesús" w:date="2013-06-20T13:31:00Z">
        <w:del w:id="3688" w:author="Jesus" w:date="2013-07-06T00:55:00Z">
          <w:r w:rsidDel="004E5826">
            <w:rPr>
              <w:b/>
            </w:rPr>
            <w:delText xml:space="preserve">dataInici: </w:delText>
          </w:r>
          <w:r w:rsidDel="004E5826">
            <w:delText>data en format String. Indicarà que les activitats cercades compliran que la seva data d’alta o creació serà anterior aquest paràmetre.</w:delText>
          </w:r>
        </w:del>
      </w:ins>
    </w:p>
    <w:p w:rsidR="00BD579C" w:rsidDel="004E5826" w:rsidRDefault="00BD579C" w:rsidP="00BD579C">
      <w:pPr>
        <w:pStyle w:val="Prrafodelista"/>
        <w:numPr>
          <w:ilvl w:val="0"/>
          <w:numId w:val="2"/>
        </w:numPr>
        <w:rPr>
          <w:ins w:id="3689" w:author="Campos Muñoz, Jesús" w:date="2013-06-20T13:31:00Z"/>
          <w:del w:id="3690" w:author="Jesus" w:date="2013-07-06T00:55:00Z"/>
        </w:rPr>
      </w:pPr>
      <w:ins w:id="3691" w:author="Campos Muñoz, Jesús" w:date="2013-06-20T13:31:00Z">
        <w:del w:id="3692" w:author="Jesus" w:date="2013-07-06T00:55:00Z">
          <w:r w:rsidRPr="000B4CD2" w:rsidDel="004E5826">
            <w:rPr>
              <w:b/>
            </w:rPr>
            <w:delText>dataFi</w:delText>
          </w:r>
          <w:r w:rsidDel="004E5826">
            <w:delText xml:space="preserve"> : data en format String. Indicarà que les activitats cercades compliran </w:delText>
          </w:r>
        </w:del>
      </w:ins>
      <w:ins w:id="3693" w:author="Campos Muñoz, Jesús" w:date="2013-07-01T13:21:00Z">
        <w:del w:id="3694" w:author="Jesus" w:date="2013-07-06T00:55:00Z">
          <w:r w:rsidR="00AE0E68" w:rsidDel="004E5826">
            <w:delText xml:space="preserve">que </w:delText>
          </w:r>
        </w:del>
      </w:ins>
      <w:ins w:id="3695" w:author="Campos Muñoz, Jesús" w:date="2013-06-20T13:31:00Z">
        <w:del w:id="3696" w:author="Jesus" w:date="2013-07-06T00:55:00Z">
          <w:r w:rsidDel="004E5826">
            <w:delText xml:space="preserve">la seva data de finalització </w:delText>
          </w:r>
        </w:del>
      </w:ins>
      <w:ins w:id="3697" w:author="Campos Muñoz, Jesús" w:date="2013-07-01T13:21:00Z">
        <w:del w:id="3698" w:author="Jesus" w:date="2013-07-06T00:55:00Z">
          <w:r w:rsidR="00AE0E68" w:rsidDel="004E5826">
            <w:delText>serà</w:delText>
          </w:r>
        </w:del>
      </w:ins>
      <w:ins w:id="3699" w:author="Campos Muñoz, Jesús" w:date="2013-06-20T13:31:00Z">
        <w:del w:id="3700" w:author="Jesus" w:date="2013-07-06T00:55:00Z">
          <w:r w:rsidDel="004E5826">
            <w:delText xml:space="preserve"> igual o posterior a aquest paràmetre.</w:delText>
          </w:r>
        </w:del>
      </w:ins>
    </w:p>
    <w:p w:rsidR="00BD579C" w:rsidDel="004E5826" w:rsidRDefault="00BD579C" w:rsidP="00BD579C">
      <w:pPr>
        <w:rPr>
          <w:ins w:id="3701" w:author="Campos Muñoz, Jesús" w:date="2013-06-20T13:39:00Z"/>
          <w:del w:id="3702" w:author="Jesus" w:date="2013-07-06T00:55:00Z"/>
        </w:rPr>
      </w:pPr>
      <w:ins w:id="3703" w:author="Campos Muñoz, Jesús" w:date="2013-06-20T13:31:00Z">
        <w:del w:id="3704" w:author="Jesus" w:date="2013-07-06T00:55:00Z">
          <w:r w:rsidDel="004E5826">
            <w:delText xml:space="preserve">Retorna el nombre total de resultats obtinguts amb la sentència mètode </w:delText>
          </w:r>
        </w:del>
      </w:ins>
      <w:ins w:id="3705" w:author="Campos Muñoz, Jesús" w:date="2013-06-21T09:18:00Z">
        <w:del w:id="3706" w:author="Jesus" w:date="2013-07-06T00:55:00Z">
          <w:r w:rsidR="001434DF" w:rsidDel="004E5826">
            <w:rPr>
              <w:b/>
            </w:rPr>
            <w:delText>fitxesTipusAgenda</w:delText>
          </w:r>
        </w:del>
      </w:ins>
      <w:ins w:id="3707" w:author="Campos Muñoz, Jesús" w:date="2013-06-20T13:31:00Z">
        <w:del w:id="3708" w:author="Jesus" w:date="2013-07-06T00:55:00Z">
          <w:r w:rsidDel="004E5826">
            <w:rPr>
              <w:b/>
            </w:rPr>
            <w:delText>Dates</w:delText>
          </w:r>
          <w:r w:rsidDel="004E5826">
            <w:delText xml:space="preserve"> de l’apartat </w:delText>
          </w:r>
        </w:del>
      </w:ins>
      <w:ins w:id="3709" w:author="Campos Muñoz, Jesús" w:date="2013-06-20T13:58:00Z">
        <w:del w:id="3710" w:author="Jesus" w:date="2013-07-06T00:55:00Z">
          <w:r w:rsidR="007C7C6F" w:rsidDel="004E5826">
            <w:rPr>
              <w:b/>
            </w:rPr>
            <w:fldChar w:fldCharType="begin"/>
          </w:r>
          <w:r w:rsidR="007C7C6F" w:rsidDel="004E5826">
            <w:rPr>
              <w:b/>
            </w:rPr>
            <w:delInstrText xml:space="preserve"> REF _Ref359500003 \r \h </w:delInstrText>
          </w:r>
        </w:del>
      </w:ins>
      <w:del w:id="3711" w:author="Jesus" w:date="2013-07-06T00:55:00Z">
        <w:r w:rsidR="007C7C6F" w:rsidDel="004E5826">
          <w:rPr>
            <w:b/>
          </w:rPr>
        </w:r>
      </w:del>
      <w:ins w:id="3712" w:author="Campos Muñoz, Jesús" w:date="2013-06-20T13:58:00Z">
        <w:del w:id="3713" w:author="Jesus" w:date="2013-07-06T00:55:00Z">
          <w:r w:rsidR="007C7C6F" w:rsidDel="004E5826">
            <w:rPr>
              <w:b/>
            </w:rPr>
            <w:fldChar w:fldCharType="separate"/>
          </w:r>
        </w:del>
      </w:ins>
      <w:ins w:id="3714" w:author="Campos Muñoz, Jesús" w:date="2013-07-05T14:29:00Z">
        <w:del w:id="3715" w:author="Jesus" w:date="2013-07-06T00:55:00Z">
          <w:r w:rsidR="00BF3893" w:rsidDel="004E5826">
            <w:rPr>
              <w:b/>
            </w:rPr>
            <w:delText>3.2.4</w:delText>
          </w:r>
        </w:del>
      </w:ins>
      <w:ins w:id="3716" w:author="Campos Muñoz, Jesús" w:date="2013-06-20T13:58:00Z">
        <w:del w:id="3717" w:author="Jesus" w:date="2013-07-06T00:55:00Z">
          <w:r w:rsidR="007C7C6F" w:rsidDel="004E5826">
            <w:rPr>
              <w:b/>
            </w:rPr>
            <w:fldChar w:fldCharType="end"/>
          </w:r>
          <w:r w:rsidR="007C7C6F" w:rsidDel="004E5826">
            <w:rPr>
              <w:b/>
            </w:rPr>
            <w:delText xml:space="preserve"> </w:delText>
          </w:r>
          <w:r w:rsidR="007C7C6F" w:rsidRPr="000B4CD2" w:rsidDel="004E5826">
            <w:rPr>
              <w:b/>
            </w:rPr>
            <w:fldChar w:fldCharType="begin"/>
          </w:r>
          <w:r w:rsidR="007C7C6F" w:rsidRPr="000B4CD2" w:rsidDel="004E5826">
            <w:rPr>
              <w:b/>
            </w:rPr>
            <w:delInstrText xml:space="preserve"> REF _Ref359499999 \h  \* MERGEFORMAT </w:delInstrText>
          </w:r>
        </w:del>
      </w:ins>
      <w:del w:id="3718" w:author="Jesus" w:date="2013-07-06T00:55:00Z">
        <w:r w:rsidR="007C7C6F" w:rsidRPr="000B4CD2" w:rsidDel="004E5826">
          <w:rPr>
            <w:b/>
          </w:rPr>
        </w:r>
      </w:del>
      <w:ins w:id="3719" w:author="Campos Muñoz, Jesús" w:date="2013-06-20T13:58:00Z">
        <w:del w:id="3720" w:author="Jesus" w:date="2013-07-06T00:55:00Z">
          <w:r w:rsidR="007C7C6F" w:rsidRPr="000B4CD2" w:rsidDel="004E5826">
            <w:rPr>
              <w:b/>
            </w:rPr>
            <w:fldChar w:fldCharType="separate"/>
          </w:r>
        </w:del>
      </w:ins>
      <w:ins w:id="3721" w:author="Campos Muñoz, Jesús" w:date="2013-07-05T14:29:00Z">
        <w:del w:id="3722" w:author="Jesus" w:date="2013-07-06T00:55:00Z">
          <w:r w:rsidR="00BF3893" w:rsidRPr="00BF3893" w:rsidDel="004E5826">
            <w:rPr>
              <w:b/>
              <w:rPrChange w:id="3723" w:author="Campos Muñoz, Jesús" w:date="2013-07-05T14:29:00Z">
                <w:rPr/>
              </w:rPrChange>
            </w:rPr>
            <w:delText>Obtenir fitxes d’un cert tipus d’agenda</w:delText>
          </w:r>
        </w:del>
      </w:ins>
      <w:ins w:id="3724" w:author="Campos Muñoz, Jesús" w:date="2013-06-20T13:58:00Z">
        <w:del w:id="3725" w:author="Jesus" w:date="2013-07-06T00:55:00Z">
          <w:r w:rsidR="007C7C6F" w:rsidRPr="000B4CD2" w:rsidDel="004E5826">
            <w:rPr>
              <w:b/>
            </w:rPr>
            <w:fldChar w:fldCharType="end"/>
          </w:r>
        </w:del>
      </w:ins>
      <w:ins w:id="3726" w:author="Campos Muñoz, Jesús" w:date="2013-06-20T13:31:00Z">
        <w:del w:id="3727" w:author="Jesus" w:date="2013-07-06T00:55:00Z">
          <w:r w:rsidDel="004E5826">
            <w:delText xml:space="preserve">. D’aquesta manera amb el mètode </w:delText>
          </w:r>
        </w:del>
      </w:ins>
      <w:ins w:id="3728" w:author="Campos Muñoz, Jesús" w:date="2013-06-21T09:18:00Z">
        <w:del w:id="3729" w:author="Jesus" w:date="2013-07-06T00:55:00Z">
          <w:r w:rsidR="001434DF" w:rsidDel="004E5826">
            <w:rPr>
              <w:b/>
            </w:rPr>
            <w:delText>fitxesTipusAgendaPaginadaDates</w:delText>
          </w:r>
        </w:del>
      </w:ins>
      <w:ins w:id="3730" w:author="Campos Muñoz, Jesús" w:date="2013-06-20T13:31:00Z">
        <w:del w:id="3731" w:author="Jesus" w:date="2013-07-06T00:55:00Z">
          <w:r w:rsidDel="004E5826">
            <w:delText xml:space="preserve"> es pot triar la quantitat de resultats que es volen obtenir.</w:delText>
          </w:r>
        </w:del>
      </w:ins>
    </w:p>
    <w:p w:rsidR="00C13804" w:rsidDel="004E5826" w:rsidRDefault="00C13804" w:rsidP="00BD579C">
      <w:pPr>
        <w:rPr>
          <w:ins w:id="3732" w:author="Campos Muñoz, Jesús" w:date="2013-06-20T13:31:00Z"/>
          <w:del w:id="3733" w:author="Jesus" w:date="2013-07-06T00:55:00Z"/>
        </w:rPr>
      </w:pPr>
    </w:p>
    <w:p w:rsidR="00BD579C" w:rsidRPr="00FB7E19" w:rsidDel="004E5826" w:rsidRDefault="00BD579C" w:rsidP="00BD579C">
      <w:pPr>
        <w:rPr>
          <w:ins w:id="3734" w:author="Campos Muñoz, Jesús" w:date="2013-06-20T13:31:00Z"/>
          <w:del w:id="3735" w:author="Jesus" w:date="2013-07-06T00:55:00Z"/>
        </w:rPr>
      </w:pPr>
      <w:ins w:id="3736" w:author="Campos Muñoz, Jesús" w:date="2013-06-20T13:31:00Z">
        <w:del w:id="3737" w:author="Jesus" w:date="2013-07-06T00:55:00Z">
          <w:r w:rsidDel="004E5826">
            <w:delText xml:space="preserve">La forma de la resposta WSDL és una estructura </w:delText>
          </w:r>
          <w:r w:rsidDel="004E5826">
            <w:rPr>
              <w:b/>
            </w:rPr>
            <w:delText xml:space="preserve">CodiEstat </w:delText>
          </w:r>
          <w:r w:rsidDel="004E5826">
            <w:delText>ja que només interessa indicar el nombre total de registres que s’obtindrien als seues corresponents mètodes.</w:delText>
          </w:r>
        </w:del>
      </w:ins>
    </w:p>
    <w:p w:rsidR="00BD579C" w:rsidDel="004E5826" w:rsidRDefault="00BD579C" w:rsidP="00BD579C">
      <w:pPr>
        <w:tabs>
          <w:tab w:val="left" w:pos="2527"/>
        </w:tabs>
        <w:rPr>
          <w:ins w:id="3738" w:author="Campos Muñoz, Jesús" w:date="2013-06-20T13:53:00Z"/>
          <w:del w:id="3739" w:author="Jesus" w:date="2013-07-06T00:55:00Z"/>
        </w:rPr>
      </w:pPr>
      <w:ins w:id="3740" w:author="Campos Muñoz, Jesús" w:date="2013-06-20T13:31:00Z">
        <w:del w:id="3741" w:author="Jesus" w:date="2013-07-06T00:55:00Z">
          <w:r w:rsidDel="004E5826">
            <w:delText xml:space="preserve">Possibles </w:delText>
          </w:r>
          <w:r w:rsidDel="004E5826">
            <w:fldChar w:fldCharType="begin"/>
          </w:r>
          <w:r w:rsidDel="004E5826">
            <w:delInstrText xml:space="preserve"> HYPERLINK  \l "_Annex_B:_Situacions" </w:delInstrText>
          </w:r>
          <w:r w:rsidDel="004E5826">
            <w:fldChar w:fldCharType="separate"/>
          </w:r>
          <w:r w:rsidRPr="007A5DE0" w:rsidDel="004E5826">
            <w:rPr>
              <w:rStyle w:val="Hipervnculo"/>
            </w:rPr>
            <w:delText>codis</w:delText>
          </w:r>
          <w:r w:rsidRPr="00811789" w:rsidDel="004E5826">
            <w:rPr>
              <w:rStyle w:val="Hipervnculo"/>
            </w:rPr>
            <w:delText xml:space="preserve"> d’estat</w:delText>
          </w:r>
          <w:r w:rsidDel="004E5826">
            <w:fldChar w:fldCharType="end"/>
          </w:r>
          <w:r w:rsidDel="004E5826">
            <w:delText xml:space="preserve"> que pot</w:delText>
          </w:r>
          <w:r w:rsidR="001E29E1" w:rsidDel="004E5826">
            <w:delText xml:space="preserve"> retornar el mètode: 0, -1, 1</w:delText>
          </w:r>
        </w:del>
      </w:ins>
      <w:ins w:id="3742" w:author="Campos Muñoz, Jesús" w:date="2013-06-20T13:33:00Z">
        <w:del w:id="3743" w:author="Jesus" w:date="2013-07-06T00:55:00Z">
          <w:r w:rsidR="001E29E1" w:rsidDel="004E5826">
            <w:delText xml:space="preserve">, </w:delText>
          </w:r>
        </w:del>
      </w:ins>
      <w:ins w:id="3744" w:author="Campos Muñoz, Jesús" w:date="2013-06-20T13:31:00Z">
        <w:del w:id="3745" w:author="Jesus" w:date="2013-07-06T00:55:00Z">
          <w:r w:rsidDel="004E5826">
            <w:delText>2</w:delText>
          </w:r>
        </w:del>
      </w:ins>
      <w:ins w:id="3746" w:author="Campos Muñoz, Jesús" w:date="2013-06-20T13:33:00Z">
        <w:del w:id="3747" w:author="Jesus" w:date="2013-07-06T00:55:00Z">
          <w:r w:rsidR="001E29E1" w:rsidDel="004E5826">
            <w:delText xml:space="preserve"> ó 3</w:delText>
          </w:r>
        </w:del>
      </w:ins>
      <w:ins w:id="3748" w:author="Campos Muñoz, Jesús" w:date="2013-06-20T13:31:00Z">
        <w:del w:id="3749" w:author="Jesus" w:date="2013-07-06T00:55:00Z">
          <w:r w:rsidDel="004E5826">
            <w:delText>.</w:delText>
          </w:r>
        </w:del>
      </w:ins>
    </w:p>
    <w:p w:rsidR="003F2FA9" w:rsidDel="004E5826" w:rsidRDefault="003F2FA9" w:rsidP="00BD579C">
      <w:pPr>
        <w:tabs>
          <w:tab w:val="left" w:pos="2527"/>
        </w:tabs>
        <w:rPr>
          <w:ins w:id="3750" w:author="Campos Muñoz, Jesús" w:date="2013-06-20T13:31:00Z"/>
          <w:del w:id="3751" w:author="Jesus" w:date="2013-07-06T00:55:00Z"/>
        </w:rPr>
      </w:pPr>
    </w:p>
    <w:p w:rsidR="00BD579C" w:rsidDel="004E5826" w:rsidRDefault="00BD579C" w:rsidP="00BD579C">
      <w:pPr>
        <w:tabs>
          <w:tab w:val="left" w:pos="2527"/>
        </w:tabs>
        <w:rPr>
          <w:ins w:id="3752" w:author="Campos Muñoz, Jesús" w:date="2013-06-20T13:31:00Z"/>
          <w:del w:id="3753" w:author="Jesus" w:date="2013-07-06T00:55:00Z"/>
        </w:rPr>
      </w:pPr>
      <w:ins w:id="3754" w:author="Campos Muñoz, Jesús" w:date="2013-06-20T13:31:00Z">
        <w:del w:id="3755" w:author="Jesus" w:date="2013-07-06T00:55:00Z">
          <w:r w:rsidDel="004E5826">
            <w:delText>Mètodes d’obtenció de resultats:</w:delText>
          </w:r>
        </w:del>
      </w:ins>
    </w:p>
    <w:tbl>
      <w:tblPr>
        <w:tblStyle w:val="Tablaconcuadrcula"/>
        <w:tblW w:w="0" w:type="auto"/>
        <w:tblBorders>
          <w:top w:val="none" w:sz="0" w:space="0" w:color="auto"/>
          <w:left w:val="none" w:sz="0" w:space="0" w:color="auto"/>
          <w:bottom w:val="none" w:sz="0" w:space="0" w:color="auto"/>
          <w:right w:val="none" w:sz="0" w:space="0" w:color="auto"/>
        </w:tblBorders>
        <w:shd w:val="pct10" w:color="auto" w:fill="auto"/>
        <w:tblLook w:val="04A0" w:firstRow="1" w:lastRow="0" w:firstColumn="1" w:lastColumn="0" w:noHBand="0" w:noVBand="1"/>
      </w:tblPr>
      <w:tblGrid>
        <w:gridCol w:w="8644"/>
      </w:tblGrid>
      <w:tr w:rsidR="00BD579C" w:rsidDel="004E5826" w:rsidTr="00C37656">
        <w:trPr>
          <w:ins w:id="3756" w:author="Campos Muñoz, Jesús" w:date="2013-06-20T13:31:00Z"/>
          <w:del w:id="3757" w:author="Jesus" w:date="2013-07-06T00:55:00Z"/>
        </w:trPr>
        <w:tc>
          <w:tcPr>
            <w:tcW w:w="8644" w:type="dxa"/>
            <w:shd w:val="pct10" w:color="auto" w:fill="auto"/>
          </w:tcPr>
          <w:p w:rsidR="002D083F" w:rsidRPr="00291827" w:rsidDel="004E5826" w:rsidRDefault="002D083F">
            <w:pPr>
              <w:autoSpaceDE w:val="0"/>
              <w:autoSpaceDN w:val="0"/>
              <w:adjustRightInd w:val="0"/>
              <w:spacing w:line="276" w:lineRule="auto"/>
              <w:jc w:val="left"/>
              <w:rPr>
                <w:ins w:id="3758" w:author="Campos Muñoz, Jesús" w:date="2013-06-20T13:44:00Z"/>
                <w:del w:id="3759" w:author="Jesus" w:date="2013-07-06T00:55:00Z"/>
                <w:rFonts w:ascii="Consolas" w:eastAsiaTheme="minorHAnsi" w:hAnsi="Consolas" w:cs="Consolas"/>
                <w:sz w:val="19"/>
                <w:szCs w:val="19"/>
                <w:lang w:val="es-ES" w:bidi="ar-SA"/>
                <w:rPrChange w:id="3760" w:author="Jesus" w:date="2013-07-06T00:55:00Z">
                  <w:rPr>
                    <w:ins w:id="3761" w:author="Campos Muñoz, Jesús" w:date="2013-06-20T13:44:00Z"/>
                    <w:del w:id="3762" w:author="Jesus" w:date="2013-07-06T00:55:00Z"/>
                    <w:rFonts w:ascii="Consolas" w:eastAsiaTheme="minorHAnsi" w:hAnsi="Consolas" w:cs="Consolas"/>
                    <w:sz w:val="19"/>
                    <w:szCs w:val="19"/>
                    <w:lang w:val="en-US" w:bidi="ar-SA"/>
                  </w:rPr>
                </w:rPrChange>
              </w:rPr>
              <w:pPrChange w:id="3763" w:author="Campos Muñoz, Jesús" w:date="2013-06-20T13:49:00Z">
                <w:pPr>
                  <w:autoSpaceDE w:val="0"/>
                  <w:autoSpaceDN w:val="0"/>
                  <w:adjustRightInd w:val="0"/>
                  <w:spacing w:after="200" w:line="276" w:lineRule="auto"/>
                  <w:jc w:val="left"/>
                </w:pPr>
              </w:pPrChange>
            </w:pPr>
            <w:ins w:id="3764" w:author="Campos Muñoz, Jesús" w:date="2013-06-20T13:44:00Z">
              <w:del w:id="3765" w:author="Jesus" w:date="2013-07-06T00:55:00Z">
                <w:r w:rsidRPr="00291827" w:rsidDel="004E5826">
                  <w:rPr>
                    <w:rFonts w:ascii="Consolas" w:eastAsiaTheme="minorHAnsi" w:hAnsi="Consolas" w:cs="Consolas"/>
                    <w:sz w:val="19"/>
                    <w:szCs w:val="19"/>
                    <w:lang w:val="es-ES" w:bidi="ar-SA"/>
                    <w:rPrChange w:id="3766" w:author="Jesus" w:date="2013-07-06T00:55:00Z">
                      <w:rPr>
                        <w:rFonts w:ascii="Consolas" w:eastAsiaTheme="minorHAnsi" w:hAnsi="Consolas" w:cs="Consolas"/>
                        <w:sz w:val="19"/>
                        <w:szCs w:val="19"/>
                        <w:lang w:val="es-ES" w:bidi="ar-SA"/>
                      </w:rPr>
                    </w:rPrChange>
                  </w:rPr>
                  <w:delText xml:space="preserve">fitxesTipusAgendaPaginada(idioma </w:delText>
                </w:r>
                <w:r w:rsidRPr="00291827" w:rsidDel="004E5826">
                  <w:rPr>
                    <w:rFonts w:ascii="Consolas" w:eastAsiaTheme="minorHAnsi" w:hAnsi="Consolas" w:cs="Consolas"/>
                    <w:color w:val="0000FF"/>
                    <w:sz w:val="19"/>
                    <w:szCs w:val="19"/>
                    <w:lang w:val="es-ES" w:bidi="ar-SA"/>
                    <w:rPrChange w:id="3767" w:author="Jesus" w:date="2013-07-06T00:55:00Z">
                      <w:rPr>
                        <w:rFonts w:ascii="Consolas" w:eastAsiaTheme="minorHAnsi" w:hAnsi="Consolas" w:cs="Consolas"/>
                        <w:color w:val="0000FF"/>
                        <w:sz w:val="19"/>
                        <w:szCs w:val="19"/>
                        <w:lang w:val="es-ES" w:bidi="ar-SA"/>
                      </w:rPr>
                    </w:rPrChange>
                  </w:rPr>
                  <w:delText>As</w:delText>
                </w:r>
                <w:r w:rsidRPr="00291827" w:rsidDel="004E5826">
                  <w:rPr>
                    <w:rFonts w:ascii="Consolas" w:eastAsiaTheme="minorHAnsi" w:hAnsi="Consolas" w:cs="Consolas"/>
                    <w:sz w:val="19"/>
                    <w:szCs w:val="19"/>
                    <w:lang w:val="es-ES" w:bidi="ar-SA"/>
                    <w:rPrChange w:id="3768" w:author="Jesus" w:date="2013-07-06T00:55:00Z">
                      <w:rPr>
                        <w:rFonts w:ascii="Consolas" w:eastAsiaTheme="minorHAnsi" w:hAnsi="Consolas" w:cs="Consolas"/>
                        <w:sz w:val="19"/>
                        <w:szCs w:val="19"/>
                        <w:lang w:val="es-ES" w:bidi="ar-SA"/>
                      </w:rPr>
                    </w:rPrChange>
                  </w:rPr>
                  <w:delText xml:space="preserve"> </w:delText>
                </w:r>
                <w:r w:rsidRPr="00291827" w:rsidDel="004E5826">
                  <w:rPr>
                    <w:rFonts w:ascii="Consolas" w:eastAsiaTheme="minorHAnsi" w:hAnsi="Consolas" w:cs="Consolas"/>
                    <w:color w:val="0000FF"/>
                    <w:sz w:val="19"/>
                    <w:szCs w:val="19"/>
                    <w:lang w:val="es-ES" w:bidi="ar-SA"/>
                    <w:rPrChange w:id="3769" w:author="Jesus" w:date="2013-07-06T00:55:00Z">
                      <w:rPr>
                        <w:rFonts w:ascii="Consolas" w:eastAsiaTheme="minorHAnsi" w:hAnsi="Consolas" w:cs="Consolas"/>
                        <w:color w:val="0000FF"/>
                        <w:sz w:val="19"/>
                        <w:szCs w:val="19"/>
                        <w:lang w:val="es-ES" w:bidi="ar-SA"/>
                      </w:rPr>
                    </w:rPrChange>
                  </w:rPr>
                  <w:delText>Integer</w:delText>
                </w:r>
                <w:r w:rsidRPr="00291827" w:rsidDel="004E5826">
                  <w:rPr>
                    <w:rFonts w:ascii="Consolas" w:eastAsiaTheme="minorHAnsi" w:hAnsi="Consolas" w:cs="Consolas"/>
                    <w:sz w:val="19"/>
                    <w:szCs w:val="19"/>
                    <w:lang w:val="es-ES" w:bidi="ar-SA"/>
                    <w:rPrChange w:id="3770" w:author="Jesus" w:date="2013-07-06T00:55:00Z">
                      <w:rPr>
                        <w:rFonts w:ascii="Consolas" w:eastAsiaTheme="minorHAnsi" w:hAnsi="Consolas" w:cs="Consolas"/>
                        <w:sz w:val="19"/>
                        <w:szCs w:val="19"/>
                        <w:lang w:val="es-ES" w:bidi="ar-SA"/>
                      </w:rPr>
                    </w:rPrChange>
                  </w:rPr>
                  <w:delText xml:space="preserve">, idTipusAgenda </w:delText>
                </w:r>
                <w:r w:rsidRPr="00291827" w:rsidDel="004E5826">
                  <w:rPr>
                    <w:rFonts w:ascii="Consolas" w:eastAsiaTheme="minorHAnsi" w:hAnsi="Consolas" w:cs="Consolas"/>
                    <w:color w:val="0000FF"/>
                    <w:sz w:val="19"/>
                    <w:szCs w:val="19"/>
                    <w:lang w:val="es-ES" w:bidi="ar-SA"/>
                    <w:rPrChange w:id="3771" w:author="Jesus" w:date="2013-07-06T00:55:00Z">
                      <w:rPr>
                        <w:rFonts w:ascii="Consolas" w:eastAsiaTheme="minorHAnsi" w:hAnsi="Consolas" w:cs="Consolas"/>
                        <w:color w:val="0000FF"/>
                        <w:sz w:val="19"/>
                        <w:szCs w:val="19"/>
                        <w:lang w:val="es-ES" w:bidi="ar-SA"/>
                      </w:rPr>
                    </w:rPrChange>
                  </w:rPr>
                  <w:delText>As</w:delText>
                </w:r>
                <w:r w:rsidRPr="00291827" w:rsidDel="004E5826">
                  <w:rPr>
                    <w:rFonts w:ascii="Consolas" w:eastAsiaTheme="minorHAnsi" w:hAnsi="Consolas" w:cs="Consolas"/>
                    <w:sz w:val="19"/>
                    <w:szCs w:val="19"/>
                    <w:lang w:val="es-ES" w:bidi="ar-SA"/>
                    <w:rPrChange w:id="3772" w:author="Jesus" w:date="2013-07-06T00:55:00Z">
                      <w:rPr>
                        <w:rFonts w:ascii="Consolas" w:eastAsiaTheme="minorHAnsi" w:hAnsi="Consolas" w:cs="Consolas"/>
                        <w:sz w:val="19"/>
                        <w:szCs w:val="19"/>
                        <w:lang w:val="es-ES" w:bidi="ar-SA"/>
                      </w:rPr>
                    </w:rPrChange>
                  </w:rPr>
                  <w:delText xml:space="preserve"> </w:delText>
                </w:r>
                <w:r w:rsidRPr="00291827" w:rsidDel="004E5826">
                  <w:rPr>
                    <w:rFonts w:ascii="Consolas" w:eastAsiaTheme="minorHAnsi" w:hAnsi="Consolas" w:cs="Consolas"/>
                    <w:color w:val="0000FF"/>
                    <w:sz w:val="19"/>
                    <w:szCs w:val="19"/>
                    <w:lang w:val="es-ES" w:bidi="ar-SA"/>
                    <w:rPrChange w:id="3773" w:author="Jesus" w:date="2013-07-06T00:55:00Z">
                      <w:rPr>
                        <w:rFonts w:ascii="Consolas" w:eastAsiaTheme="minorHAnsi" w:hAnsi="Consolas" w:cs="Consolas"/>
                        <w:color w:val="0000FF"/>
                        <w:sz w:val="19"/>
                        <w:szCs w:val="19"/>
                        <w:lang w:val="es-ES" w:bidi="ar-SA"/>
                      </w:rPr>
                    </w:rPrChange>
                  </w:rPr>
                  <w:delText>Integer</w:delText>
                </w:r>
                <w:r w:rsidRPr="00291827" w:rsidDel="004E5826">
                  <w:rPr>
                    <w:rFonts w:ascii="Consolas" w:eastAsiaTheme="minorHAnsi" w:hAnsi="Consolas" w:cs="Consolas"/>
                    <w:sz w:val="19"/>
                    <w:szCs w:val="19"/>
                    <w:lang w:val="es-ES" w:bidi="ar-SA"/>
                    <w:rPrChange w:id="3774" w:author="Jesus" w:date="2013-07-06T00:55:00Z">
                      <w:rPr>
                        <w:rFonts w:ascii="Consolas" w:eastAsiaTheme="minorHAnsi" w:hAnsi="Consolas" w:cs="Consolas"/>
                        <w:sz w:val="19"/>
                        <w:szCs w:val="19"/>
                        <w:lang w:val="es-ES" w:bidi="ar-SA"/>
                      </w:rPr>
                    </w:rPrChange>
                  </w:rPr>
                  <w:delText xml:space="preserve">, firstRow </w:delText>
                </w:r>
                <w:r w:rsidRPr="00291827" w:rsidDel="004E5826">
                  <w:rPr>
                    <w:rFonts w:ascii="Consolas" w:eastAsiaTheme="minorHAnsi" w:hAnsi="Consolas" w:cs="Consolas"/>
                    <w:color w:val="0000FF"/>
                    <w:sz w:val="19"/>
                    <w:szCs w:val="19"/>
                    <w:lang w:val="es-ES" w:bidi="ar-SA"/>
                    <w:rPrChange w:id="3775" w:author="Jesus" w:date="2013-07-06T00:55:00Z">
                      <w:rPr>
                        <w:rFonts w:ascii="Consolas" w:eastAsiaTheme="minorHAnsi" w:hAnsi="Consolas" w:cs="Consolas"/>
                        <w:color w:val="0000FF"/>
                        <w:sz w:val="19"/>
                        <w:szCs w:val="19"/>
                        <w:lang w:val="es-ES" w:bidi="ar-SA"/>
                      </w:rPr>
                    </w:rPrChange>
                  </w:rPr>
                  <w:delText>As</w:delText>
                </w:r>
                <w:r w:rsidRPr="00291827" w:rsidDel="004E5826">
                  <w:rPr>
                    <w:rFonts w:ascii="Consolas" w:eastAsiaTheme="minorHAnsi" w:hAnsi="Consolas" w:cs="Consolas"/>
                    <w:sz w:val="19"/>
                    <w:szCs w:val="19"/>
                    <w:lang w:val="es-ES" w:bidi="ar-SA"/>
                    <w:rPrChange w:id="3776" w:author="Jesus" w:date="2013-07-06T00:55:00Z">
                      <w:rPr>
                        <w:rFonts w:ascii="Consolas" w:eastAsiaTheme="minorHAnsi" w:hAnsi="Consolas" w:cs="Consolas"/>
                        <w:sz w:val="19"/>
                        <w:szCs w:val="19"/>
                        <w:lang w:val="es-ES" w:bidi="ar-SA"/>
                      </w:rPr>
                    </w:rPrChange>
                  </w:rPr>
                  <w:delText xml:space="preserve"> </w:delText>
                </w:r>
                <w:r w:rsidRPr="00291827" w:rsidDel="004E5826">
                  <w:rPr>
                    <w:rFonts w:ascii="Consolas" w:eastAsiaTheme="minorHAnsi" w:hAnsi="Consolas" w:cs="Consolas"/>
                    <w:color w:val="0000FF"/>
                    <w:sz w:val="19"/>
                    <w:szCs w:val="19"/>
                    <w:lang w:val="es-ES" w:bidi="ar-SA"/>
                    <w:rPrChange w:id="3777" w:author="Jesus" w:date="2013-07-06T00:55:00Z">
                      <w:rPr>
                        <w:rFonts w:ascii="Consolas" w:eastAsiaTheme="minorHAnsi" w:hAnsi="Consolas" w:cs="Consolas"/>
                        <w:color w:val="0000FF"/>
                        <w:sz w:val="19"/>
                        <w:szCs w:val="19"/>
                        <w:lang w:val="es-ES" w:bidi="ar-SA"/>
                      </w:rPr>
                    </w:rPrChange>
                  </w:rPr>
                  <w:delText>Integer</w:delText>
                </w:r>
                <w:r w:rsidRPr="00291827" w:rsidDel="004E5826">
                  <w:rPr>
                    <w:rFonts w:ascii="Consolas" w:eastAsiaTheme="minorHAnsi" w:hAnsi="Consolas" w:cs="Consolas"/>
                    <w:sz w:val="19"/>
                    <w:szCs w:val="19"/>
                    <w:lang w:val="es-ES" w:bidi="ar-SA"/>
                    <w:rPrChange w:id="3778" w:author="Jesus" w:date="2013-07-06T00:55:00Z">
                      <w:rPr>
                        <w:rFonts w:ascii="Consolas" w:eastAsiaTheme="minorHAnsi" w:hAnsi="Consolas" w:cs="Consolas"/>
                        <w:sz w:val="19"/>
                        <w:szCs w:val="19"/>
                        <w:lang w:val="es-ES" w:bidi="ar-SA"/>
                      </w:rPr>
                    </w:rPrChange>
                  </w:rPr>
                  <w:delText xml:space="preserve">, lastRow </w:delText>
                </w:r>
                <w:r w:rsidRPr="00291827" w:rsidDel="004E5826">
                  <w:rPr>
                    <w:rFonts w:ascii="Consolas" w:eastAsiaTheme="minorHAnsi" w:hAnsi="Consolas" w:cs="Consolas"/>
                    <w:color w:val="0000FF"/>
                    <w:sz w:val="19"/>
                    <w:szCs w:val="19"/>
                    <w:lang w:val="es-ES" w:bidi="ar-SA"/>
                    <w:rPrChange w:id="3779" w:author="Jesus" w:date="2013-07-06T00:55:00Z">
                      <w:rPr>
                        <w:rFonts w:ascii="Consolas" w:eastAsiaTheme="minorHAnsi" w:hAnsi="Consolas" w:cs="Consolas"/>
                        <w:color w:val="0000FF"/>
                        <w:sz w:val="19"/>
                        <w:szCs w:val="19"/>
                        <w:lang w:val="es-ES" w:bidi="ar-SA"/>
                      </w:rPr>
                    </w:rPrChange>
                  </w:rPr>
                  <w:delText>As</w:delText>
                </w:r>
                <w:r w:rsidRPr="00291827" w:rsidDel="004E5826">
                  <w:rPr>
                    <w:rFonts w:ascii="Consolas" w:eastAsiaTheme="minorHAnsi" w:hAnsi="Consolas" w:cs="Consolas"/>
                    <w:sz w:val="19"/>
                    <w:szCs w:val="19"/>
                    <w:lang w:val="es-ES" w:bidi="ar-SA"/>
                    <w:rPrChange w:id="3780" w:author="Jesus" w:date="2013-07-06T00:55:00Z">
                      <w:rPr>
                        <w:rFonts w:ascii="Consolas" w:eastAsiaTheme="minorHAnsi" w:hAnsi="Consolas" w:cs="Consolas"/>
                        <w:sz w:val="19"/>
                        <w:szCs w:val="19"/>
                        <w:lang w:val="es-ES" w:bidi="ar-SA"/>
                      </w:rPr>
                    </w:rPrChange>
                  </w:rPr>
                  <w:delText xml:space="preserve"> </w:delText>
                </w:r>
                <w:r w:rsidRPr="00291827" w:rsidDel="004E5826">
                  <w:rPr>
                    <w:rFonts w:ascii="Consolas" w:eastAsiaTheme="minorHAnsi" w:hAnsi="Consolas" w:cs="Consolas"/>
                    <w:color w:val="0000FF"/>
                    <w:sz w:val="19"/>
                    <w:szCs w:val="19"/>
                    <w:lang w:val="es-ES" w:bidi="ar-SA"/>
                    <w:rPrChange w:id="3781" w:author="Jesus" w:date="2013-07-06T00:55:00Z">
                      <w:rPr>
                        <w:rFonts w:ascii="Consolas" w:eastAsiaTheme="minorHAnsi" w:hAnsi="Consolas" w:cs="Consolas"/>
                        <w:color w:val="0000FF"/>
                        <w:sz w:val="19"/>
                        <w:szCs w:val="19"/>
                        <w:lang w:val="es-ES" w:bidi="ar-SA"/>
                      </w:rPr>
                    </w:rPrChange>
                  </w:rPr>
                  <w:delText>Integer</w:delText>
                </w:r>
                <w:r w:rsidRPr="00291827" w:rsidDel="004E5826">
                  <w:rPr>
                    <w:rFonts w:ascii="Consolas" w:eastAsiaTheme="minorHAnsi" w:hAnsi="Consolas" w:cs="Consolas"/>
                    <w:sz w:val="19"/>
                    <w:szCs w:val="19"/>
                    <w:lang w:val="es-ES" w:bidi="ar-SA"/>
                    <w:rPrChange w:id="3782" w:author="Jesus" w:date="2013-07-06T00:55:00Z">
                      <w:rPr>
                        <w:rFonts w:ascii="Consolas" w:eastAsiaTheme="minorHAnsi" w:hAnsi="Consolas" w:cs="Consolas"/>
                        <w:sz w:val="19"/>
                        <w:szCs w:val="19"/>
                        <w:lang w:val="es-ES" w:bidi="ar-SA"/>
                      </w:rPr>
                    </w:rPrChange>
                  </w:rPr>
                  <w:delText>)</w:delText>
                </w:r>
              </w:del>
            </w:ins>
          </w:p>
          <w:p w:rsidR="002D083F" w:rsidRPr="00291827" w:rsidDel="004E5826" w:rsidRDefault="002D083F">
            <w:pPr>
              <w:autoSpaceDE w:val="0"/>
              <w:autoSpaceDN w:val="0"/>
              <w:adjustRightInd w:val="0"/>
              <w:spacing w:line="276" w:lineRule="auto"/>
              <w:jc w:val="left"/>
              <w:rPr>
                <w:ins w:id="3783" w:author="Campos Muñoz, Jesús" w:date="2013-06-20T13:45:00Z"/>
                <w:del w:id="3784" w:author="Jesus" w:date="2013-07-06T00:55:00Z"/>
                <w:rFonts w:ascii="Consolas" w:eastAsiaTheme="minorHAnsi" w:hAnsi="Consolas" w:cs="Consolas"/>
                <w:sz w:val="19"/>
                <w:szCs w:val="19"/>
                <w:lang w:val="es-ES" w:bidi="ar-SA"/>
                <w:rPrChange w:id="3785" w:author="Jesus" w:date="2013-07-06T00:55:00Z">
                  <w:rPr>
                    <w:ins w:id="3786" w:author="Campos Muñoz, Jesús" w:date="2013-06-20T13:45:00Z"/>
                    <w:del w:id="3787" w:author="Jesus" w:date="2013-07-06T00:55:00Z"/>
                    <w:rFonts w:ascii="Consolas" w:eastAsiaTheme="minorHAnsi" w:hAnsi="Consolas" w:cs="Consolas"/>
                    <w:sz w:val="19"/>
                    <w:szCs w:val="19"/>
                    <w:lang w:val="en-US" w:bidi="ar-SA"/>
                  </w:rPr>
                </w:rPrChange>
              </w:rPr>
              <w:pPrChange w:id="3788" w:author="Campos Muñoz, Jesús" w:date="2013-06-20T13:49:00Z">
                <w:pPr>
                  <w:autoSpaceDE w:val="0"/>
                  <w:autoSpaceDN w:val="0"/>
                  <w:adjustRightInd w:val="0"/>
                  <w:spacing w:after="200" w:line="276" w:lineRule="auto"/>
                  <w:jc w:val="left"/>
                </w:pPr>
              </w:pPrChange>
            </w:pPr>
            <w:ins w:id="3789" w:author="Campos Muñoz, Jesús" w:date="2013-06-20T13:44:00Z">
              <w:del w:id="3790" w:author="Jesus" w:date="2013-07-06T00:55:00Z">
                <w:r w:rsidRPr="00291827" w:rsidDel="004E5826">
                  <w:rPr>
                    <w:rFonts w:ascii="Consolas" w:eastAsiaTheme="minorHAnsi" w:hAnsi="Consolas" w:cs="Consolas"/>
                    <w:sz w:val="19"/>
                    <w:szCs w:val="19"/>
                    <w:lang w:val="es-ES" w:bidi="ar-SA"/>
                    <w:rPrChange w:id="3791" w:author="Jesus" w:date="2013-07-06T00:55:00Z">
                      <w:rPr>
                        <w:rFonts w:ascii="Consolas" w:eastAsiaTheme="minorHAnsi" w:hAnsi="Consolas" w:cs="Consolas"/>
                        <w:sz w:val="19"/>
                        <w:szCs w:val="19"/>
                        <w:lang w:val="es-ES" w:bidi="ar-SA"/>
                      </w:rPr>
                    </w:rPrChange>
                  </w:rPr>
                  <w:delText xml:space="preserve">fitxesTipusAgendaPaginadaData(idioma </w:delText>
                </w:r>
                <w:r w:rsidRPr="00291827" w:rsidDel="004E5826">
                  <w:rPr>
                    <w:rFonts w:ascii="Consolas" w:eastAsiaTheme="minorHAnsi" w:hAnsi="Consolas" w:cs="Consolas"/>
                    <w:color w:val="0000FF"/>
                    <w:sz w:val="19"/>
                    <w:szCs w:val="19"/>
                    <w:lang w:val="es-ES" w:bidi="ar-SA"/>
                    <w:rPrChange w:id="3792" w:author="Jesus" w:date="2013-07-06T00:55:00Z">
                      <w:rPr>
                        <w:rFonts w:ascii="Consolas" w:eastAsiaTheme="minorHAnsi" w:hAnsi="Consolas" w:cs="Consolas"/>
                        <w:color w:val="0000FF"/>
                        <w:sz w:val="19"/>
                        <w:szCs w:val="19"/>
                        <w:lang w:val="es-ES" w:bidi="ar-SA"/>
                      </w:rPr>
                    </w:rPrChange>
                  </w:rPr>
                  <w:delText>As</w:delText>
                </w:r>
                <w:r w:rsidRPr="00291827" w:rsidDel="004E5826">
                  <w:rPr>
                    <w:rFonts w:ascii="Consolas" w:eastAsiaTheme="minorHAnsi" w:hAnsi="Consolas" w:cs="Consolas"/>
                    <w:sz w:val="19"/>
                    <w:szCs w:val="19"/>
                    <w:lang w:val="es-ES" w:bidi="ar-SA"/>
                    <w:rPrChange w:id="3793" w:author="Jesus" w:date="2013-07-06T00:55:00Z">
                      <w:rPr>
                        <w:rFonts w:ascii="Consolas" w:eastAsiaTheme="minorHAnsi" w:hAnsi="Consolas" w:cs="Consolas"/>
                        <w:sz w:val="19"/>
                        <w:szCs w:val="19"/>
                        <w:lang w:val="es-ES" w:bidi="ar-SA"/>
                      </w:rPr>
                    </w:rPrChange>
                  </w:rPr>
                  <w:delText xml:space="preserve"> </w:delText>
                </w:r>
                <w:r w:rsidRPr="00291827" w:rsidDel="004E5826">
                  <w:rPr>
                    <w:rFonts w:ascii="Consolas" w:eastAsiaTheme="minorHAnsi" w:hAnsi="Consolas" w:cs="Consolas"/>
                    <w:color w:val="0000FF"/>
                    <w:sz w:val="19"/>
                    <w:szCs w:val="19"/>
                    <w:lang w:val="es-ES" w:bidi="ar-SA"/>
                    <w:rPrChange w:id="3794" w:author="Jesus" w:date="2013-07-06T00:55:00Z">
                      <w:rPr>
                        <w:rFonts w:ascii="Consolas" w:eastAsiaTheme="minorHAnsi" w:hAnsi="Consolas" w:cs="Consolas"/>
                        <w:color w:val="0000FF"/>
                        <w:sz w:val="19"/>
                        <w:szCs w:val="19"/>
                        <w:lang w:val="es-ES" w:bidi="ar-SA"/>
                      </w:rPr>
                    </w:rPrChange>
                  </w:rPr>
                  <w:delText>Integer</w:delText>
                </w:r>
                <w:r w:rsidRPr="00291827" w:rsidDel="004E5826">
                  <w:rPr>
                    <w:rFonts w:ascii="Consolas" w:eastAsiaTheme="minorHAnsi" w:hAnsi="Consolas" w:cs="Consolas"/>
                    <w:sz w:val="19"/>
                    <w:szCs w:val="19"/>
                    <w:lang w:val="es-ES" w:bidi="ar-SA"/>
                    <w:rPrChange w:id="3795" w:author="Jesus" w:date="2013-07-06T00:55:00Z">
                      <w:rPr>
                        <w:rFonts w:ascii="Consolas" w:eastAsiaTheme="minorHAnsi" w:hAnsi="Consolas" w:cs="Consolas"/>
                        <w:sz w:val="19"/>
                        <w:szCs w:val="19"/>
                        <w:lang w:val="es-ES" w:bidi="ar-SA"/>
                      </w:rPr>
                    </w:rPrChange>
                  </w:rPr>
                  <w:delText xml:space="preserve">, idTipusAgenda </w:delText>
                </w:r>
                <w:r w:rsidRPr="00291827" w:rsidDel="004E5826">
                  <w:rPr>
                    <w:rFonts w:ascii="Consolas" w:eastAsiaTheme="minorHAnsi" w:hAnsi="Consolas" w:cs="Consolas"/>
                    <w:color w:val="0000FF"/>
                    <w:sz w:val="19"/>
                    <w:szCs w:val="19"/>
                    <w:lang w:val="es-ES" w:bidi="ar-SA"/>
                    <w:rPrChange w:id="3796" w:author="Jesus" w:date="2013-07-06T00:55:00Z">
                      <w:rPr>
                        <w:rFonts w:ascii="Consolas" w:eastAsiaTheme="minorHAnsi" w:hAnsi="Consolas" w:cs="Consolas"/>
                        <w:color w:val="0000FF"/>
                        <w:sz w:val="19"/>
                        <w:szCs w:val="19"/>
                        <w:lang w:val="es-ES" w:bidi="ar-SA"/>
                      </w:rPr>
                    </w:rPrChange>
                  </w:rPr>
                  <w:delText>As</w:delText>
                </w:r>
                <w:r w:rsidRPr="00291827" w:rsidDel="004E5826">
                  <w:rPr>
                    <w:rFonts w:ascii="Consolas" w:eastAsiaTheme="minorHAnsi" w:hAnsi="Consolas" w:cs="Consolas"/>
                    <w:sz w:val="19"/>
                    <w:szCs w:val="19"/>
                    <w:lang w:val="es-ES" w:bidi="ar-SA"/>
                    <w:rPrChange w:id="3797" w:author="Jesus" w:date="2013-07-06T00:55:00Z">
                      <w:rPr>
                        <w:rFonts w:ascii="Consolas" w:eastAsiaTheme="minorHAnsi" w:hAnsi="Consolas" w:cs="Consolas"/>
                        <w:sz w:val="19"/>
                        <w:szCs w:val="19"/>
                        <w:lang w:val="es-ES" w:bidi="ar-SA"/>
                      </w:rPr>
                    </w:rPrChange>
                  </w:rPr>
                  <w:delText xml:space="preserve"> </w:delText>
                </w:r>
                <w:r w:rsidRPr="00291827" w:rsidDel="004E5826">
                  <w:rPr>
                    <w:rFonts w:ascii="Consolas" w:eastAsiaTheme="minorHAnsi" w:hAnsi="Consolas" w:cs="Consolas"/>
                    <w:color w:val="0000FF"/>
                    <w:sz w:val="19"/>
                    <w:szCs w:val="19"/>
                    <w:lang w:val="es-ES" w:bidi="ar-SA"/>
                    <w:rPrChange w:id="3798" w:author="Jesus" w:date="2013-07-06T00:55:00Z">
                      <w:rPr>
                        <w:rFonts w:ascii="Consolas" w:eastAsiaTheme="minorHAnsi" w:hAnsi="Consolas" w:cs="Consolas"/>
                        <w:color w:val="0000FF"/>
                        <w:sz w:val="19"/>
                        <w:szCs w:val="19"/>
                        <w:lang w:val="es-ES" w:bidi="ar-SA"/>
                      </w:rPr>
                    </w:rPrChange>
                  </w:rPr>
                  <w:delText>Integer</w:delText>
                </w:r>
                <w:r w:rsidRPr="00291827" w:rsidDel="004E5826">
                  <w:rPr>
                    <w:rFonts w:ascii="Consolas" w:eastAsiaTheme="minorHAnsi" w:hAnsi="Consolas" w:cs="Consolas"/>
                    <w:sz w:val="19"/>
                    <w:szCs w:val="19"/>
                    <w:lang w:val="es-ES" w:bidi="ar-SA"/>
                    <w:rPrChange w:id="3799" w:author="Jesus" w:date="2013-07-06T00:55:00Z">
                      <w:rPr>
                        <w:rFonts w:ascii="Consolas" w:eastAsiaTheme="minorHAnsi" w:hAnsi="Consolas" w:cs="Consolas"/>
                        <w:sz w:val="19"/>
                        <w:szCs w:val="19"/>
                        <w:lang w:val="es-ES" w:bidi="ar-SA"/>
                      </w:rPr>
                    </w:rPrChange>
                  </w:rPr>
                  <w:delText xml:space="preserve">, firstRow </w:delText>
                </w:r>
                <w:r w:rsidRPr="00291827" w:rsidDel="004E5826">
                  <w:rPr>
                    <w:rFonts w:ascii="Consolas" w:eastAsiaTheme="minorHAnsi" w:hAnsi="Consolas" w:cs="Consolas"/>
                    <w:color w:val="0000FF"/>
                    <w:sz w:val="19"/>
                    <w:szCs w:val="19"/>
                    <w:lang w:val="es-ES" w:bidi="ar-SA"/>
                    <w:rPrChange w:id="3800" w:author="Jesus" w:date="2013-07-06T00:55:00Z">
                      <w:rPr>
                        <w:rFonts w:ascii="Consolas" w:eastAsiaTheme="minorHAnsi" w:hAnsi="Consolas" w:cs="Consolas"/>
                        <w:color w:val="0000FF"/>
                        <w:sz w:val="19"/>
                        <w:szCs w:val="19"/>
                        <w:lang w:val="es-ES" w:bidi="ar-SA"/>
                      </w:rPr>
                    </w:rPrChange>
                  </w:rPr>
                  <w:delText>As</w:delText>
                </w:r>
                <w:r w:rsidRPr="00291827" w:rsidDel="004E5826">
                  <w:rPr>
                    <w:rFonts w:ascii="Consolas" w:eastAsiaTheme="minorHAnsi" w:hAnsi="Consolas" w:cs="Consolas"/>
                    <w:sz w:val="19"/>
                    <w:szCs w:val="19"/>
                    <w:lang w:val="es-ES" w:bidi="ar-SA"/>
                    <w:rPrChange w:id="3801" w:author="Jesus" w:date="2013-07-06T00:55:00Z">
                      <w:rPr>
                        <w:rFonts w:ascii="Consolas" w:eastAsiaTheme="minorHAnsi" w:hAnsi="Consolas" w:cs="Consolas"/>
                        <w:sz w:val="19"/>
                        <w:szCs w:val="19"/>
                        <w:lang w:val="es-ES" w:bidi="ar-SA"/>
                      </w:rPr>
                    </w:rPrChange>
                  </w:rPr>
                  <w:delText xml:space="preserve"> </w:delText>
                </w:r>
                <w:r w:rsidRPr="00291827" w:rsidDel="004E5826">
                  <w:rPr>
                    <w:rFonts w:ascii="Consolas" w:eastAsiaTheme="minorHAnsi" w:hAnsi="Consolas" w:cs="Consolas"/>
                    <w:color w:val="0000FF"/>
                    <w:sz w:val="19"/>
                    <w:szCs w:val="19"/>
                    <w:lang w:val="es-ES" w:bidi="ar-SA"/>
                    <w:rPrChange w:id="3802" w:author="Jesus" w:date="2013-07-06T00:55:00Z">
                      <w:rPr>
                        <w:rFonts w:ascii="Consolas" w:eastAsiaTheme="minorHAnsi" w:hAnsi="Consolas" w:cs="Consolas"/>
                        <w:color w:val="0000FF"/>
                        <w:sz w:val="19"/>
                        <w:szCs w:val="19"/>
                        <w:lang w:val="es-ES" w:bidi="ar-SA"/>
                      </w:rPr>
                    </w:rPrChange>
                  </w:rPr>
                  <w:delText>Integer</w:delText>
                </w:r>
                <w:r w:rsidRPr="00291827" w:rsidDel="004E5826">
                  <w:rPr>
                    <w:rFonts w:ascii="Consolas" w:eastAsiaTheme="minorHAnsi" w:hAnsi="Consolas" w:cs="Consolas"/>
                    <w:sz w:val="19"/>
                    <w:szCs w:val="19"/>
                    <w:lang w:val="es-ES" w:bidi="ar-SA"/>
                    <w:rPrChange w:id="3803" w:author="Jesus" w:date="2013-07-06T00:55:00Z">
                      <w:rPr>
                        <w:rFonts w:ascii="Consolas" w:eastAsiaTheme="minorHAnsi" w:hAnsi="Consolas" w:cs="Consolas"/>
                        <w:sz w:val="19"/>
                        <w:szCs w:val="19"/>
                        <w:lang w:val="es-ES" w:bidi="ar-SA"/>
                      </w:rPr>
                    </w:rPrChange>
                  </w:rPr>
                  <w:delText xml:space="preserve">, lastRow </w:delText>
                </w:r>
                <w:r w:rsidRPr="00291827" w:rsidDel="004E5826">
                  <w:rPr>
                    <w:rFonts w:ascii="Consolas" w:eastAsiaTheme="minorHAnsi" w:hAnsi="Consolas" w:cs="Consolas"/>
                    <w:color w:val="0000FF"/>
                    <w:sz w:val="19"/>
                    <w:szCs w:val="19"/>
                    <w:lang w:val="es-ES" w:bidi="ar-SA"/>
                    <w:rPrChange w:id="3804" w:author="Jesus" w:date="2013-07-06T00:55:00Z">
                      <w:rPr>
                        <w:rFonts w:ascii="Consolas" w:eastAsiaTheme="minorHAnsi" w:hAnsi="Consolas" w:cs="Consolas"/>
                        <w:color w:val="0000FF"/>
                        <w:sz w:val="19"/>
                        <w:szCs w:val="19"/>
                        <w:lang w:val="es-ES" w:bidi="ar-SA"/>
                      </w:rPr>
                    </w:rPrChange>
                  </w:rPr>
                  <w:delText>As</w:delText>
                </w:r>
                <w:r w:rsidRPr="00291827" w:rsidDel="004E5826">
                  <w:rPr>
                    <w:rFonts w:ascii="Consolas" w:eastAsiaTheme="minorHAnsi" w:hAnsi="Consolas" w:cs="Consolas"/>
                    <w:sz w:val="19"/>
                    <w:szCs w:val="19"/>
                    <w:lang w:val="es-ES" w:bidi="ar-SA"/>
                    <w:rPrChange w:id="3805" w:author="Jesus" w:date="2013-07-06T00:55:00Z">
                      <w:rPr>
                        <w:rFonts w:ascii="Consolas" w:eastAsiaTheme="minorHAnsi" w:hAnsi="Consolas" w:cs="Consolas"/>
                        <w:sz w:val="19"/>
                        <w:szCs w:val="19"/>
                        <w:lang w:val="es-ES" w:bidi="ar-SA"/>
                      </w:rPr>
                    </w:rPrChange>
                  </w:rPr>
                  <w:delText xml:space="preserve"> </w:delText>
                </w:r>
                <w:r w:rsidRPr="00291827" w:rsidDel="004E5826">
                  <w:rPr>
                    <w:rFonts w:ascii="Consolas" w:eastAsiaTheme="minorHAnsi" w:hAnsi="Consolas" w:cs="Consolas"/>
                    <w:color w:val="0000FF"/>
                    <w:sz w:val="19"/>
                    <w:szCs w:val="19"/>
                    <w:lang w:val="es-ES" w:bidi="ar-SA"/>
                    <w:rPrChange w:id="3806" w:author="Jesus" w:date="2013-07-06T00:55:00Z">
                      <w:rPr>
                        <w:rFonts w:ascii="Consolas" w:eastAsiaTheme="minorHAnsi" w:hAnsi="Consolas" w:cs="Consolas"/>
                        <w:color w:val="0000FF"/>
                        <w:sz w:val="19"/>
                        <w:szCs w:val="19"/>
                        <w:lang w:val="es-ES" w:bidi="ar-SA"/>
                      </w:rPr>
                    </w:rPrChange>
                  </w:rPr>
                  <w:delText>Integer</w:delText>
                </w:r>
                <w:r w:rsidRPr="00291827" w:rsidDel="004E5826">
                  <w:rPr>
                    <w:rFonts w:ascii="Consolas" w:eastAsiaTheme="minorHAnsi" w:hAnsi="Consolas" w:cs="Consolas"/>
                    <w:sz w:val="19"/>
                    <w:szCs w:val="19"/>
                    <w:lang w:val="es-ES" w:bidi="ar-SA"/>
                    <w:rPrChange w:id="3807" w:author="Jesus" w:date="2013-07-06T00:55:00Z">
                      <w:rPr>
                        <w:rFonts w:ascii="Consolas" w:eastAsiaTheme="minorHAnsi" w:hAnsi="Consolas" w:cs="Consolas"/>
                        <w:sz w:val="19"/>
                        <w:szCs w:val="19"/>
                        <w:lang w:val="es-ES" w:bidi="ar-SA"/>
                      </w:rPr>
                    </w:rPrChange>
                  </w:rPr>
                  <w:delText xml:space="preserve">, data </w:delText>
                </w:r>
                <w:r w:rsidRPr="00291827" w:rsidDel="004E5826">
                  <w:rPr>
                    <w:rFonts w:ascii="Consolas" w:eastAsiaTheme="minorHAnsi" w:hAnsi="Consolas" w:cs="Consolas"/>
                    <w:color w:val="0000FF"/>
                    <w:sz w:val="19"/>
                    <w:szCs w:val="19"/>
                    <w:lang w:val="es-ES" w:bidi="ar-SA"/>
                    <w:rPrChange w:id="3808" w:author="Jesus" w:date="2013-07-06T00:55:00Z">
                      <w:rPr>
                        <w:rFonts w:ascii="Consolas" w:eastAsiaTheme="minorHAnsi" w:hAnsi="Consolas" w:cs="Consolas"/>
                        <w:color w:val="0000FF"/>
                        <w:sz w:val="19"/>
                        <w:szCs w:val="19"/>
                        <w:lang w:val="es-ES" w:bidi="ar-SA"/>
                      </w:rPr>
                    </w:rPrChange>
                  </w:rPr>
                  <w:delText>As</w:delText>
                </w:r>
                <w:r w:rsidRPr="00291827" w:rsidDel="004E5826">
                  <w:rPr>
                    <w:rFonts w:ascii="Consolas" w:eastAsiaTheme="minorHAnsi" w:hAnsi="Consolas" w:cs="Consolas"/>
                    <w:sz w:val="19"/>
                    <w:szCs w:val="19"/>
                    <w:lang w:val="es-ES" w:bidi="ar-SA"/>
                    <w:rPrChange w:id="3809" w:author="Jesus" w:date="2013-07-06T00:55:00Z">
                      <w:rPr>
                        <w:rFonts w:ascii="Consolas" w:eastAsiaTheme="minorHAnsi" w:hAnsi="Consolas" w:cs="Consolas"/>
                        <w:sz w:val="19"/>
                        <w:szCs w:val="19"/>
                        <w:lang w:val="es-ES" w:bidi="ar-SA"/>
                      </w:rPr>
                    </w:rPrChange>
                  </w:rPr>
                  <w:delText xml:space="preserve"> </w:delText>
                </w:r>
                <w:r w:rsidRPr="00291827" w:rsidDel="004E5826">
                  <w:rPr>
                    <w:rFonts w:ascii="Consolas" w:eastAsiaTheme="minorHAnsi" w:hAnsi="Consolas" w:cs="Consolas"/>
                    <w:color w:val="0000FF"/>
                    <w:sz w:val="19"/>
                    <w:szCs w:val="19"/>
                    <w:lang w:val="es-ES" w:bidi="ar-SA"/>
                    <w:rPrChange w:id="3810" w:author="Jesus" w:date="2013-07-06T00:55:00Z">
                      <w:rPr>
                        <w:rFonts w:ascii="Consolas" w:eastAsiaTheme="minorHAnsi" w:hAnsi="Consolas" w:cs="Consolas"/>
                        <w:color w:val="0000FF"/>
                        <w:sz w:val="19"/>
                        <w:szCs w:val="19"/>
                        <w:lang w:val="es-ES" w:bidi="ar-SA"/>
                      </w:rPr>
                    </w:rPrChange>
                  </w:rPr>
                  <w:delText>String</w:delText>
                </w:r>
                <w:r w:rsidRPr="00291827" w:rsidDel="004E5826">
                  <w:rPr>
                    <w:rFonts w:ascii="Consolas" w:eastAsiaTheme="minorHAnsi" w:hAnsi="Consolas" w:cs="Consolas"/>
                    <w:sz w:val="19"/>
                    <w:szCs w:val="19"/>
                    <w:lang w:val="es-ES" w:bidi="ar-SA"/>
                    <w:rPrChange w:id="3811" w:author="Jesus" w:date="2013-07-06T00:55:00Z">
                      <w:rPr>
                        <w:rFonts w:ascii="Consolas" w:eastAsiaTheme="minorHAnsi" w:hAnsi="Consolas" w:cs="Consolas"/>
                        <w:sz w:val="19"/>
                        <w:szCs w:val="19"/>
                        <w:lang w:val="es-ES" w:bidi="ar-SA"/>
                      </w:rPr>
                    </w:rPrChange>
                  </w:rPr>
                  <w:delText>)</w:delText>
                </w:r>
              </w:del>
            </w:ins>
          </w:p>
          <w:p w:rsidR="00BD579C" w:rsidRPr="00291827" w:rsidDel="004E5826" w:rsidRDefault="002D083F">
            <w:pPr>
              <w:autoSpaceDE w:val="0"/>
              <w:autoSpaceDN w:val="0"/>
              <w:adjustRightInd w:val="0"/>
              <w:spacing w:line="276" w:lineRule="auto"/>
              <w:jc w:val="left"/>
              <w:rPr>
                <w:ins w:id="3812" w:author="Campos Muñoz, Jesús" w:date="2013-06-20T13:31:00Z"/>
                <w:del w:id="3813" w:author="Jesus" w:date="2013-07-06T00:55:00Z"/>
                <w:rFonts w:ascii="Consolas" w:eastAsiaTheme="minorHAnsi" w:hAnsi="Consolas" w:cs="Consolas"/>
                <w:sz w:val="19"/>
                <w:szCs w:val="19"/>
                <w:lang w:val="es-ES" w:bidi="ar-SA"/>
                <w:rPrChange w:id="3814" w:author="Jesus" w:date="2013-07-06T00:55:00Z">
                  <w:rPr>
                    <w:ins w:id="3815" w:author="Campos Muñoz, Jesús" w:date="2013-06-20T13:31:00Z"/>
                    <w:del w:id="3816" w:author="Jesus" w:date="2013-07-06T00:55:00Z"/>
                    <w:rFonts w:ascii="Consolas" w:eastAsiaTheme="minorHAnsi" w:hAnsi="Consolas" w:cs="Consolas"/>
                    <w:sz w:val="19"/>
                    <w:szCs w:val="19"/>
                    <w:lang w:val="en-US" w:bidi="ar-SA"/>
                  </w:rPr>
                </w:rPrChange>
              </w:rPr>
              <w:pPrChange w:id="3817" w:author="Campos Muñoz, Jesús" w:date="2013-06-20T13:49:00Z">
                <w:pPr>
                  <w:autoSpaceDE w:val="0"/>
                  <w:autoSpaceDN w:val="0"/>
                  <w:adjustRightInd w:val="0"/>
                  <w:spacing w:after="200" w:line="276" w:lineRule="auto"/>
                  <w:jc w:val="left"/>
                </w:pPr>
              </w:pPrChange>
            </w:pPr>
            <w:ins w:id="3818" w:author="Campos Muñoz, Jesús" w:date="2013-06-20T13:45:00Z">
              <w:del w:id="3819" w:author="Jesus" w:date="2013-07-06T00:55:00Z">
                <w:r w:rsidRPr="00291827" w:rsidDel="004E5826">
                  <w:rPr>
                    <w:rFonts w:ascii="Consolas" w:eastAsiaTheme="minorHAnsi" w:hAnsi="Consolas" w:cs="Consolas"/>
                    <w:sz w:val="19"/>
                    <w:szCs w:val="19"/>
                    <w:lang w:val="es-ES" w:bidi="ar-SA"/>
                    <w:rPrChange w:id="3820" w:author="Jesus" w:date="2013-07-06T00:55:00Z">
                      <w:rPr>
                        <w:rFonts w:ascii="Consolas" w:eastAsiaTheme="minorHAnsi" w:hAnsi="Consolas" w:cs="Consolas"/>
                        <w:sz w:val="19"/>
                        <w:szCs w:val="19"/>
                        <w:lang w:val="es-ES" w:bidi="ar-SA"/>
                      </w:rPr>
                    </w:rPrChange>
                  </w:rPr>
                  <w:delText xml:space="preserve">fitxesTipusAgendaPaginadaDates(idioma </w:delText>
                </w:r>
                <w:r w:rsidRPr="00291827" w:rsidDel="004E5826">
                  <w:rPr>
                    <w:rFonts w:ascii="Consolas" w:eastAsiaTheme="minorHAnsi" w:hAnsi="Consolas" w:cs="Consolas"/>
                    <w:color w:val="0000FF"/>
                    <w:sz w:val="19"/>
                    <w:szCs w:val="19"/>
                    <w:lang w:val="es-ES" w:bidi="ar-SA"/>
                    <w:rPrChange w:id="3821" w:author="Jesus" w:date="2013-07-06T00:55:00Z">
                      <w:rPr>
                        <w:rFonts w:ascii="Consolas" w:eastAsiaTheme="minorHAnsi" w:hAnsi="Consolas" w:cs="Consolas"/>
                        <w:color w:val="0000FF"/>
                        <w:sz w:val="19"/>
                        <w:szCs w:val="19"/>
                        <w:lang w:val="es-ES" w:bidi="ar-SA"/>
                      </w:rPr>
                    </w:rPrChange>
                  </w:rPr>
                  <w:delText>As</w:delText>
                </w:r>
                <w:r w:rsidRPr="00291827" w:rsidDel="004E5826">
                  <w:rPr>
                    <w:rFonts w:ascii="Consolas" w:eastAsiaTheme="minorHAnsi" w:hAnsi="Consolas" w:cs="Consolas"/>
                    <w:sz w:val="19"/>
                    <w:szCs w:val="19"/>
                    <w:lang w:val="es-ES" w:bidi="ar-SA"/>
                    <w:rPrChange w:id="3822" w:author="Jesus" w:date="2013-07-06T00:55:00Z">
                      <w:rPr>
                        <w:rFonts w:ascii="Consolas" w:eastAsiaTheme="minorHAnsi" w:hAnsi="Consolas" w:cs="Consolas"/>
                        <w:sz w:val="19"/>
                        <w:szCs w:val="19"/>
                        <w:lang w:val="es-ES" w:bidi="ar-SA"/>
                      </w:rPr>
                    </w:rPrChange>
                  </w:rPr>
                  <w:delText xml:space="preserve"> </w:delText>
                </w:r>
                <w:r w:rsidRPr="00291827" w:rsidDel="004E5826">
                  <w:rPr>
                    <w:rFonts w:ascii="Consolas" w:eastAsiaTheme="minorHAnsi" w:hAnsi="Consolas" w:cs="Consolas"/>
                    <w:color w:val="0000FF"/>
                    <w:sz w:val="19"/>
                    <w:szCs w:val="19"/>
                    <w:lang w:val="es-ES" w:bidi="ar-SA"/>
                    <w:rPrChange w:id="3823" w:author="Jesus" w:date="2013-07-06T00:55:00Z">
                      <w:rPr>
                        <w:rFonts w:ascii="Consolas" w:eastAsiaTheme="minorHAnsi" w:hAnsi="Consolas" w:cs="Consolas"/>
                        <w:color w:val="0000FF"/>
                        <w:sz w:val="19"/>
                        <w:szCs w:val="19"/>
                        <w:lang w:val="es-ES" w:bidi="ar-SA"/>
                      </w:rPr>
                    </w:rPrChange>
                  </w:rPr>
                  <w:delText>Integer</w:delText>
                </w:r>
                <w:r w:rsidRPr="00291827" w:rsidDel="004E5826">
                  <w:rPr>
                    <w:rFonts w:ascii="Consolas" w:eastAsiaTheme="minorHAnsi" w:hAnsi="Consolas" w:cs="Consolas"/>
                    <w:sz w:val="19"/>
                    <w:szCs w:val="19"/>
                    <w:lang w:val="es-ES" w:bidi="ar-SA"/>
                    <w:rPrChange w:id="3824" w:author="Jesus" w:date="2013-07-06T00:55:00Z">
                      <w:rPr>
                        <w:rFonts w:ascii="Consolas" w:eastAsiaTheme="minorHAnsi" w:hAnsi="Consolas" w:cs="Consolas"/>
                        <w:sz w:val="19"/>
                        <w:szCs w:val="19"/>
                        <w:lang w:val="es-ES" w:bidi="ar-SA"/>
                      </w:rPr>
                    </w:rPrChange>
                  </w:rPr>
                  <w:delText xml:space="preserve">, idTipusAgenda </w:delText>
                </w:r>
                <w:r w:rsidRPr="00291827" w:rsidDel="004E5826">
                  <w:rPr>
                    <w:rFonts w:ascii="Consolas" w:eastAsiaTheme="minorHAnsi" w:hAnsi="Consolas" w:cs="Consolas"/>
                    <w:color w:val="0000FF"/>
                    <w:sz w:val="19"/>
                    <w:szCs w:val="19"/>
                    <w:lang w:val="es-ES" w:bidi="ar-SA"/>
                    <w:rPrChange w:id="3825" w:author="Jesus" w:date="2013-07-06T00:55:00Z">
                      <w:rPr>
                        <w:rFonts w:ascii="Consolas" w:eastAsiaTheme="minorHAnsi" w:hAnsi="Consolas" w:cs="Consolas"/>
                        <w:color w:val="0000FF"/>
                        <w:sz w:val="19"/>
                        <w:szCs w:val="19"/>
                        <w:lang w:val="es-ES" w:bidi="ar-SA"/>
                      </w:rPr>
                    </w:rPrChange>
                  </w:rPr>
                  <w:delText>As</w:delText>
                </w:r>
                <w:r w:rsidRPr="00291827" w:rsidDel="004E5826">
                  <w:rPr>
                    <w:rFonts w:ascii="Consolas" w:eastAsiaTheme="minorHAnsi" w:hAnsi="Consolas" w:cs="Consolas"/>
                    <w:sz w:val="19"/>
                    <w:szCs w:val="19"/>
                    <w:lang w:val="es-ES" w:bidi="ar-SA"/>
                    <w:rPrChange w:id="3826" w:author="Jesus" w:date="2013-07-06T00:55:00Z">
                      <w:rPr>
                        <w:rFonts w:ascii="Consolas" w:eastAsiaTheme="minorHAnsi" w:hAnsi="Consolas" w:cs="Consolas"/>
                        <w:sz w:val="19"/>
                        <w:szCs w:val="19"/>
                        <w:lang w:val="es-ES" w:bidi="ar-SA"/>
                      </w:rPr>
                    </w:rPrChange>
                  </w:rPr>
                  <w:delText xml:space="preserve"> </w:delText>
                </w:r>
                <w:r w:rsidRPr="00291827" w:rsidDel="004E5826">
                  <w:rPr>
                    <w:rFonts w:ascii="Consolas" w:eastAsiaTheme="minorHAnsi" w:hAnsi="Consolas" w:cs="Consolas"/>
                    <w:color w:val="0000FF"/>
                    <w:sz w:val="19"/>
                    <w:szCs w:val="19"/>
                    <w:lang w:val="es-ES" w:bidi="ar-SA"/>
                    <w:rPrChange w:id="3827" w:author="Jesus" w:date="2013-07-06T00:55:00Z">
                      <w:rPr>
                        <w:rFonts w:ascii="Consolas" w:eastAsiaTheme="minorHAnsi" w:hAnsi="Consolas" w:cs="Consolas"/>
                        <w:color w:val="0000FF"/>
                        <w:sz w:val="19"/>
                        <w:szCs w:val="19"/>
                        <w:lang w:val="es-ES" w:bidi="ar-SA"/>
                      </w:rPr>
                    </w:rPrChange>
                  </w:rPr>
                  <w:delText>Integer</w:delText>
                </w:r>
                <w:r w:rsidRPr="00291827" w:rsidDel="004E5826">
                  <w:rPr>
                    <w:rFonts w:ascii="Consolas" w:eastAsiaTheme="minorHAnsi" w:hAnsi="Consolas" w:cs="Consolas"/>
                    <w:sz w:val="19"/>
                    <w:szCs w:val="19"/>
                    <w:lang w:val="es-ES" w:bidi="ar-SA"/>
                    <w:rPrChange w:id="3828" w:author="Jesus" w:date="2013-07-06T00:55:00Z">
                      <w:rPr>
                        <w:rFonts w:ascii="Consolas" w:eastAsiaTheme="minorHAnsi" w:hAnsi="Consolas" w:cs="Consolas"/>
                        <w:sz w:val="19"/>
                        <w:szCs w:val="19"/>
                        <w:lang w:val="es-ES" w:bidi="ar-SA"/>
                      </w:rPr>
                    </w:rPrChange>
                  </w:rPr>
                  <w:delText xml:space="preserve">, firstRow </w:delText>
                </w:r>
                <w:r w:rsidRPr="00291827" w:rsidDel="004E5826">
                  <w:rPr>
                    <w:rFonts w:ascii="Consolas" w:eastAsiaTheme="minorHAnsi" w:hAnsi="Consolas" w:cs="Consolas"/>
                    <w:color w:val="0000FF"/>
                    <w:sz w:val="19"/>
                    <w:szCs w:val="19"/>
                    <w:lang w:val="es-ES" w:bidi="ar-SA"/>
                    <w:rPrChange w:id="3829" w:author="Jesus" w:date="2013-07-06T00:55:00Z">
                      <w:rPr>
                        <w:rFonts w:ascii="Consolas" w:eastAsiaTheme="minorHAnsi" w:hAnsi="Consolas" w:cs="Consolas"/>
                        <w:color w:val="0000FF"/>
                        <w:sz w:val="19"/>
                        <w:szCs w:val="19"/>
                        <w:lang w:val="es-ES" w:bidi="ar-SA"/>
                      </w:rPr>
                    </w:rPrChange>
                  </w:rPr>
                  <w:delText>As</w:delText>
                </w:r>
                <w:r w:rsidRPr="00291827" w:rsidDel="004E5826">
                  <w:rPr>
                    <w:rFonts w:ascii="Consolas" w:eastAsiaTheme="minorHAnsi" w:hAnsi="Consolas" w:cs="Consolas"/>
                    <w:sz w:val="19"/>
                    <w:szCs w:val="19"/>
                    <w:lang w:val="es-ES" w:bidi="ar-SA"/>
                    <w:rPrChange w:id="3830" w:author="Jesus" w:date="2013-07-06T00:55:00Z">
                      <w:rPr>
                        <w:rFonts w:ascii="Consolas" w:eastAsiaTheme="minorHAnsi" w:hAnsi="Consolas" w:cs="Consolas"/>
                        <w:sz w:val="19"/>
                        <w:szCs w:val="19"/>
                        <w:lang w:val="es-ES" w:bidi="ar-SA"/>
                      </w:rPr>
                    </w:rPrChange>
                  </w:rPr>
                  <w:delText xml:space="preserve"> </w:delText>
                </w:r>
                <w:r w:rsidRPr="00291827" w:rsidDel="004E5826">
                  <w:rPr>
                    <w:rFonts w:ascii="Consolas" w:eastAsiaTheme="minorHAnsi" w:hAnsi="Consolas" w:cs="Consolas"/>
                    <w:color w:val="0000FF"/>
                    <w:sz w:val="19"/>
                    <w:szCs w:val="19"/>
                    <w:lang w:val="es-ES" w:bidi="ar-SA"/>
                    <w:rPrChange w:id="3831" w:author="Jesus" w:date="2013-07-06T00:55:00Z">
                      <w:rPr>
                        <w:rFonts w:ascii="Consolas" w:eastAsiaTheme="minorHAnsi" w:hAnsi="Consolas" w:cs="Consolas"/>
                        <w:color w:val="0000FF"/>
                        <w:sz w:val="19"/>
                        <w:szCs w:val="19"/>
                        <w:lang w:val="es-ES" w:bidi="ar-SA"/>
                      </w:rPr>
                    </w:rPrChange>
                  </w:rPr>
                  <w:delText>Integer</w:delText>
                </w:r>
                <w:r w:rsidRPr="00291827" w:rsidDel="004E5826">
                  <w:rPr>
                    <w:rFonts w:ascii="Consolas" w:eastAsiaTheme="minorHAnsi" w:hAnsi="Consolas" w:cs="Consolas"/>
                    <w:sz w:val="19"/>
                    <w:szCs w:val="19"/>
                    <w:lang w:val="es-ES" w:bidi="ar-SA"/>
                    <w:rPrChange w:id="3832" w:author="Jesus" w:date="2013-07-06T00:55:00Z">
                      <w:rPr>
                        <w:rFonts w:ascii="Consolas" w:eastAsiaTheme="minorHAnsi" w:hAnsi="Consolas" w:cs="Consolas"/>
                        <w:sz w:val="19"/>
                        <w:szCs w:val="19"/>
                        <w:lang w:val="es-ES" w:bidi="ar-SA"/>
                      </w:rPr>
                    </w:rPrChange>
                  </w:rPr>
                  <w:delText xml:space="preserve">, lastRow </w:delText>
                </w:r>
                <w:r w:rsidRPr="00291827" w:rsidDel="004E5826">
                  <w:rPr>
                    <w:rFonts w:ascii="Consolas" w:eastAsiaTheme="minorHAnsi" w:hAnsi="Consolas" w:cs="Consolas"/>
                    <w:color w:val="0000FF"/>
                    <w:sz w:val="19"/>
                    <w:szCs w:val="19"/>
                    <w:lang w:val="es-ES" w:bidi="ar-SA"/>
                    <w:rPrChange w:id="3833" w:author="Jesus" w:date="2013-07-06T00:55:00Z">
                      <w:rPr>
                        <w:rFonts w:ascii="Consolas" w:eastAsiaTheme="minorHAnsi" w:hAnsi="Consolas" w:cs="Consolas"/>
                        <w:color w:val="0000FF"/>
                        <w:sz w:val="19"/>
                        <w:szCs w:val="19"/>
                        <w:lang w:val="es-ES" w:bidi="ar-SA"/>
                      </w:rPr>
                    </w:rPrChange>
                  </w:rPr>
                  <w:delText>As</w:delText>
                </w:r>
                <w:r w:rsidRPr="00291827" w:rsidDel="004E5826">
                  <w:rPr>
                    <w:rFonts w:ascii="Consolas" w:eastAsiaTheme="minorHAnsi" w:hAnsi="Consolas" w:cs="Consolas"/>
                    <w:sz w:val="19"/>
                    <w:szCs w:val="19"/>
                    <w:lang w:val="es-ES" w:bidi="ar-SA"/>
                    <w:rPrChange w:id="3834" w:author="Jesus" w:date="2013-07-06T00:55:00Z">
                      <w:rPr>
                        <w:rFonts w:ascii="Consolas" w:eastAsiaTheme="minorHAnsi" w:hAnsi="Consolas" w:cs="Consolas"/>
                        <w:sz w:val="19"/>
                        <w:szCs w:val="19"/>
                        <w:lang w:val="es-ES" w:bidi="ar-SA"/>
                      </w:rPr>
                    </w:rPrChange>
                  </w:rPr>
                  <w:delText xml:space="preserve"> </w:delText>
                </w:r>
                <w:r w:rsidRPr="00291827" w:rsidDel="004E5826">
                  <w:rPr>
                    <w:rFonts w:ascii="Consolas" w:eastAsiaTheme="minorHAnsi" w:hAnsi="Consolas" w:cs="Consolas"/>
                    <w:color w:val="0000FF"/>
                    <w:sz w:val="19"/>
                    <w:szCs w:val="19"/>
                    <w:lang w:val="es-ES" w:bidi="ar-SA"/>
                    <w:rPrChange w:id="3835" w:author="Jesus" w:date="2013-07-06T00:55:00Z">
                      <w:rPr>
                        <w:rFonts w:ascii="Consolas" w:eastAsiaTheme="minorHAnsi" w:hAnsi="Consolas" w:cs="Consolas"/>
                        <w:color w:val="0000FF"/>
                        <w:sz w:val="19"/>
                        <w:szCs w:val="19"/>
                        <w:lang w:val="es-ES" w:bidi="ar-SA"/>
                      </w:rPr>
                    </w:rPrChange>
                  </w:rPr>
                  <w:delText>Integer</w:delText>
                </w:r>
                <w:r w:rsidRPr="00291827" w:rsidDel="004E5826">
                  <w:rPr>
                    <w:rFonts w:ascii="Consolas" w:eastAsiaTheme="minorHAnsi" w:hAnsi="Consolas" w:cs="Consolas"/>
                    <w:sz w:val="19"/>
                    <w:szCs w:val="19"/>
                    <w:lang w:val="es-ES" w:bidi="ar-SA"/>
                    <w:rPrChange w:id="3836" w:author="Jesus" w:date="2013-07-06T00:55:00Z">
                      <w:rPr>
                        <w:rFonts w:ascii="Consolas" w:eastAsiaTheme="minorHAnsi" w:hAnsi="Consolas" w:cs="Consolas"/>
                        <w:sz w:val="19"/>
                        <w:szCs w:val="19"/>
                        <w:lang w:val="es-ES" w:bidi="ar-SA"/>
                      </w:rPr>
                    </w:rPrChange>
                  </w:rPr>
                  <w:delText xml:space="preserve">, dataInici </w:delText>
                </w:r>
                <w:r w:rsidRPr="00291827" w:rsidDel="004E5826">
                  <w:rPr>
                    <w:rFonts w:ascii="Consolas" w:eastAsiaTheme="minorHAnsi" w:hAnsi="Consolas" w:cs="Consolas"/>
                    <w:color w:val="0000FF"/>
                    <w:sz w:val="19"/>
                    <w:szCs w:val="19"/>
                    <w:lang w:val="es-ES" w:bidi="ar-SA"/>
                    <w:rPrChange w:id="3837" w:author="Jesus" w:date="2013-07-06T00:55:00Z">
                      <w:rPr>
                        <w:rFonts w:ascii="Consolas" w:eastAsiaTheme="minorHAnsi" w:hAnsi="Consolas" w:cs="Consolas"/>
                        <w:color w:val="0000FF"/>
                        <w:sz w:val="19"/>
                        <w:szCs w:val="19"/>
                        <w:lang w:val="es-ES" w:bidi="ar-SA"/>
                      </w:rPr>
                    </w:rPrChange>
                  </w:rPr>
                  <w:delText>As</w:delText>
                </w:r>
                <w:r w:rsidRPr="00291827" w:rsidDel="004E5826">
                  <w:rPr>
                    <w:rFonts w:ascii="Consolas" w:eastAsiaTheme="minorHAnsi" w:hAnsi="Consolas" w:cs="Consolas"/>
                    <w:sz w:val="19"/>
                    <w:szCs w:val="19"/>
                    <w:lang w:val="es-ES" w:bidi="ar-SA"/>
                    <w:rPrChange w:id="3838" w:author="Jesus" w:date="2013-07-06T00:55:00Z">
                      <w:rPr>
                        <w:rFonts w:ascii="Consolas" w:eastAsiaTheme="minorHAnsi" w:hAnsi="Consolas" w:cs="Consolas"/>
                        <w:sz w:val="19"/>
                        <w:szCs w:val="19"/>
                        <w:lang w:val="es-ES" w:bidi="ar-SA"/>
                      </w:rPr>
                    </w:rPrChange>
                  </w:rPr>
                  <w:delText xml:space="preserve"> </w:delText>
                </w:r>
                <w:r w:rsidRPr="00291827" w:rsidDel="004E5826">
                  <w:rPr>
                    <w:rFonts w:ascii="Consolas" w:eastAsiaTheme="minorHAnsi" w:hAnsi="Consolas" w:cs="Consolas"/>
                    <w:color w:val="0000FF"/>
                    <w:sz w:val="19"/>
                    <w:szCs w:val="19"/>
                    <w:lang w:val="es-ES" w:bidi="ar-SA"/>
                    <w:rPrChange w:id="3839" w:author="Jesus" w:date="2013-07-06T00:55:00Z">
                      <w:rPr>
                        <w:rFonts w:ascii="Consolas" w:eastAsiaTheme="minorHAnsi" w:hAnsi="Consolas" w:cs="Consolas"/>
                        <w:color w:val="0000FF"/>
                        <w:sz w:val="19"/>
                        <w:szCs w:val="19"/>
                        <w:lang w:val="es-ES" w:bidi="ar-SA"/>
                      </w:rPr>
                    </w:rPrChange>
                  </w:rPr>
                  <w:delText>String</w:delText>
                </w:r>
                <w:r w:rsidRPr="00291827" w:rsidDel="004E5826">
                  <w:rPr>
                    <w:rFonts w:ascii="Consolas" w:eastAsiaTheme="minorHAnsi" w:hAnsi="Consolas" w:cs="Consolas"/>
                    <w:sz w:val="19"/>
                    <w:szCs w:val="19"/>
                    <w:lang w:val="es-ES" w:bidi="ar-SA"/>
                    <w:rPrChange w:id="3840" w:author="Jesus" w:date="2013-07-06T00:55:00Z">
                      <w:rPr>
                        <w:rFonts w:ascii="Consolas" w:eastAsiaTheme="minorHAnsi" w:hAnsi="Consolas" w:cs="Consolas"/>
                        <w:sz w:val="19"/>
                        <w:szCs w:val="19"/>
                        <w:lang w:val="es-ES" w:bidi="ar-SA"/>
                      </w:rPr>
                    </w:rPrChange>
                  </w:rPr>
                  <w:delText xml:space="preserve">, dataFi </w:delText>
                </w:r>
                <w:r w:rsidRPr="00291827" w:rsidDel="004E5826">
                  <w:rPr>
                    <w:rFonts w:ascii="Consolas" w:eastAsiaTheme="minorHAnsi" w:hAnsi="Consolas" w:cs="Consolas"/>
                    <w:color w:val="0000FF"/>
                    <w:sz w:val="19"/>
                    <w:szCs w:val="19"/>
                    <w:lang w:val="es-ES" w:bidi="ar-SA"/>
                    <w:rPrChange w:id="3841" w:author="Jesus" w:date="2013-07-06T00:55:00Z">
                      <w:rPr>
                        <w:rFonts w:ascii="Consolas" w:eastAsiaTheme="minorHAnsi" w:hAnsi="Consolas" w:cs="Consolas"/>
                        <w:color w:val="0000FF"/>
                        <w:sz w:val="19"/>
                        <w:szCs w:val="19"/>
                        <w:lang w:val="es-ES" w:bidi="ar-SA"/>
                      </w:rPr>
                    </w:rPrChange>
                  </w:rPr>
                  <w:delText>As</w:delText>
                </w:r>
                <w:r w:rsidRPr="00291827" w:rsidDel="004E5826">
                  <w:rPr>
                    <w:rFonts w:ascii="Consolas" w:eastAsiaTheme="minorHAnsi" w:hAnsi="Consolas" w:cs="Consolas"/>
                    <w:sz w:val="19"/>
                    <w:szCs w:val="19"/>
                    <w:lang w:val="es-ES" w:bidi="ar-SA"/>
                    <w:rPrChange w:id="3842" w:author="Jesus" w:date="2013-07-06T00:55:00Z">
                      <w:rPr>
                        <w:rFonts w:ascii="Consolas" w:eastAsiaTheme="minorHAnsi" w:hAnsi="Consolas" w:cs="Consolas"/>
                        <w:sz w:val="19"/>
                        <w:szCs w:val="19"/>
                        <w:lang w:val="es-ES" w:bidi="ar-SA"/>
                      </w:rPr>
                    </w:rPrChange>
                  </w:rPr>
                  <w:delText xml:space="preserve"> </w:delText>
                </w:r>
                <w:r w:rsidRPr="00291827" w:rsidDel="004E5826">
                  <w:rPr>
                    <w:rFonts w:ascii="Consolas" w:eastAsiaTheme="minorHAnsi" w:hAnsi="Consolas" w:cs="Consolas"/>
                    <w:color w:val="0000FF"/>
                    <w:sz w:val="19"/>
                    <w:szCs w:val="19"/>
                    <w:lang w:val="es-ES" w:bidi="ar-SA"/>
                    <w:rPrChange w:id="3843" w:author="Jesus" w:date="2013-07-06T00:55:00Z">
                      <w:rPr>
                        <w:rFonts w:ascii="Consolas" w:eastAsiaTheme="minorHAnsi" w:hAnsi="Consolas" w:cs="Consolas"/>
                        <w:color w:val="0000FF"/>
                        <w:sz w:val="19"/>
                        <w:szCs w:val="19"/>
                        <w:lang w:val="es-ES" w:bidi="ar-SA"/>
                      </w:rPr>
                    </w:rPrChange>
                  </w:rPr>
                  <w:delText>String</w:delText>
                </w:r>
                <w:r w:rsidRPr="00291827" w:rsidDel="004E5826">
                  <w:rPr>
                    <w:rFonts w:ascii="Consolas" w:eastAsiaTheme="minorHAnsi" w:hAnsi="Consolas" w:cs="Consolas"/>
                    <w:sz w:val="19"/>
                    <w:szCs w:val="19"/>
                    <w:lang w:val="es-ES" w:bidi="ar-SA"/>
                    <w:rPrChange w:id="3844" w:author="Jesus" w:date="2013-07-06T00:55:00Z">
                      <w:rPr>
                        <w:rFonts w:ascii="Consolas" w:eastAsiaTheme="minorHAnsi" w:hAnsi="Consolas" w:cs="Consolas"/>
                        <w:sz w:val="19"/>
                        <w:szCs w:val="19"/>
                        <w:lang w:val="es-ES" w:bidi="ar-SA"/>
                      </w:rPr>
                    </w:rPrChange>
                  </w:rPr>
                  <w:delText>)</w:delText>
                </w:r>
              </w:del>
            </w:ins>
          </w:p>
        </w:tc>
      </w:tr>
    </w:tbl>
    <w:p w:rsidR="00BD579C" w:rsidDel="004E5826" w:rsidRDefault="00BD579C" w:rsidP="00BD579C">
      <w:pPr>
        <w:pStyle w:val="Epgrafe"/>
        <w:jc w:val="center"/>
        <w:rPr>
          <w:ins w:id="3845" w:author="Campos Muñoz, Jesús" w:date="2013-06-20T13:31:00Z"/>
          <w:del w:id="3846" w:author="Jesus" w:date="2013-07-06T00:55:00Z"/>
        </w:rPr>
      </w:pPr>
      <w:bookmarkStart w:id="3847" w:name="_Toc360449442"/>
      <w:ins w:id="3848" w:author="Campos Muñoz, Jesús" w:date="2013-06-20T13:31:00Z">
        <w:del w:id="3849" w:author="Jesus" w:date="2013-07-06T00:55:00Z">
          <w:r w:rsidDel="004E5826">
            <w:delText xml:space="preserve">Figura </w:delText>
          </w:r>
          <w:r w:rsidDel="004E5826">
            <w:fldChar w:fldCharType="begin"/>
          </w:r>
          <w:r w:rsidDel="004E5826">
            <w:delInstrText xml:space="preserve"> SEQ Figura \* ARABIC </w:delInstrText>
          </w:r>
          <w:r w:rsidDel="004E5826">
            <w:fldChar w:fldCharType="separate"/>
          </w:r>
        </w:del>
      </w:ins>
      <w:ins w:id="3850" w:author="Campos Muñoz, Jesús" w:date="2013-07-05T14:29:00Z">
        <w:del w:id="3851" w:author="Jesus" w:date="2013-07-06T00:55:00Z">
          <w:r w:rsidR="00BF3893" w:rsidDel="004E5826">
            <w:rPr>
              <w:noProof/>
            </w:rPr>
            <w:delText>18</w:delText>
          </w:r>
        </w:del>
      </w:ins>
      <w:ins w:id="3852" w:author="Campos Muñoz, Jesús" w:date="2013-06-20T13:31:00Z">
        <w:del w:id="3853" w:author="Jesus" w:date="2013-07-06T00:55:00Z">
          <w:r w:rsidDel="004E5826">
            <w:fldChar w:fldCharType="end"/>
          </w:r>
          <w:r w:rsidDel="004E5826">
            <w:delText xml:space="preserve">: Mètodes per obtenir </w:delText>
          </w:r>
        </w:del>
      </w:ins>
      <w:ins w:id="3854" w:author="Campos Muñoz, Jesús" w:date="2013-06-20T13:48:00Z">
        <w:del w:id="3855" w:author="Jesus" w:date="2013-07-06T00:55:00Z">
          <w:r w:rsidR="00E51837" w:rsidDel="004E5826">
            <w:delText>les fitxes d</w:delText>
          </w:r>
        </w:del>
      </w:ins>
      <w:ins w:id="3856" w:author="Campos Muñoz, Jesús" w:date="2013-06-20T13:49:00Z">
        <w:del w:id="3857" w:author="Jesus" w:date="2013-07-06T00:55:00Z">
          <w:r w:rsidR="00E51837" w:rsidDel="004E5826">
            <w:delText>’un tipus d’agenda</w:delText>
          </w:r>
        </w:del>
      </w:ins>
      <w:ins w:id="3858" w:author="Campos Muñoz, Jesús" w:date="2013-06-20T13:31:00Z">
        <w:del w:id="3859" w:author="Jesus" w:date="2013-07-06T00:55:00Z">
          <w:r w:rsidDel="004E5826">
            <w:delText xml:space="preserve"> amb paginació SQL.</w:delText>
          </w:r>
          <w:bookmarkEnd w:id="3847"/>
        </w:del>
      </w:ins>
    </w:p>
    <w:p w:rsidR="00BD579C" w:rsidDel="004E5826" w:rsidRDefault="00BD579C" w:rsidP="00BD579C">
      <w:pPr>
        <w:rPr>
          <w:ins w:id="3860" w:author="Campos Muñoz, Jesús" w:date="2013-06-20T13:31:00Z"/>
          <w:del w:id="3861" w:author="Jesus" w:date="2013-07-06T00:55:00Z"/>
        </w:rPr>
      </w:pPr>
      <w:ins w:id="3862" w:author="Campos Muñoz, Jesús" w:date="2013-06-20T13:31:00Z">
        <w:del w:id="3863" w:author="Jesus" w:date="2013-07-06T00:55:00Z">
          <w:r w:rsidDel="004E5826">
            <w:delText>El m</w:delText>
          </w:r>
          <w:r w:rsidRPr="007753C2" w:rsidDel="004E5826">
            <w:delText xml:space="preserve">ètode </w:delText>
          </w:r>
        </w:del>
      </w:ins>
      <w:ins w:id="3864" w:author="Campos Muñoz, Jesús" w:date="2013-06-21T09:18:00Z">
        <w:del w:id="3865" w:author="Jesus" w:date="2013-07-06T00:55:00Z">
          <w:r w:rsidR="00117B5C" w:rsidDel="004E5826">
            <w:rPr>
              <w:b/>
            </w:rPr>
            <w:delText>fitxesTipusAgendaPaginada</w:delText>
          </w:r>
        </w:del>
      </w:ins>
      <w:ins w:id="3866" w:author="Campos Muñoz, Jesús" w:date="2013-06-20T13:31:00Z">
        <w:del w:id="3867" w:author="Jesus" w:date="2013-07-06T00:55:00Z">
          <w:r w:rsidDel="004E5826">
            <w:delText xml:space="preserve"> </w:delText>
          </w:r>
          <w:r w:rsidRPr="007753C2" w:rsidDel="004E5826">
            <w:delText>necessita rebre en la seva invocació</w:delText>
          </w:r>
          <w:r w:rsidDel="004E5826">
            <w:delText xml:space="preserve"> com a</w:delText>
          </w:r>
          <w:r w:rsidRPr="007753C2" w:rsidDel="004E5826">
            <w:delText xml:space="preserve"> paràmetre</w:delText>
          </w:r>
          <w:r w:rsidDel="004E5826">
            <w:delText>s:</w:delText>
          </w:r>
        </w:del>
      </w:ins>
    </w:p>
    <w:p w:rsidR="00BD579C" w:rsidDel="004E5826" w:rsidRDefault="00890E51" w:rsidP="00BD579C">
      <w:pPr>
        <w:pStyle w:val="Prrafodelista"/>
        <w:numPr>
          <w:ilvl w:val="0"/>
          <w:numId w:val="2"/>
        </w:numPr>
        <w:rPr>
          <w:ins w:id="3868" w:author="Campos Muñoz, Jesús" w:date="2013-06-20T13:41:00Z"/>
          <w:del w:id="3869" w:author="Jesus" w:date="2013-07-06T00:55:00Z"/>
        </w:rPr>
      </w:pPr>
      <w:ins w:id="3870" w:author="Campos Muñoz, Jesús" w:date="2013-06-20T13:43:00Z">
        <w:del w:id="3871" w:author="Jesus" w:date="2013-07-06T00:55:00Z">
          <w:r w:rsidRPr="000B4CD2" w:rsidDel="004E5826">
            <w:rPr>
              <w:b/>
            </w:rPr>
            <w:delText>idioma:</w:delText>
          </w:r>
          <w:r w:rsidRPr="007753C2" w:rsidDel="004E5826">
            <w:delText xml:space="preserve"> </w:delText>
          </w:r>
          <w:r w:rsidDel="004E5826">
            <w:delText>el codi de l’idioma en el que es desitja rebre la informació</w:delText>
          </w:r>
        </w:del>
      </w:ins>
      <w:ins w:id="3872" w:author="Campos Muñoz, Jesús" w:date="2013-06-20T13:31:00Z">
        <w:del w:id="3873" w:author="Jesus" w:date="2013-07-06T00:55:00Z">
          <w:r w:rsidR="00BD579C" w:rsidDel="004E5826">
            <w:delText>.</w:delText>
          </w:r>
        </w:del>
      </w:ins>
    </w:p>
    <w:p w:rsidR="00EF4EF9" w:rsidDel="004E5826" w:rsidRDefault="00EF4EF9" w:rsidP="00EF4EF9">
      <w:pPr>
        <w:pStyle w:val="Prrafodelista"/>
        <w:numPr>
          <w:ilvl w:val="0"/>
          <w:numId w:val="2"/>
        </w:numPr>
        <w:rPr>
          <w:ins w:id="3874" w:author="Campos Muñoz, Jesús" w:date="2013-06-20T13:41:00Z"/>
          <w:del w:id="3875" w:author="Jesus" w:date="2013-07-06T00:55:00Z"/>
        </w:rPr>
      </w:pPr>
      <w:ins w:id="3876" w:author="Campos Muñoz, Jesús" w:date="2013-06-20T13:41:00Z">
        <w:del w:id="3877" w:author="Jesus" w:date="2013-07-06T00:55:00Z">
          <w:r w:rsidDel="004E5826">
            <w:rPr>
              <w:b/>
            </w:rPr>
            <w:delText>idTipusAgenda</w:delText>
          </w:r>
          <w:r w:rsidRPr="000B4CD2" w:rsidDel="004E5826">
            <w:delText>:</w:delText>
          </w:r>
          <w:r w:rsidDel="004E5826">
            <w:delText xml:space="preserve"> l’identificador del tipus d’agenda sobre el que es volen consultar les categories</w:delText>
          </w:r>
          <w:r w:rsidRPr="007753C2" w:rsidDel="004E5826">
            <w:delText>.</w:delText>
          </w:r>
        </w:del>
      </w:ins>
    </w:p>
    <w:p w:rsidR="00BD579C" w:rsidDel="004E5826" w:rsidRDefault="00BD579C" w:rsidP="00BD579C">
      <w:pPr>
        <w:pStyle w:val="Prrafodelista"/>
        <w:numPr>
          <w:ilvl w:val="0"/>
          <w:numId w:val="2"/>
        </w:numPr>
        <w:rPr>
          <w:ins w:id="3878" w:author="Campos Muñoz, Jesús" w:date="2013-06-20T13:31:00Z"/>
          <w:del w:id="3879" w:author="Jesus" w:date="2013-07-06T00:55:00Z"/>
        </w:rPr>
      </w:pPr>
      <w:ins w:id="3880" w:author="Campos Muñoz, Jesús" w:date="2013-06-20T13:31:00Z">
        <w:del w:id="3881" w:author="Jesus" w:date="2013-07-06T00:55:00Z">
          <w:r w:rsidRPr="000B4CD2" w:rsidDel="004E5826">
            <w:rPr>
              <w:b/>
            </w:rPr>
            <w:delText>firsRow</w:delText>
          </w:r>
          <w:r w:rsidDel="004E5826">
            <w:delText xml:space="preserve"> i </w:delText>
          </w:r>
          <w:r w:rsidRPr="000B4CD2" w:rsidDel="004E5826">
            <w:rPr>
              <w:b/>
            </w:rPr>
            <w:delText>lastRow</w:delText>
          </w:r>
          <w:r w:rsidDel="004E5826">
            <w:rPr>
              <w:b/>
            </w:rPr>
            <w:delText>:</w:delText>
          </w:r>
          <w:r w:rsidDel="004E5826">
            <w:delText xml:space="preserve"> indiquen el rang de registres de la base de dades a obtenir (de quina fi</w:delText>
          </w:r>
        </w:del>
      </w:ins>
      <w:ins w:id="3882" w:author="Campos Muñoz, Jesús" w:date="2013-07-01T13:28:00Z">
        <w:del w:id="3883" w:author="Jesus" w:date="2013-07-06T00:55:00Z">
          <w:r w:rsidR="00F16872" w:rsidDel="004E5826">
            <w:delText>l</w:delText>
          </w:r>
        </w:del>
      </w:ins>
      <w:ins w:id="3884" w:author="Campos Muñoz, Jesús" w:date="2013-06-20T13:31:00Z">
        <w:del w:id="3885" w:author="Jesus" w:date="2013-07-06T00:55:00Z">
          <w:r w:rsidDel="004E5826">
            <w:delText>a fins a quina fila de la base de dades es vol obtenir).</w:delText>
          </w:r>
        </w:del>
      </w:ins>
    </w:p>
    <w:p w:rsidR="00BD579C" w:rsidDel="004E5826" w:rsidRDefault="00BD579C" w:rsidP="00BD579C">
      <w:pPr>
        <w:pStyle w:val="Prrafodelista"/>
        <w:numPr>
          <w:ilvl w:val="0"/>
          <w:numId w:val="2"/>
        </w:numPr>
        <w:rPr>
          <w:ins w:id="3886" w:author="Campos Muñoz, Jesús" w:date="2013-06-20T13:31:00Z"/>
          <w:del w:id="3887" w:author="Jesus" w:date="2013-07-06T00:55:00Z"/>
        </w:rPr>
      </w:pPr>
      <w:ins w:id="3888" w:author="Campos Muñoz, Jesús" w:date="2013-06-20T13:31:00Z">
        <w:del w:id="3889" w:author="Jesus" w:date="2013-07-06T00:55:00Z">
          <w:r w:rsidDel="004E5826">
            <w:delText>Al no rebre cap data, establirà la data actual per defecte i cercarà totes les activitats amb una data de finalització posterior al dia actual a les 00:00 hores.</w:delText>
          </w:r>
        </w:del>
      </w:ins>
    </w:p>
    <w:p w:rsidR="00BD579C" w:rsidDel="004E5826" w:rsidRDefault="00BD579C" w:rsidP="00BD579C">
      <w:pPr>
        <w:rPr>
          <w:ins w:id="3890" w:author="Campos Muñoz, Jesús" w:date="2013-06-20T13:31:00Z"/>
          <w:del w:id="3891" w:author="Jesus" w:date="2013-07-06T00:55:00Z"/>
        </w:rPr>
      </w:pPr>
    </w:p>
    <w:p w:rsidR="00BD579C" w:rsidDel="004E5826" w:rsidRDefault="00BD579C" w:rsidP="00BD579C">
      <w:pPr>
        <w:rPr>
          <w:ins w:id="3892" w:author="Campos Muñoz, Jesús" w:date="2013-06-20T13:31:00Z"/>
          <w:del w:id="3893" w:author="Jesus" w:date="2013-07-06T00:55:00Z"/>
        </w:rPr>
      </w:pPr>
      <w:ins w:id="3894" w:author="Campos Muñoz, Jesús" w:date="2013-06-20T13:31:00Z">
        <w:del w:id="3895" w:author="Jesus" w:date="2013-07-06T00:55:00Z">
          <w:r w:rsidDel="004E5826">
            <w:delText>El m</w:delText>
          </w:r>
          <w:r w:rsidRPr="007753C2" w:rsidDel="004E5826">
            <w:delText xml:space="preserve">ètode </w:delText>
          </w:r>
        </w:del>
      </w:ins>
      <w:ins w:id="3896" w:author="Campos Muñoz, Jesús" w:date="2013-06-21T09:19:00Z">
        <w:del w:id="3897" w:author="Jesus" w:date="2013-07-06T00:55:00Z">
          <w:r w:rsidR="00117B5C" w:rsidRPr="00117B5C" w:rsidDel="004E5826">
            <w:rPr>
              <w:b/>
              <w:rPrChange w:id="3898" w:author="Campos Muñoz, Jesús" w:date="2013-06-21T09:19:00Z">
                <w:rPr/>
              </w:rPrChange>
            </w:rPr>
            <w:delText>fitxesTipusAgendaPaginadaData</w:delText>
          </w:r>
          <w:r w:rsidR="00117B5C" w:rsidDel="004E5826">
            <w:delText xml:space="preserve"> </w:delText>
          </w:r>
        </w:del>
      </w:ins>
      <w:ins w:id="3899" w:author="Campos Muñoz, Jesús" w:date="2013-06-20T13:31:00Z">
        <w:del w:id="3900" w:author="Jesus" w:date="2013-07-06T00:55:00Z">
          <w:r w:rsidRPr="007753C2" w:rsidDel="004E5826">
            <w:delText>necessita rebre en la seva invocació</w:delText>
          </w:r>
          <w:r w:rsidDel="004E5826">
            <w:delText xml:space="preserve"> com a</w:delText>
          </w:r>
          <w:r w:rsidRPr="007753C2" w:rsidDel="004E5826">
            <w:delText xml:space="preserve"> paràmetre</w:delText>
          </w:r>
          <w:r w:rsidDel="004E5826">
            <w:delText>s:</w:delText>
          </w:r>
        </w:del>
      </w:ins>
    </w:p>
    <w:p w:rsidR="00BD579C" w:rsidDel="004E5826" w:rsidRDefault="00890E51" w:rsidP="00BD579C">
      <w:pPr>
        <w:pStyle w:val="Prrafodelista"/>
        <w:numPr>
          <w:ilvl w:val="0"/>
          <w:numId w:val="2"/>
        </w:numPr>
        <w:rPr>
          <w:ins w:id="3901" w:author="Campos Muñoz, Jesús" w:date="2013-06-20T13:41:00Z"/>
          <w:del w:id="3902" w:author="Jesus" w:date="2013-07-06T00:55:00Z"/>
        </w:rPr>
      </w:pPr>
      <w:ins w:id="3903" w:author="Campos Muñoz, Jesús" w:date="2013-06-20T13:43:00Z">
        <w:del w:id="3904" w:author="Jesus" w:date="2013-07-06T00:55:00Z">
          <w:r w:rsidRPr="000B4CD2" w:rsidDel="004E5826">
            <w:rPr>
              <w:b/>
            </w:rPr>
            <w:delText>idioma:</w:delText>
          </w:r>
          <w:r w:rsidRPr="007753C2" w:rsidDel="004E5826">
            <w:delText xml:space="preserve"> </w:delText>
          </w:r>
          <w:r w:rsidDel="004E5826">
            <w:delText>el codi de l’idioma en el que es desitja rebre la informació</w:delText>
          </w:r>
        </w:del>
      </w:ins>
      <w:ins w:id="3905" w:author="Campos Muñoz, Jesús" w:date="2013-06-20T13:31:00Z">
        <w:del w:id="3906" w:author="Jesus" w:date="2013-07-06T00:55:00Z">
          <w:r w:rsidR="00BD579C" w:rsidDel="004E5826">
            <w:delText>.</w:delText>
          </w:r>
        </w:del>
      </w:ins>
    </w:p>
    <w:p w:rsidR="00EF4EF9" w:rsidDel="004E5826" w:rsidRDefault="00EF4EF9">
      <w:pPr>
        <w:pStyle w:val="Prrafodelista"/>
        <w:numPr>
          <w:ilvl w:val="0"/>
          <w:numId w:val="2"/>
        </w:numPr>
        <w:rPr>
          <w:ins w:id="3907" w:author="Campos Muñoz, Jesús" w:date="2013-06-20T13:31:00Z"/>
          <w:del w:id="3908" w:author="Jesus" w:date="2013-07-06T00:55:00Z"/>
        </w:rPr>
      </w:pPr>
      <w:ins w:id="3909" w:author="Campos Muñoz, Jesús" w:date="2013-06-20T13:41:00Z">
        <w:del w:id="3910" w:author="Jesus" w:date="2013-07-06T00:55:00Z">
          <w:r w:rsidDel="004E5826">
            <w:rPr>
              <w:b/>
            </w:rPr>
            <w:delText>idTipusAgenda</w:delText>
          </w:r>
          <w:r w:rsidRPr="000B4CD2" w:rsidDel="004E5826">
            <w:delText>:</w:delText>
          </w:r>
          <w:r w:rsidDel="004E5826">
            <w:delText xml:space="preserve"> l’identificador del tipus d’agenda sobre el que es volen consultar les categories</w:delText>
          </w:r>
          <w:r w:rsidRPr="007753C2" w:rsidDel="004E5826">
            <w:delText>.</w:delText>
          </w:r>
        </w:del>
      </w:ins>
    </w:p>
    <w:p w:rsidR="00BD579C" w:rsidDel="004E5826" w:rsidRDefault="00BD579C" w:rsidP="00BD579C">
      <w:pPr>
        <w:pStyle w:val="Prrafodelista"/>
        <w:numPr>
          <w:ilvl w:val="0"/>
          <w:numId w:val="2"/>
        </w:numPr>
        <w:rPr>
          <w:ins w:id="3911" w:author="Campos Muñoz, Jesús" w:date="2013-06-20T13:31:00Z"/>
          <w:del w:id="3912" w:author="Jesus" w:date="2013-07-06T00:55:00Z"/>
        </w:rPr>
      </w:pPr>
      <w:ins w:id="3913" w:author="Campos Muñoz, Jesús" w:date="2013-06-20T13:31:00Z">
        <w:del w:id="3914" w:author="Jesus" w:date="2013-07-06T00:55:00Z">
          <w:r w:rsidRPr="000B4CD2" w:rsidDel="004E5826">
            <w:rPr>
              <w:b/>
            </w:rPr>
            <w:delText>firsRow</w:delText>
          </w:r>
          <w:r w:rsidDel="004E5826">
            <w:delText xml:space="preserve"> i </w:delText>
          </w:r>
          <w:r w:rsidRPr="000B4CD2" w:rsidDel="004E5826">
            <w:rPr>
              <w:b/>
            </w:rPr>
            <w:delText>lastRow</w:delText>
          </w:r>
          <w:r w:rsidDel="004E5826">
            <w:rPr>
              <w:b/>
            </w:rPr>
            <w:delText>:</w:delText>
          </w:r>
          <w:r w:rsidDel="004E5826">
            <w:delText xml:space="preserve"> indiquen el rang de registres de la base de dades a obtenir. i la data en format String. Les activitats cercades compliran que la seva data de finalització serà igual o posterior a la data enviada.</w:delText>
          </w:r>
        </w:del>
      </w:ins>
    </w:p>
    <w:p w:rsidR="00BD579C" w:rsidDel="004E5826" w:rsidRDefault="00BD579C" w:rsidP="00BD579C">
      <w:pPr>
        <w:pStyle w:val="Prrafodelista"/>
        <w:numPr>
          <w:ilvl w:val="0"/>
          <w:numId w:val="2"/>
        </w:numPr>
        <w:rPr>
          <w:ins w:id="3915" w:author="Campos Muñoz, Jesús" w:date="2013-06-20T13:31:00Z"/>
          <w:del w:id="3916" w:author="Jesus" w:date="2013-07-06T00:55:00Z"/>
        </w:rPr>
      </w:pPr>
      <w:ins w:id="3917" w:author="Campos Muñoz, Jesús" w:date="2013-06-20T13:31:00Z">
        <w:del w:id="3918" w:author="Jesus" w:date="2013-07-06T00:55:00Z">
          <w:r w:rsidDel="004E5826">
            <w:rPr>
              <w:b/>
            </w:rPr>
            <w:delText>data:</w:delText>
          </w:r>
          <w:r w:rsidDel="004E5826">
            <w:delText xml:space="preserve"> la data en format String (per a més informació de com proporcionar la data veure l’apartat </w:delText>
          </w:r>
          <w:r w:rsidRPr="000B4CD2" w:rsidDel="004E5826">
            <w:rPr>
              <w:b/>
            </w:rPr>
            <w:fldChar w:fldCharType="begin"/>
          </w:r>
          <w:r w:rsidRPr="000B4CD2" w:rsidDel="004E5826">
            <w:rPr>
              <w:b/>
            </w:rPr>
            <w:delInstrText xml:space="preserve"> REF _Ref359458798 \h  \* MERGEFORMAT </w:delInstrText>
          </w:r>
        </w:del>
      </w:ins>
      <w:del w:id="3919" w:author="Jesus" w:date="2013-07-06T00:55:00Z">
        <w:r w:rsidRPr="000B4CD2" w:rsidDel="004E5826">
          <w:rPr>
            <w:b/>
          </w:rPr>
        </w:r>
      </w:del>
      <w:ins w:id="3920" w:author="Campos Muñoz, Jesús" w:date="2013-06-20T13:31:00Z">
        <w:del w:id="3921" w:author="Jesus" w:date="2013-07-06T00:55:00Z">
          <w:r w:rsidRPr="000B4CD2" w:rsidDel="004E5826">
            <w:rPr>
              <w:b/>
            </w:rPr>
            <w:fldChar w:fldCharType="separate"/>
          </w:r>
        </w:del>
      </w:ins>
      <w:ins w:id="3922" w:author="Campos Muñoz, Jesús" w:date="2013-07-05T14:29:00Z">
        <w:del w:id="3923" w:author="Jesus" w:date="2013-07-06T00:55:00Z">
          <w:r w:rsidR="00BF3893" w:rsidRPr="00BF3893" w:rsidDel="004E5826">
            <w:rPr>
              <w:b/>
              <w:rPrChange w:id="3924" w:author="Campos Muñoz, Jesús" w:date="2013-07-05T14:29:00Z">
                <w:rPr/>
              </w:rPrChange>
            </w:rPr>
            <w:delText>Annex A: Inclusió de dates en les consultes</w:delText>
          </w:r>
        </w:del>
      </w:ins>
      <w:ins w:id="3925" w:author="Campos Muñoz, Jesús" w:date="2013-06-20T13:31:00Z">
        <w:del w:id="3926" w:author="Jesus" w:date="2013-07-06T00:55:00Z">
          <w:r w:rsidRPr="000B4CD2" w:rsidDel="004E5826">
            <w:rPr>
              <w:b/>
            </w:rPr>
            <w:fldChar w:fldCharType="end"/>
          </w:r>
          <w:r w:rsidDel="004E5826">
            <w:delText>). Les activitats cercades compliran que la seva data de finalització serà igual o posterior a la data enviada.</w:delText>
          </w:r>
        </w:del>
      </w:ins>
    </w:p>
    <w:p w:rsidR="00BD579C" w:rsidDel="004E5826" w:rsidRDefault="00BD579C" w:rsidP="00BD579C">
      <w:pPr>
        <w:rPr>
          <w:ins w:id="3927" w:author="Campos Muñoz, Jesús" w:date="2013-06-20T13:31:00Z"/>
          <w:del w:id="3928" w:author="Jesus" w:date="2013-07-06T00:55:00Z"/>
        </w:rPr>
      </w:pPr>
    </w:p>
    <w:p w:rsidR="00BD579C" w:rsidDel="004E5826" w:rsidRDefault="00BD579C" w:rsidP="00BD579C">
      <w:pPr>
        <w:rPr>
          <w:ins w:id="3929" w:author="Campos Muñoz, Jesús" w:date="2013-06-20T13:31:00Z"/>
          <w:del w:id="3930" w:author="Jesus" w:date="2013-07-06T00:55:00Z"/>
        </w:rPr>
      </w:pPr>
      <w:ins w:id="3931" w:author="Campos Muñoz, Jesús" w:date="2013-06-20T13:31:00Z">
        <w:del w:id="3932" w:author="Jesus" w:date="2013-07-06T00:55:00Z">
          <w:r w:rsidDel="004E5826">
            <w:delText>El m</w:delText>
          </w:r>
          <w:r w:rsidRPr="007753C2" w:rsidDel="004E5826">
            <w:delText xml:space="preserve">ètode </w:delText>
          </w:r>
        </w:del>
      </w:ins>
      <w:ins w:id="3933" w:author="Campos Muñoz, Jesús" w:date="2013-06-21T09:19:00Z">
        <w:del w:id="3934" w:author="Jesus" w:date="2013-07-06T00:55:00Z">
          <w:r w:rsidR="00AB6173" w:rsidDel="004E5826">
            <w:rPr>
              <w:b/>
            </w:rPr>
            <w:delText xml:space="preserve">fitxesTipusAgendaPaginadaDates </w:delText>
          </w:r>
        </w:del>
      </w:ins>
      <w:ins w:id="3935" w:author="Campos Muñoz, Jesús" w:date="2013-06-20T13:31:00Z">
        <w:del w:id="3936" w:author="Jesus" w:date="2013-07-06T00:55:00Z">
          <w:r w:rsidRPr="007753C2" w:rsidDel="004E5826">
            <w:delText>necessita rebre en la seva invocació</w:delText>
          </w:r>
          <w:r w:rsidDel="004E5826">
            <w:delText xml:space="preserve"> com a</w:delText>
          </w:r>
          <w:r w:rsidRPr="007753C2" w:rsidDel="004E5826">
            <w:delText xml:space="preserve"> paràmetre</w:delText>
          </w:r>
          <w:r w:rsidDel="004E5826">
            <w:delText>s:</w:delText>
          </w:r>
        </w:del>
      </w:ins>
    </w:p>
    <w:p w:rsidR="00BD579C" w:rsidDel="004E5826" w:rsidRDefault="00890E51" w:rsidP="00BD579C">
      <w:pPr>
        <w:pStyle w:val="Prrafodelista"/>
        <w:numPr>
          <w:ilvl w:val="0"/>
          <w:numId w:val="2"/>
        </w:numPr>
        <w:rPr>
          <w:ins w:id="3937" w:author="Campos Muñoz, Jesús" w:date="2013-06-20T13:41:00Z"/>
          <w:del w:id="3938" w:author="Jesus" w:date="2013-07-06T00:55:00Z"/>
        </w:rPr>
      </w:pPr>
      <w:ins w:id="3939" w:author="Campos Muñoz, Jesús" w:date="2013-06-20T13:43:00Z">
        <w:del w:id="3940" w:author="Jesus" w:date="2013-07-06T00:55:00Z">
          <w:r w:rsidRPr="000B4CD2" w:rsidDel="004E5826">
            <w:rPr>
              <w:b/>
            </w:rPr>
            <w:delText>idioma:</w:delText>
          </w:r>
          <w:r w:rsidRPr="007753C2" w:rsidDel="004E5826">
            <w:delText xml:space="preserve"> </w:delText>
          </w:r>
          <w:r w:rsidDel="004E5826">
            <w:delText>el codi de l’idioma en el que es desitja rebre la informació</w:delText>
          </w:r>
        </w:del>
      </w:ins>
      <w:ins w:id="3941" w:author="Campos Muñoz, Jesús" w:date="2013-06-20T13:31:00Z">
        <w:del w:id="3942" w:author="Jesus" w:date="2013-07-06T00:55:00Z">
          <w:r w:rsidR="00BD579C" w:rsidDel="004E5826">
            <w:delText>.</w:delText>
          </w:r>
        </w:del>
      </w:ins>
    </w:p>
    <w:p w:rsidR="00EF4EF9" w:rsidDel="004E5826" w:rsidRDefault="00EF4EF9">
      <w:pPr>
        <w:pStyle w:val="Prrafodelista"/>
        <w:numPr>
          <w:ilvl w:val="0"/>
          <w:numId w:val="2"/>
        </w:numPr>
        <w:rPr>
          <w:ins w:id="3943" w:author="Campos Muñoz, Jesús" w:date="2013-06-20T13:31:00Z"/>
          <w:del w:id="3944" w:author="Jesus" w:date="2013-07-06T00:55:00Z"/>
        </w:rPr>
      </w:pPr>
      <w:ins w:id="3945" w:author="Campos Muñoz, Jesús" w:date="2013-06-20T13:41:00Z">
        <w:del w:id="3946" w:author="Jesus" w:date="2013-07-06T00:55:00Z">
          <w:r w:rsidRPr="00EF4EF9" w:rsidDel="004E5826">
            <w:rPr>
              <w:b/>
            </w:rPr>
            <w:delText>idTipusAgenda</w:delText>
          </w:r>
          <w:r w:rsidRPr="000B4CD2" w:rsidDel="004E5826">
            <w:delText>:</w:delText>
          </w:r>
          <w:r w:rsidDel="004E5826">
            <w:delText xml:space="preserve"> l’identificador del tipus d’agenda sobre el que es volen consultar les categories</w:delText>
          </w:r>
          <w:r w:rsidRPr="007753C2" w:rsidDel="004E5826">
            <w:delText>.</w:delText>
          </w:r>
        </w:del>
      </w:ins>
    </w:p>
    <w:p w:rsidR="00BD579C" w:rsidDel="004E5826" w:rsidRDefault="00BD579C" w:rsidP="00BD579C">
      <w:pPr>
        <w:pStyle w:val="Prrafodelista"/>
        <w:numPr>
          <w:ilvl w:val="0"/>
          <w:numId w:val="2"/>
        </w:numPr>
        <w:rPr>
          <w:ins w:id="3947" w:author="Campos Muñoz, Jesús" w:date="2013-06-20T13:31:00Z"/>
          <w:del w:id="3948" w:author="Jesus" w:date="2013-07-06T00:55:00Z"/>
        </w:rPr>
      </w:pPr>
      <w:ins w:id="3949" w:author="Campos Muñoz, Jesús" w:date="2013-06-20T13:31:00Z">
        <w:del w:id="3950" w:author="Jesus" w:date="2013-07-06T00:55:00Z">
          <w:r w:rsidRPr="000B4CD2" w:rsidDel="004E5826">
            <w:rPr>
              <w:b/>
            </w:rPr>
            <w:delText>firsRow</w:delText>
          </w:r>
          <w:r w:rsidDel="004E5826">
            <w:delText xml:space="preserve"> i </w:delText>
          </w:r>
          <w:r w:rsidRPr="000B4CD2" w:rsidDel="004E5826">
            <w:rPr>
              <w:b/>
            </w:rPr>
            <w:delText>lastRow</w:delText>
          </w:r>
          <w:r w:rsidDel="004E5826">
            <w:rPr>
              <w:b/>
            </w:rPr>
            <w:delText xml:space="preserve">: </w:delText>
          </w:r>
          <w:r w:rsidDel="004E5826">
            <w:delText>indiquen el rang de registres de la base de dades a obtenir.</w:delText>
          </w:r>
        </w:del>
      </w:ins>
    </w:p>
    <w:p w:rsidR="00BD579C" w:rsidDel="004E5826" w:rsidRDefault="00BD579C" w:rsidP="00BD579C">
      <w:pPr>
        <w:pStyle w:val="Prrafodelista"/>
        <w:numPr>
          <w:ilvl w:val="0"/>
          <w:numId w:val="2"/>
        </w:numPr>
        <w:rPr>
          <w:ins w:id="3951" w:author="Campos Muñoz, Jesús" w:date="2013-06-20T13:31:00Z"/>
          <w:del w:id="3952" w:author="Jesus" w:date="2013-07-06T00:55:00Z"/>
        </w:rPr>
      </w:pPr>
      <w:ins w:id="3953" w:author="Campos Muñoz, Jesús" w:date="2013-06-20T13:31:00Z">
        <w:del w:id="3954" w:author="Jesus" w:date="2013-07-06T00:55:00Z">
          <w:r w:rsidDel="004E5826">
            <w:rPr>
              <w:b/>
            </w:rPr>
            <w:delText xml:space="preserve">dataInici: </w:delText>
          </w:r>
          <w:r w:rsidDel="004E5826">
            <w:delText>data en format String. Indicarà que les activitats cercades compliran que la seva data d’alta o creació serà anterior aquest paràmetre.</w:delText>
          </w:r>
        </w:del>
      </w:ins>
    </w:p>
    <w:p w:rsidR="00BD579C" w:rsidDel="004E5826" w:rsidRDefault="00BD579C" w:rsidP="00BD579C">
      <w:pPr>
        <w:pStyle w:val="Prrafodelista"/>
        <w:numPr>
          <w:ilvl w:val="0"/>
          <w:numId w:val="2"/>
        </w:numPr>
        <w:rPr>
          <w:ins w:id="3955" w:author="Campos Muñoz, Jesús" w:date="2013-06-20T13:31:00Z"/>
          <w:del w:id="3956" w:author="Jesus" w:date="2013-07-06T00:55:00Z"/>
        </w:rPr>
      </w:pPr>
      <w:ins w:id="3957" w:author="Campos Muñoz, Jesús" w:date="2013-06-20T13:31:00Z">
        <w:del w:id="3958" w:author="Jesus" w:date="2013-07-06T00:55:00Z">
          <w:r w:rsidRPr="000B4CD2" w:rsidDel="004E5826">
            <w:rPr>
              <w:b/>
            </w:rPr>
            <w:delText>dataFi</w:delText>
          </w:r>
          <w:r w:rsidDel="004E5826">
            <w:delText xml:space="preserve"> : data en format String. Indicarà que les activitats cercades compliran </w:delText>
          </w:r>
        </w:del>
      </w:ins>
      <w:ins w:id="3959" w:author="Campos Muñoz, Jesús" w:date="2013-07-01T13:24:00Z">
        <w:del w:id="3960" w:author="Jesus" w:date="2013-07-06T00:55:00Z">
          <w:r w:rsidR="000F41A8" w:rsidDel="004E5826">
            <w:delText xml:space="preserve">que </w:delText>
          </w:r>
        </w:del>
      </w:ins>
      <w:ins w:id="3961" w:author="Campos Muñoz, Jesús" w:date="2013-06-20T13:31:00Z">
        <w:del w:id="3962" w:author="Jesus" w:date="2013-07-06T00:55:00Z">
          <w:r w:rsidDel="004E5826">
            <w:delText xml:space="preserve">la seva data de finalització </w:delText>
          </w:r>
        </w:del>
      </w:ins>
      <w:ins w:id="3963" w:author="Campos Muñoz, Jesús" w:date="2013-07-01T13:22:00Z">
        <w:del w:id="3964" w:author="Jesus" w:date="2013-07-06T00:55:00Z">
          <w:r w:rsidR="00AE0E68" w:rsidDel="004E5826">
            <w:delText>serà</w:delText>
          </w:r>
        </w:del>
      </w:ins>
      <w:ins w:id="3965" w:author="Campos Muñoz, Jesús" w:date="2013-06-20T13:31:00Z">
        <w:del w:id="3966" w:author="Jesus" w:date="2013-07-06T00:55:00Z">
          <w:r w:rsidDel="004E5826">
            <w:delText xml:space="preserve"> igual o posterior a aquest paràmetre.</w:delText>
          </w:r>
        </w:del>
      </w:ins>
    </w:p>
    <w:p w:rsidR="00BD579C" w:rsidDel="004E5826" w:rsidRDefault="00BD579C" w:rsidP="00BD579C">
      <w:pPr>
        <w:rPr>
          <w:ins w:id="3967" w:author="Campos Muñoz, Jesús" w:date="2013-06-20T13:31:00Z"/>
          <w:del w:id="3968" w:author="Jesus" w:date="2013-07-06T00:55:00Z"/>
        </w:rPr>
      </w:pPr>
    </w:p>
    <w:p w:rsidR="00BD579C" w:rsidDel="004E5826" w:rsidRDefault="00BD579C" w:rsidP="00BD579C">
      <w:pPr>
        <w:rPr>
          <w:ins w:id="3969" w:author="Campos Muñoz, Jesús" w:date="2013-06-20T13:31:00Z"/>
          <w:del w:id="3970" w:author="Jesus" w:date="2013-07-06T00:55:00Z"/>
        </w:rPr>
      </w:pPr>
      <w:ins w:id="3971" w:author="Campos Muñoz, Jesús" w:date="2013-06-20T13:31:00Z">
        <w:del w:id="3972" w:author="Jesus" w:date="2013-07-06T00:55:00Z">
          <w:r w:rsidDel="004E5826">
            <w:delText xml:space="preserve">La forma de la resposta WSDL és una estructura </w:delText>
          </w:r>
          <w:r w:rsidRPr="007A5DE0" w:rsidDel="004E5826">
            <w:rPr>
              <w:b/>
            </w:rPr>
            <w:delText>BeanRespostaTipus</w:delText>
          </w:r>
          <w:r w:rsidDel="004E5826">
            <w:rPr>
              <w:b/>
            </w:rPr>
            <w:delText>2</w:delText>
          </w:r>
          <w:r w:rsidDel="004E5826">
            <w:delText>.</w:delText>
          </w:r>
        </w:del>
      </w:ins>
    </w:p>
    <w:p w:rsidR="00BD579C" w:rsidDel="004E5826" w:rsidRDefault="00BD579C" w:rsidP="00BD579C">
      <w:pPr>
        <w:rPr>
          <w:del w:id="3973" w:author="Jesus" w:date="2013-07-06T00:55:00Z"/>
        </w:rPr>
      </w:pPr>
      <w:ins w:id="3974" w:author="Campos Muñoz, Jesús" w:date="2013-06-20T13:31:00Z">
        <w:del w:id="3975" w:author="Jesus" w:date="2013-07-06T00:55:00Z">
          <w:r w:rsidDel="004E5826">
            <w:delText xml:space="preserve">Possibles </w:delText>
          </w:r>
          <w:r w:rsidDel="004E5826">
            <w:fldChar w:fldCharType="begin"/>
          </w:r>
          <w:r w:rsidDel="004E5826">
            <w:delInstrText xml:space="preserve"> HYPERLINK  \l "_Annex_B:_Situacions" </w:delInstrText>
          </w:r>
          <w:r w:rsidDel="004E5826">
            <w:fldChar w:fldCharType="separate"/>
          </w:r>
          <w:r w:rsidRPr="007A5DE0" w:rsidDel="004E5826">
            <w:rPr>
              <w:rStyle w:val="Hipervnculo"/>
            </w:rPr>
            <w:delText>codis</w:delText>
          </w:r>
          <w:r w:rsidRPr="00811789" w:rsidDel="004E5826">
            <w:rPr>
              <w:rStyle w:val="Hipervnculo"/>
            </w:rPr>
            <w:delText xml:space="preserve"> d’estat</w:delText>
          </w:r>
          <w:r w:rsidDel="004E5826">
            <w:fldChar w:fldCharType="end"/>
          </w:r>
          <w:r w:rsidDel="004E5826">
            <w:delText xml:space="preserve"> que pot retornar el mètode: </w:delText>
          </w:r>
        </w:del>
      </w:ins>
      <w:ins w:id="3976" w:author="Campos Muñoz, Jesús" w:date="2013-06-20T13:32:00Z">
        <w:del w:id="3977" w:author="Jesus" w:date="2013-07-06T00:55:00Z">
          <w:r w:rsidR="001E29E1" w:rsidDel="004E5826">
            <w:delText xml:space="preserve">: 0, -1, 1, 2, 3 </w:delText>
          </w:r>
        </w:del>
      </w:ins>
      <w:ins w:id="3978" w:author="Campos Muñoz, Jesús" w:date="2013-06-20T13:31:00Z">
        <w:del w:id="3979" w:author="Jesus" w:date="2013-07-06T00:55:00Z">
          <w:r w:rsidDel="004E5826">
            <w:delText>ó 7.</w:delText>
          </w:r>
        </w:del>
      </w:ins>
    </w:p>
    <w:p w:rsidR="00146E08" w:rsidDel="004E5826" w:rsidRDefault="00146E08" w:rsidP="00146E08">
      <w:pPr>
        <w:rPr>
          <w:del w:id="3980" w:author="Jesus" w:date="2013-07-06T00:55:00Z"/>
        </w:rPr>
      </w:pPr>
      <w:del w:id="3981" w:author="Jesus" w:date="2013-07-06T00:55:00Z">
        <w:r w:rsidDel="004E5826">
          <w:delText xml:space="preserve">Els paràmetres a enviar al mètode seran els mateixos que a la consulta original, només que s’hauran d’afegir-ne dos de nous: </w:delText>
        </w:r>
        <w:r w:rsidRPr="00967265" w:rsidDel="004E5826">
          <w:rPr>
            <w:b/>
          </w:rPr>
          <w:delText>firstRow</w:delText>
        </w:r>
        <w:r w:rsidRPr="007753C2" w:rsidDel="004E5826">
          <w:delText xml:space="preserve"> i </w:delText>
        </w:r>
        <w:r w:rsidRPr="00967265" w:rsidDel="004E5826">
          <w:rPr>
            <w:b/>
          </w:rPr>
          <w:delText>lastRow</w:delText>
        </w:r>
        <w:r w:rsidRPr="00967265" w:rsidDel="004E5826">
          <w:delText>, que indicaran el rang</w:delText>
        </w:r>
        <w:r w:rsidDel="004E5826">
          <w:delText xml:space="preserve"> de registres a visualitzar. Es retornaran els registren que ocupin les posicions </w:delText>
        </w:r>
        <w:r w:rsidRPr="00967265" w:rsidDel="004E5826">
          <w:rPr>
            <w:b/>
          </w:rPr>
          <w:delText>firstRow</w:delText>
        </w:r>
        <w:r w:rsidRPr="007753C2" w:rsidDel="004E5826">
          <w:delText xml:space="preserve"> i </w:delText>
        </w:r>
        <w:r w:rsidRPr="00967265" w:rsidDel="004E5826">
          <w:rPr>
            <w:b/>
          </w:rPr>
          <w:delText>lastRow</w:delText>
        </w:r>
        <w:r w:rsidDel="004E5826">
          <w:delText xml:space="preserve"> a més dels que estiguin entre ells.</w:delText>
        </w:r>
      </w:del>
    </w:p>
    <w:p w:rsidR="00146E08" w:rsidDel="004E5826" w:rsidRDefault="00146E08" w:rsidP="00146E08">
      <w:pPr>
        <w:rPr>
          <w:del w:id="3982" w:author="Jesus" w:date="2013-07-06T00:55:00Z"/>
        </w:rPr>
      </w:pPr>
      <w:del w:id="3983" w:author="Jesus" w:date="2013-07-06T00:55:00Z">
        <w:r w:rsidDel="004E5826">
          <w:delText>Les dades retornades pel mètode seran les mateixes que sense la paginació a la consulta SQL.</w:delText>
        </w:r>
      </w:del>
    </w:p>
    <w:p w:rsidR="00146E08" w:rsidRPr="007753C2" w:rsidDel="004E5826" w:rsidRDefault="00146E08" w:rsidP="00146E08">
      <w:pPr>
        <w:rPr>
          <w:del w:id="3984" w:author="Jesus" w:date="2013-07-06T00:55:00Z"/>
        </w:rPr>
      </w:pPr>
      <w:del w:id="3985" w:author="Jesus" w:date="2013-07-06T00:55:00Z">
        <w:r w:rsidRPr="007753C2" w:rsidDel="004E5826">
          <w:delText>Sentència SQL</w:delText>
        </w:r>
        <w:r w:rsidDel="004E5826">
          <w:delText xml:space="preserve"> paginada</w:delText>
        </w:r>
        <w:r w:rsidRPr="007753C2" w:rsidDel="004E5826">
          <w:delText>:</w:delText>
        </w:r>
      </w:del>
    </w:p>
    <w:p w:rsidR="00E8102F" w:rsidDel="004E5826" w:rsidRDefault="00E8102F" w:rsidP="00E8102F">
      <w:pPr>
        <w:rPr>
          <w:del w:id="3986" w:author="Jesus" w:date="2013-07-06T00:55:00Z"/>
          <w:rFonts w:ascii="Courier New" w:hAnsi="Courier New" w:cs="Courier New"/>
          <w:noProof/>
        </w:rPr>
      </w:pPr>
      <w:del w:id="3987" w:author="Jesus" w:date="2013-07-06T00:55:00Z">
        <w:r w:rsidRPr="007753C2" w:rsidDel="004E5826">
          <w:rPr>
            <w:rFonts w:ascii="Courier New" w:hAnsi="Courier New" w:cs="Courier New"/>
            <w:noProof/>
          </w:rPr>
          <w:delText>SELECT</w:delText>
        </w:r>
        <w:r w:rsidDel="004E5826">
          <w:rPr>
            <w:rFonts w:ascii="Courier New" w:hAnsi="Courier New" w:cs="Courier New"/>
            <w:noProof/>
          </w:rPr>
          <w:delText xml:space="preserve"> </w:delText>
        </w:r>
        <w:r w:rsidRPr="005F2853" w:rsidDel="004E5826">
          <w:rPr>
            <w:rFonts w:ascii="Courier New" w:hAnsi="Courier New" w:cs="Courier New"/>
            <w:noProof/>
          </w:rPr>
          <w:delText>lngidfitxa, intidioma, strdescripcio, strobservacions,</w:delText>
        </w:r>
      </w:del>
    </w:p>
    <w:p w:rsidR="00E8102F" w:rsidRPr="007753C2" w:rsidDel="004E5826" w:rsidRDefault="00E8102F" w:rsidP="00E8102F">
      <w:pPr>
        <w:rPr>
          <w:del w:id="3988" w:author="Jesus" w:date="2013-07-06T00:55:00Z"/>
          <w:rFonts w:ascii="Courier New" w:hAnsi="Courier New" w:cs="Courier New"/>
          <w:noProof/>
        </w:rPr>
      </w:pPr>
      <w:del w:id="3989" w:author="Jesus" w:date="2013-07-06T00:55:00Z">
        <w:r w:rsidRPr="005F2853" w:rsidDel="004E5826">
          <w:rPr>
            <w:rFonts w:ascii="Courier New" w:hAnsi="Courier New" w:cs="Courier New"/>
            <w:noProof/>
          </w:rPr>
          <w:delText>strimport</w:delText>
        </w:r>
      </w:del>
    </w:p>
    <w:p w:rsidR="00E8102F" w:rsidRPr="007753C2" w:rsidDel="004E5826" w:rsidRDefault="00E8102F" w:rsidP="00E8102F">
      <w:pPr>
        <w:rPr>
          <w:del w:id="3990" w:author="Jesus" w:date="2013-07-06T00:55:00Z"/>
          <w:rFonts w:ascii="Courier New" w:hAnsi="Courier New" w:cs="Courier New"/>
          <w:noProof/>
        </w:rPr>
      </w:pPr>
      <w:del w:id="3991" w:author="Jesus" w:date="2013-07-06T00:55:00Z">
        <w:r w:rsidRPr="007753C2" w:rsidDel="004E5826">
          <w:rPr>
            <w:rFonts w:ascii="Courier New" w:hAnsi="Courier New" w:cs="Courier New"/>
            <w:noProof/>
          </w:rPr>
          <w:delText>FROM         (SELECT     *, ROW_NUMBER() OVER (ORDER BY lngidfitxa) AS row</w:delText>
        </w:r>
      </w:del>
    </w:p>
    <w:p w:rsidR="00E8102F" w:rsidRPr="007753C2" w:rsidDel="004E5826" w:rsidRDefault="00E8102F" w:rsidP="00E8102F">
      <w:pPr>
        <w:rPr>
          <w:del w:id="3992" w:author="Jesus" w:date="2013-07-06T00:55:00Z"/>
          <w:rFonts w:ascii="Courier New" w:hAnsi="Courier New" w:cs="Courier New"/>
          <w:noProof/>
        </w:rPr>
      </w:pPr>
      <w:del w:id="3993" w:author="Jesus" w:date="2013-07-06T00:55:00Z">
        <w:r w:rsidRPr="007753C2" w:rsidDel="004E5826">
          <w:rPr>
            <w:rFonts w:ascii="Courier New" w:hAnsi="Courier New" w:cs="Courier New"/>
            <w:noProof/>
          </w:rPr>
          <w:delText>FROM         OIACPSEtblFitxesIdioma</w:delText>
        </w:r>
      </w:del>
    </w:p>
    <w:p w:rsidR="00E8102F" w:rsidRPr="007753C2" w:rsidDel="004E5826" w:rsidRDefault="00E8102F" w:rsidP="00E8102F">
      <w:pPr>
        <w:rPr>
          <w:del w:id="3994" w:author="Jesus" w:date="2013-07-06T00:55:00Z"/>
          <w:rFonts w:ascii="Courier New" w:hAnsi="Courier New" w:cs="Courier New"/>
          <w:noProof/>
        </w:rPr>
      </w:pPr>
      <w:del w:id="3995" w:author="Jesus" w:date="2013-07-06T00:55:00Z">
        <w:r w:rsidRPr="007753C2" w:rsidDel="004E5826">
          <w:rPr>
            <w:rFonts w:ascii="Courier New" w:hAnsi="Courier New" w:cs="Courier New"/>
            <w:noProof/>
          </w:rPr>
          <w:delText>WHERE     (lngIdFitxa IN</w:delText>
        </w:r>
      </w:del>
    </w:p>
    <w:p w:rsidR="00E8102F" w:rsidRPr="007753C2" w:rsidDel="004E5826" w:rsidRDefault="00E8102F" w:rsidP="00E8102F">
      <w:pPr>
        <w:rPr>
          <w:del w:id="3996" w:author="Jesus" w:date="2013-07-06T00:55:00Z"/>
          <w:rFonts w:ascii="Courier New" w:hAnsi="Courier New" w:cs="Courier New"/>
          <w:noProof/>
        </w:rPr>
      </w:pPr>
      <w:del w:id="3997" w:author="Jesus" w:date="2013-07-06T00:55:00Z">
        <w:r w:rsidRPr="007753C2" w:rsidDel="004E5826">
          <w:rPr>
            <w:rFonts w:ascii="Courier New" w:hAnsi="Courier New" w:cs="Courier New"/>
            <w:noProof/>
          </w:rPr>
          <w:delText xml:space="preserve">          (SELECT     lngIdFitxa</w:delText>
        </w:r>
      </w:del>
    </w:p>
    <w:p w:rsidR="00E8102F" w:rsidRPr="007753C2" w:rsidDel="004E5826" w:rsidRDefault="00E8102F" w:rsidP="00E8102F">
      <w:pPr>
        <w:rPr>
          <w:del w:id="3998" w:author="Jesus" w:date="2013-07-06T00:55:00Z"/>
          <w:rFonts w:ascii="Courier New" w:hAnsi="Courier New" w:cs="Courier New"/>
          <w:noProof/>
        </w:rPr>
      </w:pPr>
      <w:del w:id="3999" w:author="Jesus" w:date="2013-07-06T00:55:00Z">
        <w:r w:rsidRPr="007753C2" w:rsidDel="004E5826">
          <w:rPr>
            <w:rFonts w:ascii="Courier New" w:hAnsi="Courier New" w:cs="Courier New"/>
            <w:noProof/>
          </w:rPr>
          <w:delText xml:space="preserve">           FROM          OIACPSEtblFitxes</w:delText>
        </w:r>
      </w:del>
    </w:p>
    <w:p w:rsidR="00E8102F" w:rsidRPr="007753C2" w:rsidDel="004E5826" w:rsidRDefault="00E8102F" w:rsidP="00E8102F">
      <w:pPr>
        <w:rPr>
          <w:del w:id="4000" w:author="Jesus" w:date="2013-07-06T00:55:00Z"/>
          <w:rFonts w:ascii="Courier New" w:hAnsi="Courier New" w:cs="Courier New"/>
          <w:noProof/>
        </w:rPr>
      </w:pPr>
      <w:del w:id="4001" w:author="Jesus" w:date="2013-07-06T00:55:00Z">
        <w:r w:rsidRPr="007753C2" w:rsidDel="004E5826">
          <w:rPr>
            <w:rFonts w:ascii="Courier New" w:hAnsi="Courier New" w:cs="Courier New"/>
            <w:noProof/>
          </w:rPr>
          <w:delText xml:space="preserve">           WHERE  </w:delText>
        </w:r>
        <w:r w:rsidR="00AA061C" w:rsidDel="004E5826">
          <w:rPr>
            <w:rFonts w:ascii="Courier New" w:hAnsi="Courier New" w:cs="Courier New"/>
            <w:noProof/>
          </w:rPr>
          <w:delText>DATE_CONDITION</w:delText>
        </w:r>
        <w:r w:rsidR="00AA061C" w:rsidRPr="0014177D" w:rsidDel="004E5826">
          <w:rPr>
            <w:rFonts w:ascii="Courier New" w:hAnsi="Courier New" w:cs="Courier New"/>
            <w:noProof/>
          </w:rPr>
          <w:delText xml:space="preserve"> </w:delText>
        </w:r>
        <w:r w:rsidR="00AA061C" w:rsidDel="004E5826">
          <w:rPr>
            <w:rFonts w:ascii="Courier New" w:hAnsi="Courier New" w:cs="Courier New"/>
            <w:noProof/>
          </w:rPr>
          <w:delText xml:space="preserve"> </w:delText>
        </w:r>
        <w:r w:rsidRPr="0014177D" w:rsidDel="004E5826">
          <w:rPr>
            <w:rFonts w:ascii="Courier New" w:hAnsi="Courier New" w:cs="Courier New"/>
            <w:noProof/>
          </w:rPr>
          <w:delText xml:space="preserve">AND </w:delText>
        </w:r>
        <w:r w:rsidRPr="007753C2" w:rsidDel="004E5826">
          <w:rPr>
            <w:rFonts w:ascii="Courier New" w:hAnsi="Courier New" w:cs="Courier New"/>
            <w:noProof/>
          </w:rPr>
          <w:delText>(lngIdNivell =</w:delText>
        </w:r>
      </w:del>
    </w:p>
    <w:p w:rsidR="00E8102F" w:rsidRPr="007753C2" w:rsidDel="004E5826" w:rsidRDefault="00E8102F" w:rsidP="00E8102F">
      <w:pPr>
        <w:rPr>
          <w:del w:id="4002" w:author="Jesus" w:date="2013-07-06T00:55:00Z"/>
          <w:rFonts w:ascii="Courier New" w:hAnsi="Courier New" w:cs="Courier New"/>
          <w:noProof/>
        </w:rPr>
      </w:pPr>
      <w:del w:id="4003" w:author="Jesus" w:date="2013-07-06T00:55:00Z">
        <w:r w:rsidRPr="007753C2" w:rsidDel="004E5826">
          <w:rPr>
            <w:rFonts w:ascii="Courier New" w:hAnsi="Courier New" w:cs="Courier New"/>
            <w:noProof/>
          </w:rPr>
          <w:delText xml:space="preserve">                 (SELECT     IdNivell</w:delText>
        </w:r>
      </w:del>
    </w:p>
    <w:p w:rsidR="00E8102F" w:rsidRPr="007753C2" w:rsidDel="004E5826" w:rsidRDefault="00E8102F" w:rsidP="00E8102F">
      <w:pPr>
        <w:rPr>
          <w:del w:id="4004" w:author="Jesus" w:date="2013-07-06T00:55:00Z"/>
          <w:rFonts w:ascii="Courier New" w:hAnsi="Courier New" w:cs="Courier New"/>
          <w:noProof/>
        </w:rPr>
      </w:pPr>
      <w:del w:id="4005" w:author="Jesus" w:date="2013-07-06T00:55:00Z">
        <w:r w:rsidRPr="007753C2" w:rsidDel="004E5826">
          <w:rPr>
            <w:rFonts w:ascii="Courier New" w:hAnsi="Courier New" w:cs="Courier New"/>
            <w:noProof/>
          </w:rPr>
          <w:delText xml:space="preserve">                  FROM OIACPSEtblNivells AS OIACPSEtblNivells_1</w:delText>
        </w:r>
      </w:del>
    </w:p>
    <w:p w:rsidR="00E8102F" w:rsidRPr="007753C2" w:rsidDel="004E5826" w:rsidRDefault="00E8102F" w:rsidP="00E8102F">
      <w:pPr>
        <w:rPr>
          <w:del w:id="4006" w:author="Jesus" w:date="2013-07-06T00:55:00Z"/>
          <w:rFonts w:ascii="Courier New" w:hAnsi="Courier New" w:cs="Courier New"/>
          <w:noProof/>
        </w:rPr>
      </w:pPr>
      <w:del w:id="4007" w:author="Jesus" w:date="2013-07-06T00:55:00Z">
        <w:r w:rsidRPr="007753C2" w:rsidDel="004E5826">
          <w:rPr>
            <w:rFonts w:ascii="Courier New" w:hAnsi="Courier New" w:cs="Courier New"/>
            <w:noProof/>
          </w:rPr>
          <w:delText xml:space="preserve">                  WHERE (strNivellCat = 'agenda') AND lngIdNivellRelacionat = </w:delText>
        </w:r>
        <w:r w:rsidRPr="007753C2" w:rsidDel="004E5826">
          <w:rPr>
            <w:rFonts w:ascii="Courier New" w:hAnsi="Courier New" w:cs="Courier New"/>
            <w:b/>
            <w:noProof/>
          </w:rPr>
          <w:delText>idTipoAgenda</w:delText>
        </w:r>
        <w:r w:rsidRPr="007753C2" w:rsidDel="004E5826">
          <w:rPr>
            <w:rFonts w:ascii="Courier New" w:hAnsi="Courier New" w:cs="Courier New"/>
            <w:noProof/>
          </w:rPr>
          <w:delText>)))) AND (intIdioma =</w:delText>
        </w:r>
      </w:del>
    </w:p>
    <w:p w:rsidR="00E8102F" w:rsidRPr="007753C2" w:rsidDel="004E5826" w:rsidRDefault="00E8102F">
      <w:pPr>
        <w:rPr>
          <w:del w:id="4008" w:author="Jesus" w:date="2013-07-06T00:55:00Z"/>
          <w:rFonts w:ascii="Courier New" w:hAnsi="Courier New" w:cs="Courier New"/>
          <w:noProof/>
        </w:rPr>
      </w:pPr>
      <w:del w:id="4009" w:author="Jesus" w:date="2013-07-06T00:55:00Z">
        <w:r w:rsidRPr="007753C2" w:rsidDel="004E5826">
          <w:rPr>
            <w:rFonts w:ascii="Courier New" w:hAnsi="Courier New" w:cs="Courier New"/>
            <w:noProof/>
          </w:rPr>
          <w:delText xml:space="preserve">                 (SELECT     intIdIdioma</w:delText>
        </w:r>
      </w:del>
    </w:p>
    <w:p w:rsidR="00E8102F" w:rsidRPr="007753C2" w:rsidDel="004E5826" w:rsidRDefault="00E8102F">
      <w:pPr>
        <w:rPr>
          <w:del w:id="4010" w:author="Jesus" w:date="2013-07-06T00:55:00Z"/>
          <w:rFonts w:ascii="Courier New" w:hAnsi="Courier New" w:cs="Courier New"/>
          <w:noProof/>
        </w:rPr>
      </w:pPr>
      <w:del w:id="4011" w:author="Jesus" w:date="2013-07-06T00:55:00Z">
        <w:r w:rsidRPr="007753C2" w:rsidDel="004E5826">
          <w:rPr>
            <w:rFonts w:ascii="Courier New" w:hAnsi="Courier New" w:cs="Courier New"/>
            <w:noProof/>
          </w:rPr>
          <w:delText xml:space="preserve">                  FROM          OIACPSEtblIdiomes</w:delText>
        </w:r>
      </w:del>
    </w:p>
    <w:p w:rsidR="00E8102F" w:rsidRPr="007753C2" w:rsidDel="004E5826" w:rsidRDefault="00E8102F">
      <w:pPr>
        <w:rPr>
          <w:del w:id="4012" w:author="Jesus" w:date="2013-07-06T00:55:00Z"/>
          <w:rFonts w:ascii="Courier New" w:hAnsi="Courier New" w:cs="Courier New"/>
          <w:noProof/>
        </w:rPr>
      </w:pPr>
      <w:del w:id="4013" w:author="Jesus" w:date="2013-07-06T00:55:00Z">
        <w:r w:rsidRPr="007753C2" w:rsidDel="004E5826">
          <w:rPr>
            <w:rFonts w:ascii="Courier New" w:hAnsi="Courier New" w:cs="Courier New"/>
            <w:noProof/>
          </w:rPr>
          <w:delText xml:space="preserve">                  WHERE      (strNomIdioma = </w:delText>
        </w:r>
        <w:r w:rsidR="00AA061C" w:rsidRPr="006649B3" w:rsidDel="004E5826">
          <w:rPr>
            <w:rFonts w:ascii="Courier New" w:hAnsi="Courier New" w:cs="Courier New"/>
            <w:b/>
            <w:noProof/>
          </w:rPr>
          <w:delText>'</w:delText>
        </w:r>
        <w:r w:rsidR="00AA061C" w:rsidDel="004E5826">
          <w:rPr>
            <w:rFonts w:ascii="Courier New" w:hAnsi="Courier New" w:cs="Courier New"/>
            <w:b/>
            <w:noProof/>
          </w:rPr>
          <w:delText>nom</w:delText>
        </w:r>
        <w:r w:rsidR="00AA061C" w:rsidRPr="006649B3" w:rsidDel="004E5826">
          <w:rPr>
            <w:rFonts w:ascii="Courier New" w:hAnsi="Courier New" w:cs="Courier New"/>
            <w:b/>
            <w:noProof/>
          </w:rPr>
          <w:delText>Idioma'</w:delText>
        </w:r>
        <w:r w:rsidRPr="007753C2" w:rsidDel="004E5826">
          <w:rPr>
            <w:rFonts w:ascii="Courier New" w:hAnsi="Courier New" w:cs="Courier New"/>
            <w:noProof/>
          </w:rPr>
          <w:delText>)))) a</w:delText>
        </w:r>
      </w:del>
    </w:p>
    <w:p w:rsidR="00E8102F" w:rsidDel="004E5826" w:rsidRDefault="00E8102F" w:rsidP="00E8102F">
      <w:pPr>
        <w:rPr>
          <w:del w:id="4014" w:author="Jesus" w:date="2013-07-06T00:55:00Z"/>
          <w:rFonts w:ascii="Courier New" w:hAnsi="Courier New" w:cs="Courier New"/>
          <w:b/>
          <w:noProof/>
        </w:rPr>
      </w:pPr>
      <w:del w:id="4015" w:author="Jesus" w:date="2013-07-06T00:55:00Z">
        <w:r w:rsidRPr="007753C2" w:rsidDel="004E5826">
          <w:rPr>
            <w:rFonts w:ascii="Courier New" w:hAnsi="Courier New" w:cs="Courier New"/>
            <w:noProof/>
          </w:rPr>
          <w:delText>WHERE     row &gt;</w:delText>
        </w:r>
        <w:r w:rsidR="00D6351E" w:rsidDel="004E5826">
          <w:rPr>
            <w:rFonts w:ascii="Courier New" w:hAnsi="Courier New" w:cs="Courier New"/>
            <w:noProof/>
          </w:rPr>
          <w:delText>=</w:delText>
        </w:r>
        <w:r w:rsidRPr="007753C2" w:rsidDel="004E5826">
          <w:rPr>
            <w:rFonts w:ascii="Courier New" w:hAnsi="Courier New" w:cs="Courier New"/>
            <w:noProof/>
          </w:rPr>
          <w:delText xml:space="preserve"> </w:delText>
        </w:r>
        <w:r w:rsidRPr="007753C2" w:rsidDel="004E5826">
          <w:rPr>
            <w:rFonts w:ascii="Courier New" w:hAnsi="Courier New" w:cs="Courier New"/>
            <w:b/>
            <w:noProof/>
          </w:rPr>
          <w:delText>firstRow</w:delText>
        </w:r>
        <w:r w:rsidRPr="007753C2" w:rsidDel="004E5826">
          <w:rPr>
            <w:rFonts w:ascii="Courier New" w:hAnsi="Courier New" w:cs="Courier New"/>
            <w:noProof/>
          </w:rPr>
          <w:delText xml:space="preserve"> AND row &lt;= </w:delText>
        </w:r>
        <w:r w:rsidRPr="007753C2" w:rsidDel="004E5826">
          <w:rPr>
            <w:rFonts w:ascii="Courier New" w:hAnsi="Courier New" w:cs="Courier New"/>
            <w:b/>
            <w:noProof/>
          </w:rPr>
          <w:delText>lastRow</w:delText>
        </w:r>
      </w:del>
    </w:p>
    <w:p w:rsidR="0040188B" w:rsidDel="004E5826" w:rsidRDefault="0040188B" w:rsidP="00E8102F">
      <w:pPr>
        <w:rPr>
          <w:del w:id="4016" w:author="Jesus" w:date="2013-07-06T00:55:00Z"/>
        </w:rPr>
      </w:pPr>
    </w:p>
    <w:p w:rsidR="00E8102F" w:rsidDel="004E5826" w:rsidRDefault="00E8102F" w:rsidP="00E8102F">
      <w:pPr>
        <w:rPr>
          <w:del w:id="4017" w:author="Jesus" w:date="2013-07-06T00:55:00Z"/>
        </w:rPr>
      </w:pPr>
      <w:del w:id="4018" w:author="Jesus" w:date="2013-07-06T00:55:00Z">
        <w:r w:rsidDel="004E5826">
          <w:delText>En aquest cas per poder conèixer el total de registres de la consulta es fa servir la següent sentència SQL:</w:delText>
        </w:r>
      </w:del>
    </w:p>
    <w:p w:rsidR="00E8102F" w:rsidRPr="004F0C3A" w:rsidDel="004E5826" w:rsidRDefault="00E8102F" w:rsidP="00E8102F">
      <w:pPr>
        <w:rPr>
          <w:del w:id="4019" w:author="Jesus" w:date="2013-07-06T00:55:00Z"/>
          <w:rFonts w:ascii="Courier New" w:hAnsi="Courier New" w:cs="Courier New"/>
        </w:rPr>
      </w:pPr>
      <w:del w:id="4020" w:author="Jesus" w:date="2013-07-06T00:55:00Z">
        <w:r w:rsidRPr="004F0C3A" w:rsidDel="004E5826">
          <w:rPr>
            <w:rFonts w:ascii="Courier New" w:hAnsi="Courier New" w:cs="Courier New"/>
          </w:rPr>
          <w:delText>SELECT     COUNT(*) AS Total</w:delText>
        </w:r>
      </w:del>
    </w:p>
    <w:p w:rsidR="00E8102F" w:rsidRPr="004F0C3A" w:rsidDel="004E5826" w:rsidRDefault="00E8102F" w:rsidP="00E8102F">
      <w:pPr>
        <w:rPr>
          <w:del w:id="4021" w:author="Jesus" w:date="2013-07-06T00:55:00Z"/>
          <w:rFonts w:ascii="Courier New" w:hAnsi="Courier New" w:cs="Courier New"/>
        </w:rPr>
      </w:pPr>
      <w:del w:id="4022" w:author="Jesus" w:date="2013-07-06T00:55:00Z">
        <w:r w:rsidRPr="004F0C3A" w:rsidDel="004E5826">
          <w:rPr>
            <w:rFonts w:ascii="Courier New" w:hAnsi="Courier New" w:cs="Courier New"/>
          </w:rPr>
          <w:delText>FROM         OIACPSEtblFitxesIdioma</w:delText>
        </w:r>
      </w:del>
    </w:p>
    <w:p w:rsidR="00E8102F" w:rsidRPr="004F0C3A" w:rsidDel="004E5826" w:rsidRDefault="00E8102F" w:rsidP="00E8102F">
      <w:pPr>
        <w:rPr>
          <w:del w:id="4023" w:author="Jesus" w:date="2013-07-06T00:55:00Z"/>
          <w:rFonts w:ascii="Courier New" w:hAnsi="Courier New" w:cs="Courier New"/>
        </w:rPr>
      </w:pPr>
      <w:del w:id="4024" w:author="Jesus" w:date="2013-07-06T00:55:00Z">
        <w:r w:rsidRPr="004F0C3A" w:rsidDel="004E5826">
          <w:rPr>
            <w:rFonts w:ascii="Courier New" w:hAnsi="Courier New" w:cs="Courier New"/>
          </w:rPr>
          <w:delText>WHERE     (lngIdFitxa IN</w:delText>
        </w:r>
      </w:del>
    </w:p>
    <w:p w:rsidR="00E8102F" w:rsidRPr="004F0C3A" w:rsidDel="004E5826" w:rsidRDefault="00751FB7" w:rsidP="00E8102F">
      <w:pPr>
        <w:rPr>
          <w:del w:id="4025" w:author="Jesus" w:date="2013-07-06T00:55:00Z"/>
          <w:rFonts w:ascii="Courier New" w:hAnsi="Courier New" w:cs="Courier New"/>
        </w:rPr>
      </w:pPr>
      <w:del w:id="4026" w:author="Jesus" w:date="2013-07-06T00:55:00Z">
        <w:r w:rsidRPr="004F0C3A" w:rsidDel="004E5826">
          <w:rPr>
            <w:rFonts w:ascii="Courier New" w:hAnsi="Courier New" w:cs="Courier New"/>
          </w:rPr>
          <w:delText xml:space="preserve">          </w:delText>
        </w:r>
        <w:r w:rsidR="00E8102F" w:rsidRPr="004F0C3A" w:rsidDel="004E5826">
          <w:rPr>
            <w:rFonts w:ascii="Courier New" w:hAnsi="Courier New" w:cs="Courier New"/>
          </w:rPr>
          <w:delText>(SELECT     lngIdFitxa</w:delText>
        </w:r>
      </w:del>
    </w:p>
    <w:p w:rsidR="00E8102F" w:rsidRPr="004F0C3A" w:rsidDel="004E5826" w:rsidRDefault="00E8102F" w:rsidP="00E8102F">
      <w:pPr>
        <w:rPr>
          <w:del w:id="4027" w:author="Jesus" w:date="2013-07-06T00:55:00Z"/>
          <w:rFonts w:ascii="Courier New" w:hAnsi="Courier New" w:cs="Courier New"/>
        </w:rPr>
      </w:pPr>
      <w:del w:id="4028" w:author="Jesus" w:date="2013-07-06T00:55:00Z">
        <w:r w:rsidRPr="004F0C3A" w:rsidDel="004E5826">
          <w:rPr>
            <w:rFonts w:ascii="Courier New" w:hAnsi="Courier New" w:cs="Courier New"/>
          </w:rPr>
          <w:delText xml:space="preserve">        </w:delText>
        </w:r>
        <w:r w:rsidR="00751FB7" w:rsidRPr="004F0C3A" w:rsidDel="004E5826">
          <w:rPr>
            <w:rFonts w:ascii="Courier New" w:hAnsi="Courier New" w:cs="Courier New"/>
          </w:rPr>
          <w:delText xml:space="preserve">  </w:delText>
        </w:r>
        <w:r w:rsidR="00751FB7" w:rsidDel="004E5826">
          <w:rPr>
            <w:rFonts w:ascii="Courier New" w:hAnsi="Courier New" w:cs="Courier New"/>
          </w:rPr>
          <w:delText xml:space="preserve"> </w:delText>
        </w:r>
        <w:r w:rsidRPr="004F0C3A" w:rsidDel="004E5826">
          <w:rPr>
            <w:rFonts w:ascii="Courier New" w:hAnsi="Courier New" w:cs="Courier New"/>
          </w:rPr>
          <w:delText>FROM          OIACPSEtblFitxes</w:delText>
        </w:r>
      </w:del>
    </w:p>
    <w:p w:rsidR="00E8102F" w:rsidRPr="004F0C3A" w:rsidDel="004E5826" w:rsidRDefault="00751FB7" w:rsidP="00E8102F">
      <w:pPr>
        <w:rPr>
          <w:del w:id="4029" w:author="Jesus" w:date="2013-07-06T00:55:00Z"/>
          <w:rFonts w:ascii="Courier New" w:hAnsi="Courier New" w:cs="Courier New"/>
        </w:rPr>
      </w:pPr>
      <w:del w:id="4030" w:author="Jesus" w:date="2013-07-06T00:55:00Z">
        <w:r w:rsidRPr="004F0C3A" w:rsidDel="004E5826">
          <w:rPr>
            <w:rFonts w:ascii="Courier New" w:hAnsi="Courier New" w:cs="Courier New"/>
          </w:rPr>
          <w:delText xml:space="preserve">           </w:delText>
        </w:r>
        <w:r w:rsidR="00E8102F" w:rsidRPr="004F0C3A" w:rsidDel="004E5826">
          <w:rPr>
            <w:rFonts w:ascii="Courier New" w:hAnsi="Courier New" w:cs="Courier New"/>
          </w:rPr>
          <w:delText xml:space="preserve">WHERE      </w:delText>
        </w:r>
        <w:r w:rsidR="00AA061C" w:rsidRPr="004F0C3A" w:rsidDel="004E5826">
          <w:rPr>
            <w:rFonts w:ascii="Courier New" w:hAnsi="Courier New" w:cs="Courier New"/>
            <w:noProof/>
          </w:rPr>
          <w:delText xml:space="preserve">DATE_CONDITION </w:delText>
        </w:r>
        <w:r w:rsidR="00E8102F" w:rsidRPr="004F0C3A" w:rsidDel="004E5826">
          <w:rPr>
            <w:rFonts w:ascii="Courier New" w:hAnsi="Courier New" w:cs="Courier New"/>
          </w:rPr>
          <w:delText xml:space="preserve">AND </w:delText>
        </w:r>
        <w:r w:rsidR="00AA061C" w:rsidRPr="004F0C3A" w:rsidDel="004E5826">
          <w:rPr>
            <w:rFonts w:ascii="Courier New" w:hAnsi="Courier New" w:cs="Courier New"/>
          </w:rPr>
          <w:delText xml:space="preserve"> </w:delText>
        </w:r>
        <w:r w:rsidR="00E8102F" w:rsidRPr="004F0C3A" w:rsidDel="004E5826">
          <w:rPr>
            <w:rFonts w:ascii="Courier New" w:hAnsi="Courier New" w:cs="Courier New"/>
          </w:rPr>
          <w:delText>(lngIdNivell =</w:delText>
        </w:r>
      </w:del>
    </w:p>
    <w:p w:rsidR="00E8102F" w:rsidRPr="004F0C3A" w:rsidDel="004E5826" w:rsidRDefault="00751FB7" w:rsidP="00E8102F">
      <w:pPr>
        <w:rPr>
          <w:del w:id="4031" w:author="Jesus" w:date="2013-07-06T00:55:00Z"/>
          <w:rFonts w:ascii="Courier New" w:hAnsi="Courier New" w:cs="Courier New"/>
        </w:rPr>
      </w:pPr>
      <w:del w:id="4032" w:author="Jesus" w:date="2013-07-06T00:55:00Z">
        <w:r w:rsidRPr="004F0C3A" w:rsidDel="004E5826">
          <w:rPr>
            <w:rFonts w:ascii="Courier New" w:hAnsi="Courier New" w:cs="Courier New"/>
          </w:rPr>
          <w:delText xml:space="preserve">              </w:delText>
        </w:r>
        <w:r w:rsidR="00E8102F" w:rsidRPr="004F0C3A" w:rsidDel="004E5826">
          <w:rPr>
            <w:rFonts w:ascii="Courier New" w:hAnsi="Courier New" w:cs="Courier New"/>
          </w:rPr>
          <w:delText>(SELECT     IdNivell</w:delText>
        </w:r>
      </w:del>
    </w:p>
    <w:p w:rsidR="00E8102F" w:rsidRPr="004F0C3A" w:rsidDel="004E5826" w:rsidRDefault="00751FB7" w:rsidP="00E8102F">
      <w:pPr>
        <w:rPr>
          <w:del w:id="4033" w:author="Jesus" w:date="2013-07-06T00:55:00Z"/>
          <w:rFonts w:ascii="Courier New" w:hAnsi="Courier New" w:cs="Courier New"/>
        </w:rPr>
      </w:pPr>
      <w:del w:id="4034" w:author="Jesus" w:date="2013-07-06T00:55:00Z">
        <w:r w:rsidRPr="004F0C3A" w:rsidDel="004E5826">
          <w:rPr>
            <w:rFonts w:ascii="Courier New" w:hAnsi="Courier New" w:cs="Courier New"/>
          </w:rPr>
          <w:delText xml:space="preserve">      </w:delText>
        </w:r>
        <w:r w:rsidDel="004E5826">
          <w:rPr>
            <w:rFonts w:ascii="Courier New" w:hAnsi="Courier New" w:cs="Courier New"/>
          </w:rPr>
          <w:delText xml:space="preserve">     </w:delText>
        </w:r>
        <w:r w:rsidRPr="004F0C3A" w:rsidDel="004E5826">
          <w:rPr>
            <w:rFonts w:ascii="Courier New" w:hAnsi="Courier New" w:cs="Courier New"/>
          </w:rPr>
          <w:delText xml:space="preserve">    </w:delText>
        </w:r>
        <w:r w:rsidR="00E8102F" w:rsidRPr="004F0C3A" w:rsidDel="004E5826">
          <w:rPr>
            <w:rFonts w:ascii="Courier New" w:hAnsi="Courier New" w:cs="Courier New"/>
          </w:rPr>
          <w:delText>FROM     OIACPSEtblNivells AS OIACPSEtblNivells_1</w:delText>
        </w:r>
      </w:del>
    </w:p>
    <w:p w:rsidR="00E8102F" w:rsidRPr="004F0C3A" w:rsidDel="004E5826" w:rsidRDefault="00751FB7" w:rsidP="00E8102F">
      <w:pPr>
        <w:rPr>
          <w:del w:id="4035" w:author="Jesus" w:date="2013-07-06T00:55:00Z"/>
          <w:rFonts w:ascii="Courier New" w:hAnsi="Courier New" w:cs="Courier New"/>
        </w:rPr>
      </w:pPr>
      <w:del w:id="4036" w:author="Jesus" w:date="2013-07-06T00:55:00Z">
        <w:r w:rsidRPr="004F0C3A" w:rsidDel="004E5826">
          <w:rPr>
            <w:rFonts w:ascii="Courier New" w:hAnsi="Courier New" w:cs="Courier New"/>
          </w:rPr>
          <w:delText xml:space="preserve">               </w:delText>
        </w:r>
        <w:r w:rsidR="00E8102F" w:rsidRPr="004F0C3A" w:rsidDel="004E5826">
          <w:rPr>
            <w:rFonts w:ascii="Courier New" w:hAnsi="Courier New" w:cs="Courier New"/>
          </w:rPr>
          <w:delText xml:space="preserve">WHERE      (strNivellCat = 'agenda') AND (OIACPSEtblFitxes.lngIdNivellRelacionat = </w:delText>
        </w:r>
        <w:r w:rsidR="00E8102F" w:rsidRPr="004F0C3A" w:rsidDel="004E5826">
          <w:rPr>
            <w:rFonts w:ascii="Courier New" w:hAnsi="Courier New" w:cs="Courier New"/>
            <w:b/>
            <w:noProof/>
          </w:rPr>
          <w:delText>idTipoAgenda</w:delText>
        </w:r>
        <w:r w:rsidR="00E8102F" w:rsidRPr="004F0C3A" w:rsidDel="004E5826">
          <w:rPr>
            <w:rFonts w:ascii="Courier New" w:hAnsi="Courier New" w:cs="Courier New"/>
          </w:rPr>
          <w:delText>))))) AND (intIdioma =</w:delText>
        </w:r>
      </w:del>
    </w:p>
    <w:p w:rsidR="00E8102F" w:rsidRPr="004F0C3A" w:rsidDel="004E5826" w:rsidRDefault="00751FB7">
      <w:pPr>
        <w:rPr>
          <w:del w:id="4037" w:author="Jesus" w:date="2013-07-06T00:55:00Z"/>
          <w:rFonts w:ascii="Courier New" w:hAnsi="Courier New" w:cs="Courier New"/>
        </w:rPr>
      </w:pPr>
      <w:del w:id="4038" w:author="Jesus" w:date="2013-07-06T00:55:00Z">
        <w:r w:rsidRPr="004F0C3A" w:rsidDel="004E5826">
          <w:rPr>
            <w:rFonts w:ascii="Courier New" w:hAnsi="Courier New" w:cs="Courier New"/>
          </w:rPr>
          <w:delText xml:space="preserve">              </w:delText>
        </w:r>
        <w:r w:rsidR="00E8102F" w:rsidRPr="004F0C3A" w:rsidDel="004E5826">
          <w:rPr>
            <w:rFonts w:ascii="Courier New" w:hAnsi="Courier New" w:cs="Courier New"/>
          </w:rPr>
          <w:delText>(SELECT     intIdIdioma</w:delText>
        </w:r>
      </w:del>
    </w:p>
    <w:p w:rsidR="00E8102F" w:rsidRPr="004F0C3A" w:rsidDel="004E5826" w:rsidRDefault="00751FB7">
      <w:pPr>
        <w:rPr>
          <w:del w:id="4039" w:author="Jesus" w:date="2013-07-06T00:55:00Z"/>
          <w:rFonts w:ascii="Courier New" w:hAnsi="Courier New" w:cs="Courier New"/>
        </w:rPr>
      </w:pPr>
      <w:del w:id="4040" w:author="Jesus" w:date="2013-07-06T00:55:00Z">
        <w:r w:rsidRPr="004F0C3A" w:rsidDel="004E5826">
          <w:rPr>
            <w:rFonts w:ascii="Courier New" w:hAnsi="Courier New" w:cs="Courier New"/>
          </w:rPr>
          <w:delText xml:space="preserve">               </w:delText>
        </w:r>
        <w:r w:rsidR="00E8102F" w:rsidRPr="004F0C3A" w:rsidDel="004E5826">
          <w:rPr>
            <w:rFonts w:ascii="Courier New" w:hAnsi="Courier New" w:cs="Courier New"/>
          </w:rPr>
          <w:delText>FROM          OIACPSEtblIdiomes</w:delText>
        </w:r>
      </w:del>
    </w:p>
    <w:p w:rsidR="00E8102F" w:rsidDel="004E5826" w:rsidRDefault="00751FB7">
      <w:pPr>
        <w:rPr>
          <w:del w:id="4041" w:author="Jesus" w:date="2013-07-06T00:55:00Z"/>
        </w:rPr>
      </w:pPr>
      <w:del w:id="4042" w:author="Jesus" w:date="2013-07-06T00:55:00Z">
        <w:r w:rsidRPr="004F0C3A" w:rsidDel="004E5826">
          <w:rPr>
            <w:rFonts w:ascii="Courier New" w:hAnsi="Courier New" w:cs="Courier New"/>
          </w:rPr>
          <w:delText xml:space="preserve">               </w:delText>
        </w:r>
        <w:r w:rsidR="00E8102F" w:rsidRPr="004F0C3A" w:rsidDel="004E5826">
          <w:rPr>
            <w:rFonts w:ascii="Courier New" w:hAnsi="Courier New" w:cs="Courier New"/>
          </w:rPr>
          <w:delText xml:space="preserve">WHERE      (strNomIdioma = </w:delText>
        </w:r>
        <w:r w:rsidR="00AA061C" w:rsidRPr="004F0C3A" w:rsidDel="004E5826">
          <w:rPr>
            <w:rFonts w:ascii="Courier New" w:hAnsi="Courier New" w:cs="Courier New"/>
            <w:b/>
            <w:noProof/>
          </w:rPr>
          <w:delText>'nomIdioma'</w:delText>
        </w:r>
        <w:r w:rsidR="00E8102F" w:rsidRPr="004F0C3A" w:rsidDel="004E5826">
          <w:rPr>
            <w:rFonts w:ascii="Courier New" w:hAnsi="Courier New" w:cs="Courier New"/>
          </w:rPr>
          <w:delText>)))</w:delText>
        </w:r>
      </w:del>
    </w:p>
    <w:p w:rsidR="00E17F77" w:rsidDel="004E5826" w:rsidRDefault="00E17F77" w:rsidP="00E17F77">
      <w:pPr>
        <w:rPr>
          <w:del w:id="4043" w:author="Jesus" w:date="2013-07-06T00:55:00Z"/>
        </w:rPr>
      </w:pPr>
      <w:del w:id="4044" w:author="Jesus" w:date="2013-07-06T00:55:00Z">
        <w:r w:rsidDel="004E5826">
          <w:delText xml:space="preserve">On el camp </w:delText>
        </w:r>
        <w:r w:rsidRPr="00B17FC3" w:rsidDel="004E5826">
          <w:rPr>
            <w:b/>
          </w:rPr>
          <w:delText>Total</w:delText>
        </w:r>
        <w:r w:rsidDel="004E5826">
          <w:delText xml:space="preserve"> indica la total de registres continguts en una consulta, és a dir, el total d’element que s’obtenen a la consulta original sense paginació.</w:delText>
        </w:r>
      </w:del>
    </w:p>
    <w:p w:rsidR="00E8102F" w:rsidRPr="007753C2" w:rsidDel="004E5826" w:rsidRDefault="00E8102F" w:rsidP="004F0C3A">
      <w:pPr>
        <w:pStyle w:val="Ttulo3"/>
        <w:rPr>
          <w:del w:id="4045" w:author="Jesus" w:date="2013-07-06T00:55:00Z"/>
        </w:rPr>
      </w:pPr>
      <w:bookmarkStart w:id="4046" w:name="_Toc356558834"/>
      <w:bookmarkStart w:id="4047" w:name="_Toc360797912"/>
      <w:del w:id="4048" w:author="Jesus" w:date="2013-07-06T00:55:00Z">
        <w:r w:rsidRPr="007753C2" w:rsidDel="004E5826">
          <w:delText>Consultar categories d’un tipus d’agenda</w:delText>
        </w:r>
        <w:bookmarkEnd w:id="4046"/>
        <w:bookmarkEnd w:id="4047"/>
      </w:del>
    </w:p>
    <w:p w:rsidR="007D071A" w:rsidDel="004E5826" w:rsidRDefault="007D071A" w:rsidP="007D071A">
      <w:pPr>
        <w:rPr>
          <w:del w:id="4049" w:author="Jesus" w:date="2013-07-06T00:55:00Z"/>
        </w:rPr>
      </w:pPr>
      <w:del w:id="4050" w:author="Jesus" w:date="2013-07-06T00:55:00Z">
        <w:r w:rsidDel="004E5826">
          <w:delText xml:space="preserve">En aquest cas no és necessari paginar els resultats donat que el volum de dades és baix. </w:delText>
        </w:r>
      </w:del>
    </w:p>
    <w:p w:rsidR="00E8102F" w:rsidRPr="007753C2" w:rsidDel="004E5826" w:rsidRDefault="00E8102F" w:rsidP="004F0C3A">
      <w:pPr>
        <w:pStyle w:val="Ttulo3"/>
        <w:rPr>
          <w:del w:id="4051" w:author="Jesus" w:date="2013-07-06T00:55:00Z"/>
        </w:rPr>
      </w:pPr>
      <w:bookmarkStart w:id="4052" w:name="_Toc356558835"/>
      <w:bookmarkStart w:id="4053" w:name="_Toc360797913"/>
      <w:del w:id="4054" w:author="Jesus" w:date="2013-07-06T00:55:00Z">
        <w:r w:rsidRPr="007753C2" w:rsidDel="004E5826">
          <w:delText>Obtenir fitxes d’una categoria</w:delText>
        </w:r>
        <w:bookmarkEnd w:id="4052"/>
        <w:bookmarkEnd w:id="4053"/>
      </w:del>
    </w:p>
    <w:p w:rsidR="00E17F77" w:rsidDel="004E5826" w:rsidRDefault="00E17F77" w:rsidP="00E17F77">
      <w:pPr>
        <w:rPr>
          <w:del w:id="4055" w:author="Jesus" w:date="2013-07-06T00:55:00Z"/>
        </w:rPr>
      </w:pPr>
      <w:del w:id="4056" w:author="Jesus" w:date="2013-07-06T00:55:00Z">
        <w:r w:rsidDel="004E5826">
          <w:delText>En aquest mètode sí que pot ser d’utilitat la paginació dels resultats.</w:delText>
        </w:r>
      </w:del>
    </w:p>
    <w:p w:rsidR="00782F20" w:rsidDel="004E5826" w:rsidRDefault="00782F20" w:rsidP="00782F20">
      <w:pPr>
        <w:tabs>
          <w:tab w:val="left" w:pos="2527"/>
        </w:tabs>
        <w:rPr>
          <w:ins w:id="4057" w:author="Campos Muñoz, Jesús" w:date="2013-06-20T13:50:00Z"/>
          <w:del w:id="4058" w:author="Jesus" w:date="2013-07-06T00:55:00Z"/>
        </w:rPr>
      </w:pPr>
      <w:ins w:id="4059" w:author="Campos Muñoz, Jesús" w:date="2013-06-20T13:50:00Z">
        <w:del w:id="4060" w:author="Jesus" w:date="2013-07-06T00:55:00Z">
          <w:r w:rsidDel="004E5826">
            <w:delText>Mètodes de recompte total de resultats:</w:delText>
          </w:r>
        </w:del>
      </w:ins>
    </w:p>
    <w:tbl>
      <w:tblPr>
        <w:tblStyle w:val="Tablaconcuadrcula"/>
        <w:tblW w:w="0" w:type="auto"/>
        <w:tblBorders>
          <w:top w:val="none" w:sz="0" w:space="0" w:color="auto"/>
          <w:left w:val="none" w:sz="0" w:space="0" w:color="auto"/>
          <w:bottom w:val="none" w:sz="0" w:space="0" w:color="auto"/>
          <w:right w:val="none" w:sz="0" w:space="0" w:color="auto"/>
        </w:tblBorders>
        <w:shd w:val="pct10" w:color="auto" w:fill="auto"/>
        <w:tblLook w:val="04A0" w:firstRow="1" w:lastRow="0" w:firstColumn="1" w:lastColumn="0" w:noHBand="0" w:noVBand="1"/>
      </w:tblPr>
      <w:tblGrid>
        <w:gridCol w:w="8644"/>
      </w:tblGrid>
      <w:tr w:rsidR="00782F20" w:rsidDel="004E5826" w:rsidTr="00C37656">
        <w:trPr>
          <w:ins w:id="4061" w:author="Campos Muñoz, Jesús" w:date="2013-06-20T13:50:00Z"/>
          <w:del w:id="4062" w:author="Jesus" w:date="2013-07-06T00:55:00Z"/>
        </w:trPr>
        <w:tc>
          <w:tcPr>
            <w:tcW w:w="8644" w:type="dxa"/>
            <w:shd w:val="pct10" w:color="auto" w:fill="auto"/>
          </w:tcPr>
          <w:p w:rsidR="00782F20" w:rsidRPr="00291827" w:rsidDel="004E5826" w:rsidRDefault="00782F20" w:rsidP="00C37656">
            <w:pPr>
              <w:autoSpaceDE w:val="0"/>
              <w:autoSpaceDN w:val="0"/>
              <w:adjustRightInd w:val="0"/>
              <w:spacing w:line="276" w:lineRule="auto"/>
              <w:jc w:val="left"/>
              <w:rPr>
                <w:ins w:id="4063" w:author="Campos Muñoz, Jesús" w:date="2013-06-20T13:50:00Z"/>
                <w:del w:id="4064" w:author="Jesus" w:date="2013-07-06T00:55:00Z"/>
                <w:rFonts w:ascii="Consolas" w:eastAsiaTheme="minorHAnsi" w:hAnsi="Consolas" w:cs="Consolas"/>
                <w:sz w:val="19"/>
                <w:szCs w:val="19"/>
                <w:lang w:val="es-ES" w:bidi="ar-SA"/>
                <w:rPrChange w:id="4065" w:author="Jesus" w:date="2013-07-06T00:55:00Z">
                  <w:rPr>
                    <w:ins w:id="4066" w:author="Campos Muñoz, Jesús" w:date="2013-06-20T13:50:00Z"/>
                    <w:del w:id="4067" w:author="Jesus" w:date="2013-07-06T00:55:00Z"/>
                    <w:rFonts w:ascii="Consolas" w:eastAsiaTheme="minorHAnsi" w:hAnsi="Consolas" w:cs="Consolas"/>
                    <w:sz w:val="19"/>
                    <w:szCs w:val="19"/>
                    <w:lang w:val="en-US" w:bidi="ar-SA"/>
                  </w:rPr>
                </w:rPrChange>
              </w:rPr>
            </w:pPr>
            <w:ins w:id="4068" w:author="Campos Muñoz, Jesús" w:date="2013-06-20T13:50:00Z">
              <w:del w:id="4069" w:author="Jesus" w:date="2013-07-06T00:55:00Z">
                <w:r w:rsidRPr="00291827" w:rsidDel="004E5826">
                  <w:rPr>
                    <w:rFonts w:ascii="Consolas" w:eastAsiaTheme="minorHAnsi" w:hAnsi="Consolas" w:cs="Consolas"/>
                    <w:sz w:val="19"/>
                    <w:szCs w:val="19"/>
                    <w:lang w:val="es-ES" w:bidi="ar-SA"/>
                    <w:rPrChange w:id="4070" w:author="Jesus" w:date="2013-07-06T00:55:00Z">
                      <w:rPr>
                        <w:rFonts w:ascii="Consolas" w:eastAsiaTheme="minorHAnsi" w:hAnsi="Consolas" w:cs="Consolas"/>
                        <w:sz w:val="19"/>
                        <w:szCs w:val="19"/>
                        <w:lang w:val="en-US" w:bidi="ar-SA"/>
                      </w:rPr>
                    </w:rPrChange>
                  </w:rPr>
                  <w:delText>fitxes</w:delText>
                </w:r>
                <w:r w:rsidR="00DD1250" w:rsidRPr="00291827" w:rsidDel="004E5826">
                  <w:rPr>
                    <w:rFonts w:ascii="Consolas" w:eastAsiaTheme="minorHAnsi" w:hAnsi="Consolas" w:cs="Consolas"/>
                    <w:sz w:val="19"/>
                    <w:szCs w:val="19"/>
                    <w:lang w:val="es-ES" w:bidi="ar-SA"/>
                    <w:rPrChange w:id="4071" w:author="Jesus" w:date="2013-07-06T00:55:00Z">
                      <w:rPr>
                        <w:rFonts w:ascii="Consolas" w:eastAsiaTheme="minorHAnsi" w:hAnsi="Consolas" w:cs="Consolas"/>
                        <w:sz w:val="19"/>
                        <w:szCs w:val="19"/>
                        <w:lang w:val="en-US" w:bidi="ar-SA"/>
                      </w:rPr>
                    </w:rPrChange>
                  </w:rPr>
                  <w:delText>Categoria</w:delText>
                </w:r>
                <w:r w:rsidRPr="00291827" w:rsidDel="004E5826">
                  <w:rPr>
                    <w:rFonts w:ascii="Consolas" w:eastAsiaTheme="minorHAnsi" w:hAnsi="Consolas" w:cs="Consolas"/>
                    <w:sz w:val="19"/>
                    <w:szCs w:val="19"/>
                    <w:lang w:val="es-ES" w:bidi="ar-SA"/>
                    <w:rPrChange w:id="4072" w:author="Jesus" w:date="2013-07-06T00:55:00Z">
                      <w:rPr>
                        <w:rFonts w:ascii="Consolas" w:eastAsiaTheme="minorHAnsi" w:hAnsi="Consolas" w:cs="Consolas"/>
                        <w:sz w:val="19"/>
                        <w:szCs w:val="19"/>
                        <w:lang w:val="en-US" w:bidi="ar-SA"/>
                      </w:rPr>
                    </w:rPrChange>
                  </w:rPr>
                  <w:delText>Agenda</w:delText>
                </w:r>
              </w:del>
            </w:ins>
            <w:ins w:id="4073" w:author="Campos Muñoz, Jesús" w:date="2013-06-25T09:18:00Z">
              <w:del w:id="4074" w:author="Jesus" w:date="2013-07-06T00:55:00Z">
                <w:r w:rsidR="003B0886" w:rsidRPr="00291827" w:rsidDel="004E5826">
                  <w:rPr>
                    <w:rFonts w:ascii="Consolas" w:eastAsiaTheme="minorHAnsi" w:hAnsi="Consolas" w:cs="Consolas"/>
                    <w:sz w:val="19"/>
                    <w:szCs w:val="19"/>
                    <w:lang w:val="es-ES" w:bidi="ar-SA"/>
                    <w:rPrChange w:id="4075" w:author="Jesus" w:date="2013-07-06T00:55:00Z">
                      <w:rPr>
                        <w:rFonts w:ascii="Consolas" w:eastAsiaTheme="minorHAnsi" w:hAnsi="Consolas" w:cs="Consolas"/>
                        <w:sz w:val="19"/>
                        <w:szCs w:val="19"/>
                        <w:lang w:val="en-US" w:bidi="ar-SA"/>
                      </w:rPr>
                    </w:rPrChange>
                  </w:rPr>
                  <w:delText xml:space="preserve">NombreResultats </w:delText>
                </w:r>
              </w:del>
            </w:ins>
            <w:ins w:id="4076" w:author="Campos Muñoz, Jesús" w:date="2013-06-20T13:50:00Z">
              <w:del w:id="4077" w:author="Jesus" w:date="2013-07-06T00:55:00Z">
                <w:r w:rsidRPr="00291827" w:rsidDel="004E5826">
                  <w:rPr>
                    <w:rFonts w:ascii="Consolas" w:eastAsiaTheme="minorHAnsi" w:hAnsi="Consolas" w:cs="Consolas"/>
                    <w:sz w:val="19"/>
                    <w:szCs w:val="19"/>
                    <w:lang w:val="es-ES" w:bidi="ar-SA"/>
                    <w:rPrChange w:id="4078" w:author="Jesus" w:date="2013-07-06T00:55:00Z">
                      <w:rPr>
                        <w:rFonts w:ascii="Consolas" w:eastAsiaTheme="minorHAnsi" w:hAnsi="Consolas" w:cs="Consolas"/>
                        <w:sz w:val="19"/>
                        <w:szCs w:val="19"/>
                        <w:lang w:val="en-US" w:bidi="ar-SA"/>
                      </w:rPr>
                    </w:rPrChange>
                  </w:rPr>
                  <w:delText xml:space="preserve">(idioma </w:delText>
                </w:r>
                <w:r w:rsidRPr="00291827" w:rsidDel="004E5826">
                  <w:rPr>
                    <w:rFonts w:ascii="Consolas" w:eastAsiaTheme="minorHAnsi" w:hAnsi="Consolas" w:cs="Consolas"/>
                    <w:color w:val="0000FF"/>
                    <w:sz w:val="19"/>
                    <w:szCs w:val="19"/>
                    <w:lang w:val="es-ES" w:bidi="ar-SA"/>
                    <w:rPrChange w:id="4079" w:author="Jesus" w:date="2013-07-06T00:55:00Z">
                      <w:rPr>
                        <w:rFonts w:ascii="Consolas" w:eastAsiaTheme="minorHAnsi" w:hAnsi="Consolas" w:cs="Consolas"/>
                        <w:color w:val="0000FF"/>
                        <w:sz w:val="19"/>
                        <w:szCs w:val="19"/>
                        <w:lang w:val="en-US" w:bidi="ar-SA"/>
                      </w:rPr>
                    </w:rPrChange>
                  </w:rPr>
                  <w:delText>As</w:delText>
                </w:r>
                <w:r w:rsidRPr="00291827" w:rsidDel="004E5826">
                  <w:rPr>
                    <w:rFonts w:ascii="Consolas" w:eastAsiaTheme="minorHAnsi" w:hAnsi="Consolas" w:cs="Consolas"/>
                    <w:sz w:val="19"/>
                    <w:szCs w:val="19"/>
                    <w:lang w:val="es-ES" w:bidi="ar-SA"/>
                    <w:rPrChange w:id="4080" w:author="Jesus" w:date="2013-07-06T00:55:00Z">
                      <w:rPr>
                        <w:rFonts w:ascii="Consolas" w:eastAsiaTheme="minorHAnsi" w:hAnsi="Consolas" w:cs="Consolas"/>
                        <w:sz w:val="19"/>
                        <w:szCs w:val="19"/>
                        <w:lang w:val="en-US" w:bidi="ar-SA"/>
                      </w:rPr>
                    </w:rPrChange>
                  </w:rPr>
                  <w:delText xml:space="preserve"> </w:delText>
                </w:r>
                <w:r w:rsidRPr="00291827" w:rsidDel="004E5826">
                  <w:rPr>
                    <w:rFonts w:ascii="Consolas" w:eastAsiaTheme="minorHAnsi" w:hAnsi="Consolas" w:cs="Consolas"/>
                    <w:color w:val="0000FF"/>
                    <w:sz w:val="19"/>
                    <w:szCs w:val="19"/>
                    <w:lang w:val="es-ES" w:bidi="ar-SA"/>
                    <w:rPrChange w:id="4081" w:author="Jesus" w:date="2013-07-06T00:55:00Z">
                      <w:rPr>
                        <w:rFonts w:ascii="Consolas" w:eastAsiaTheme="minorHAnsi" w:hAnsi="Consolas" w:cs="Consolas"/>
                        <w:color w:val="0000FF"/>
                        <w:sz w:val="19"/>
                        <w:szCs w:val="19"/>
                        <w:lang w:val="en-US" w:bidi="ar-SA"/>
                      </w:rPr>
                    </w:rPrChange>
                  </w:rPr>
                  <w:delText>Integer</w:delText>
                </w:r>
                <w:r w:rsidRPr="00291827" w:rsidDel="004E5826">
                  <w:rPr>
                    <w:rFonts w:ascii="Consolas" w:eastAsiaTheme="minorHAnsi" w:hAnsi="Consolas" w:cs="Consolas"/>
                    <w:sz w:val="19"/>
                    <w:szCs w:val="19"/>
                    <w:lang w:val="es-ES" w:bidi="ar-SA"/>
                    <w:rPrChange w:id="4082" w:author="Jesus" w:date="2013-07-06T00:55:00Z">
                      <w:rPr>
                        <w:rFonts w:ascii="Consolas" w:eastAsiaTheme="minorHAnsi" w:hAnsi="Consolas" w:cs="Consolas"/>
                        <w:sz w:val="19"/>
                        <w:szCs w:val="19"/>
                        <w:lang w:val="en-US" w:bidi="ar-SA"/>
                      </w:rPr>
                    </w:rPrChange>
                  </w:rPr>
                  <w:delText>, id</w:delText>
                </w:r>
              </w:del>
            </w:ins>
            <w:ins w:id="4083" w:author="Campos Muñoz, Jesús" w:date="2013-06-20T13:51:00Z">
              <w:del w:id="4084" w:author="Jesus" w:date="2013-07-06T00:55:00Z">
                <w:r w:rsidR="00DD1250" w:rsidRPr="00291827" w:rsidDel="004E5826">
                  <w:rPr>
                    <w:rFonts w:ascii="Consolas" w:eastAsiaTheme="minorHAnsi" w:hAnsi="Consolas" w:cs="Consolas"/>
                    <w:sz w:val="19"/>
                    <w:szCs w:val="19"/>
                    <w:lang w:val="es-ES" w:bidi="ar-SA"/>
                    <w:rPrChange w:id="4085" w:author="Jesus" w:date="2013-07-06T00:55:00Z">
                      <w:rPr>
                        <w:rFonts w:ascii="Consolas" w:eastAsiaTheme="minorHAnsi" w:hAnsi="Consolas" w:cs="Consolas"/>
                        <w:sz w:val="19"/>
                        <w:szCs w:val="19"/>
                        <w:lang w:val="en-US" w:bidi="ar-SA"/>
                      </w:rPr>
                    </w:rPrChange>
                  </w:rPr>
                  <w:delText>Categoria</w:delText>
                </w:r>
              </w:del>
            </w:ins>
            <w:ins w:id="4086" w:author="Campos Muñoz, Jesús" w:date="2013-06-20T13:50:00Z">
              <w:del w:id="4087" w:author="Jesus" w:date="2013-07-06T00:55:00Z">
                <w:r w:rsidRPr="00291827" w:rsidDel="004E5826">
                  <w:rPr>
                    <w:rFonts w:ascii="Consolas" w:eastAsiaTheme="minorHAnsi" w:hAnsi="Consolas" w:cs="Consolas"/>
                    <w:sz w:val="19"/>
                    <w:szCs w:val="19"/>
                    <w:lang w:val="es-ES" w:bidi="ar-SA"/>
                    <w:rPrChange w:id="4088" w:author="Jesus" w:date="2013-07-06T00:55:00Z">
                      <w:rPr>
                        <w:rFonts w:ascii="Consolas" w:eastAsiaTheme="minorHAnsi" w:hAnsi="Consolas" w:cs="Consolas"/>
                        <w:sz w:val="19"/>
                        <w:szCs w:val="19"/>
                        <w:lang w:val="en-US" w:bidi="ar-SA"/>
                      </w:rPr>
                    </w:rPrChange>
                  </w:rPr>
                  <w:delText xml:space="preserve">Agenda </w:delText>
                </w:r>
                <w:r w:rsidRPr="00291827" w:rsidDel="004E5826">
                  <w:rPr>
                    <w:rFonts w:ascii="Consolas" w:eastAsiaTheme="minorHAnsi" w:hAnsi="Consolas" w:cs="Consolas"/>
                    <w:color w:val="0000FF"/>
                    <w:sz w:val="19"/>
                    <w:szCs w:val="19"/>
                    <w:lang w:val="es-ES" w:bidi="ar-SA"/>
                    <w:rPrChange w:id="4089" w:author="Jesus" w:date="2013-07-06T00:55:00Z">
                      <w:rPr>
                        <w:rFonts w:ascii="Consolas" w:eastAsiaTheme="minorHAnsi" w:hAnsi="Consolas" w:cs="Consolas"/>
                        <w:color w:val="0000FF"/>
                        <w:sz w:val="19"/>
                        <w:szCs w:val="19"/>
                        <w:lang w:val="en-US" w:bidi="ar-SA"/>
                      </w:rPr>
                    </w:rPrChange>
                  </w:rPr>
                  <w:delText>As</w:delText>
                </w:r>
                <w:r w:rsidRPr="00291827" w:rsidDel="004E5826">
                  <w:rPr>
                    <w:rFonts w:ascii="Consolas" w:eastAsiaTheme="minorHAnsi" w:hAnsi="Consolas" w:cs="Consolas"/>
                    <w:sz w:val="19"/>
                    <w:szCs w:val="19"/>
                    <w:lang w:val="es-ES" w:bidi="ar-SA"/>
                    <w:rPrChange w:id="4090" w:author="Jesus" w:date="2013-07-06T00:55:00Z">
                      <w:rPr>
                        <w:rFonts w:ascii="Consolas" w:eastAsiaTheme="minorHAnsi" w:hAnsi="Consolas" w:cs="Consolas"/>
                        <w:sz w:val="19"/>
                        <w:szCs w:val="19"/>
                        <w:lang w:val="en-US" w:bidi="ar-SA"/>
                      </w:rPr>
                    </w:rPrChange>
                  </w:rPr>
                  <w:delText xml:space="preserve"> </w:delText>
                </w:r>
                <w:r w:rsidRPr="00291827" w:rsidDel="004E5826">
                  <w:rPr>
                    <w:rFonts w:ascii="Consolas" w:eastAsiaTheme="minorHAnsi" w:hAnsi="Consolas" w:cs="Consolas"/>
                    <w:color w:val="0000FF"/>
                    <w:sz w:val="19"/>
                    <w:szCs w:val="19"/>
                    <w:lang w:val="es-ES" w:bidi="ar-SA"/>
                    <w:rPrChange w:id="4091" w:author="Jesus" w:date="2013-07-06T00:55:00Z">
                      <w:rPr>
                        <w:rFonts w:ascii="Consolas" w:eastAsiaTheme="minorHAnsi" w:hAnsi="Consolas" w:cs="Consolas"/>
                        <w:color w:val="0000FF"/>
                        <w:sz w:val="19"/>
                        <w:szCs w:val="19"/>
                        <w:lang w:val="en-US" w:bidi="ar-SA"/>
                      </w:rPr>
                    </w:rPrChange>
                  </w:rPr>
                  <w:delText>Integer</w:delText>
                </w:r>
                <w:r w:rsidRPr="00291827" w:rsidDel="004E5826">
                  <w:rPr>
                    <w:rFonts w:ascii="Consolas" w:eastAsiaTheme="minorHAnsi" w:hAnsi="Consolas" w:cs="Consolas"/>
                    <w:sz w:val="19"/>
                    <w:szCs w:val="19"/>
                    <w:lang w:val="es-ES" w:bidi="ar-SA"/>
                    <w:rPrChange w:id="4092" w:author="Jesus" w:date="2013-07-06T00:55:00Z">
                      <w:rPr>
                        <w:rFonts w:ascii="Consolas" w:eastAsiaTheme="minorHAnsi" w:hAnsi="Consolas" w:cs="Consolas"/>
                        <w:sz w:val="19"/>
                        <w:szCs w:val="19"/>
                        <w:lang w:val="en-US" w:bidi="ar-SA"/>
                      </w:rPr>
                    </w:rPrChange>
                  </w:rPr>
                  <w:delText>)</w:delText>
                </w:r>
              </w:del>
            </w:ins>
          </w:p>
          <w:p w:rsidR="00782F20" w:rsidRPr="00291827" w:rsidDel="004E5826" w:rsidRDefault="00782F20" w:rsidP="00C37656">
            <w:pPr>
              <w:autoSpaceDE w:val="0"/>
              <w:autoSpaceDN w:val="0"/>
              <w:adjustRightInd w:val="0"/>
              <w:spacing w:line="276" w:lineRule="auto"/>
              <w:jc w:val="left"/>
              <w:rPr>
                <w:ins w:id="4093" w:author="Campos Muñoz, Jesús" w:date="2013-06-20T13:50:00Z"/>
                <w:del w:id="4094" w:author="Jesus" w:date="2013-07-06T00:55:00Z"/>
                <w:rFonts w:ascii="Consolas" w:eastAsiaTheme="minorHAnsi" w:hAnsi="Consolas" w:cs="Consolas"/>
                <w:sz w:val="19"/>
                <w:szCs w:val="19"/>
                <w:lang w:val="es-ES" w:bidi="ar-SA"/>
                <w:rPrChange w:id="4095" w:author="Jesus" w:date="2013-07-06T00:55:00Z">
                  <w:rPr>
                    <w:ins w:id="4096" w:author="Campos Muñoz, Jesús" w:date="2013-06-20T13:50:00Z"/>
                    <w:del w:id="4097" w:author="Jesus" w:date="2013-07-06T00:55:00Z"/>
                    <w:rFonts w:ascii="Consolas" w:eastAsiaTheme="minorHAnsi" w:hAnsi="Consolas" w:cs="Consolas"/>
                    <w:sz w:val="19"/>
                    <w:szCs w:val="19"/>
                    <w:lang w:val="en-US" w:bidi="ar-SA"/>
                  </w:rPr>
                </w:rPrChange>
              </w:rPr>
            </w:pPr>
            <w:ins w:id="4098" w:author="Campos Muñoz, Jesús" w:date="2013-06-20T13:50:00Z">
              <w:del w:id="4099" w:author="Jesus" w:date="2013-07-06T00:55:00Z">
                <w:r w:rsidRPr="00291827" w:rsidDel="004E5826">
                  <w:rPr>
                    <w:rFonts w:ascii="Consolas" w:eastAsiaTheme="minorHAnsi" w:hAnsi="Consolas" w:cs="Consolas"/>
                    <w:sz w:val="19"/>
                    <w:szCs w:val="19"/>
                    <w:lang w:val="es-ES" w:bidi="ar-SA"/>
                    <w:rPrChange w:id="4100" w:author="Jesus" w:date="2013-07-06T00:55:00Z">
                      <w:rPr>
                        <w:rFonts w:ascii="Consolas" w:eastAsiaTheme="minorHAnsi" w:hAnsi="Consolas" w:cs="Consolas"/>
                        <w:sz w:val="19"/>
                        <w:szCs w:val="19"/>
                        <w:lang w:val="en-US" w:bidi="ar-SA"/>
                      </w:rPr>
                    </w:rPrChange>
                  </w:rPr>
                  <w:delText>fitxes</w:delText>
                </w:r>
                <w:r w:rsidR="00DD1250" w:rsidRPr="00291827" w:rsidDel="004E5826">
                  <w:rPr>
                    <w:rFonts w:ascii="Consolas" w:eastAsiaTheme="minorHAnsi" w:hAnsi="Consolas" w:cs="Consolas"/>
                    <w:sz w:val="19"/>
                    <w:szCs w:val="19"/>
                    <w:lang w:val="es-ES" w:bidi="ar-SA"/>
                    <w:rPrChange w:id="4101" w:author="Jesus" w:date="2013-07-06T00:55:00Z">
                      <w:rPr>
                        <w:rFonts w:ascii="Consolas" w:eastAsiaTheme="minorHAnsi" w:hAnsi="Consolas" w:cs="Consolas"/>
                        <w:sz w:val="19"/>
                        <w:szCs w:val="19"/>
                        <w:lang w:val="en-US" w:bidi="ar-SA"/>
                      </w:rPr>
                    </w:rPrChange>
                  </w:rPr>
                  <w:delText>Categoria</w:delText>
                </w:r>
                <w:r w:rsidRPr="00291827" w:rsidDel="004E5826">
                  <w:rPr>
                    <w:rFonts w:ascii="Consolas" w:eastAsiaTheme="minorHAnsi" w:hAnsi="Consolas" w:cs="Consolas"/>
                    <w:sz w:val="19"/>
                    <w:szCs w:val="19"/>
                    <w:lang w:val="es-ES" w:bidi="ar-SA"/>
                    <w:rPrChange w:id="4102" w:author="Jesus" w:date="2013-07-06T00:55:00Z">
                      <w:rPr>
                        <w:rFonts w:ascii="Consolas" w:eastAsiaTheme="minorHAnsi" w:hAnsi="Consolas" w:cs="Consolas"/>
                        <w:sz w:val="19"/>
                        <w:szCs w:val="19"/>
                        <w:lang w:val="en-US" w:bidi="ar-SA"/>
                      </w:rPr>
                    </w:rPrChange>
                  </w:rPr>
                  <w:delText>Agenda</w:delText>
                </w:r>
              </w:del>
            </w:ins>
            <w:ins w:id="4103" w:author="Campos Muñoz, Jesús" w:date="2013-06-25T09:18:00Z">
              <w:del w:id="4104" w:author="Jesus" w:date="2013-07-06T00:55:00Z">
                <w:r w:rsidR="003B0886" w:rsidRPr="00291827" w:rsidDel="004E5826">
                  <w:rPr>
                    <w:rFonts w:ascii="Consolas" w:eastAsiaTheme="minorHAnsi" w:hAnsi="Consolas" w:cs="Consolas"/>
                    <w:sz w:val="19"/>
                    <w:szCs w:val="19"/>
                    <w:lang w:val="es-ES" w:bidi="ar-SA"/>
                    <w:rPrChange w:id="4105" w:author="Jesus" w:date="2013-07-06T00:55:00Z">
                      <w:rPr>
                        <w:rFonts w:ascii="Consolas" w:eastAsiaTheme="minorHAnsi" w:hAnsi="Consolas" w:cs="Consolas"/>
                        <w:sz w:val="19"/>
                        <w:szCs w:val="19"/>
                        <w:lang w:val="en-US" w:bidi="ar-SA"/>
                      </w:rPr>
                    </w:rPrChange>
                  </w:rPr>
                  <w:delText>NombreResultats</w:delText>
                </w:r>
              </w:del>
            </w:ins>
            <w:ins w:id="4106" w:author="Campos Muñoz, Jesús" w:date="2013-06-20T13:50:00Z">
              <w:del w:id="4107" w:author="Jesus" w:date="2013-07-06T00:55:00Z">
                <w:r w:rsidRPr="00291827" w:rsidDel="004E5826">
                  <w:rPr>
                    <w:rFonts w:ascii="Consolas" w:eastAsiaTheme="minorHAnsi" w:hAnsi="Consolas" w:cs="Consolas"/>
                    <w:sz w:val="19"/>
                    <w:szCs w:val="19"/>
                    <w:lang w:val="es-ES" w:bidi="ar-SA"/>
                    <w:rPrChange w:id="4108" w:author="Jesus" w:date="2013-07-06T00:55:00Z">
                      <w:rPr>
                        <w:rFonts w:ascii="Consolas" w:eastAsiaTheme="minorHAnsi" w:hAnsi="Consolas" w:cs="Consolas"/>
                        <w:sz w:val="19"/>
                        <w:szCs w:val="19"/>
                        <w:lang w:val="en-US" w:bidi="ar-SA"/>
                      </w:rPr>
                    </w:rPrChange>
                  </w:rPr>
                  <w:delText xml:space="preserve">Data(idioma </w:delText>
                </w:r>
                <w:r w:rsidRPr="00291827" w:rsidDel="004E5826">
                  <w:rPr>
                    <w:rFonts w:ascii="Consolas" w:eastAsiaTheme="minorHAnsi" w:hAnsi="Consolas" w:cs="Consolas"/>
                    <w:color w:val="0000FF"/>
                    <w:sz w:val="19"/>
                    <w:szCs w:val="19"/>
                    <w:lang w:val="es-ES" w:bidi="ar-SA"/>
                    <w:rPrChange w:id="4109" w:author="Jesus" w:date="2013-07-06T00:55:00Z">
                      <w:rPr>
                        <w:rFonts w:ascii="Consolas" w:eastAsiaTheme="minorHAnsi" w:hAnsi="Consolas" w:cs="Consolas"/>
                        <w:color w:val="0000FF"/>
                        <w:sz w:val="19"/>
                        <w:szCs w:val="19"/>
                        <w:lang w:val="en-US" w:bidi="ar-SA"/>
                      </w:rPr>
                    </w:rPrChange>
                  </w:rPr>
                  <w:delText>As</w:delText>
                </w:r>
                <w:r w:rsidRPr="00291827" w:rsidDel="004E5826">
                  <w:rPr>
                    <w:rFonts w:ascii="Consolas" w:eastAsiaTheme="minorHAnsi" w:hAnsi="Consolas" w:cs="Consolas"/>
                    <w:sz w:val="19"/>
                    <w:szCs w:val="19"/>
                    <w:lang w:val="es-ES" w:bidi="ar-SA"/>
                    <w:rPrChange w:id="4110" w:author="Jesus" w:date="2013-07-06T00:55:00Z">
                      <w:rPr>
                        <w:rFonts w:ascii="Consolas" w:eastAsiaTheme="minorHAnsi" w:hAnsi="Consolas" w:cs="Consolas"/>
                        <w:sz w:val="19"/>
                        <w:szCs w:val="19"/>
                        <w:lang w:val="en-US" w:bidi="ar-SA"/>
                      </w:rPr>
                    </w:rPrChange>
                  </w:rPr>
                  <w:delText xml:space="preserve"> </w:delText>
                </w:r>
                <w:r w:rsidRPr="00291827" w:rsidDel="004E5826">
                  <w:rPr>
                    <w:rFonts w:ascii="Consolas" w:eastAsiaTheme="minorHAnsi" w:hAnsi="Consolas" w:cs="Consolas"/>
                    <w:color w:val="0000FF"/>
                    <w:sz w:val="19"/>
                    <w:szCs w:val="19"/>
                    <w:lang w:val="es-ES" w:bidi="ar-SA"/>
                    <w:rPrChange w:id="4111" w:author="Jesus" w:date="2013-07-06T00:55:00Z">
                      <w:rPr>
                        <w:rFonts w:ascii="Consolas" w:eastAsiaTheme="minorHAnsi" w:hAnsi="Consolas" w:cs="Consolas"/>
                        <w:color w:val="0000FF"/>
                        <w:sz w:val="19"/>
                        <w:szCs w:val="19"/>
                        <w:lang w:val="en-US" w:bidi="ar-SA"/>
                      </w:rPr>
                    </w:rPrChange>
                  </w:rPr>
                  <w:delText>Integer</w:delText>
                </w:r>
                <w:r w:rsidRPr="00291827" w:rsidDel="004E5826">
                  <w:rPr>
                    <w:rFonts w:ascii="Consolas" w:eastAsiaTheme="minorHAnsi" w:hAnsi="Consolas" w:cs="Consolas"/>
                    <w:sz w:val="19"/>
                    <w:szCs w:val="19"/>
                    <w:lang w:val="es-ES" w:bidi="ar-SA"/>
                    <w:rPrChange w:id="4112" w:author="Jesus" w:date="2013-07-06T00:55:00Z">
                      <w:rPr>
                        <w:rFonts w:ascii="Consolas" w:eastAsiaTheme="minorHAnsi" w:hAnsi="Consolas" w:cs="Consolas"/>
                        <w:sz w:val="19"/>
                        <w:szCs w:val="19"/>
                        <w:lang w:val="en-US" w:bidi="ar-SA"/>
                      </w:rPr>
                    </w:rPrChange>
                  </w:rPr>
                  <w:delText>, id</w:delText>
                </w:r>
              </w:del>
            </w:ins>
            <w:ins w:id="4113" w:author="Campos Muñoz, Jesús" w:date="2013-06-20T13:51:00Z">
              <w:del w:id="4114" w:author="Jesus" w:date="2013-07-06T00:55:00Z">
                <w:r w:rsidR="00DD1250" w:rsidRPr="00291827" w:rsidDel="004E5826">
                  <w:rPr>
                    <w:rFonts w:ascii="Consolas" w:eastAsiaTheme="minorHAnsi" w:hAnsi="Consolas" w:cs="Consolas"/>
                    <w:sz w:val="19"/>
                    <w:szCs w:val="19"/>
                    <w:lang w:val="es-ES" w:bidi="ar-SA"/>
                    <w:rPrChange w:id="4115" w:author="Jesus" w:date="2013-07-06T00:55:00Z">
                      <w:rPr>
                        <w:rFonts w:ascii="Consolas" w:eastAsiaTheme="minorHAnsi" w:hAnsi="Consolas" w:cs="Consolas"/>
                        <w:sz w:val="19"/>
                        <w:szCs w:val="19"/>
                        <w:lang w:val="en-US" w:bidi="ar-SA"/>
                      </w:rPr>
                    </w:rPrChange>
                  </w:rPr>
                  <w:delText>Categoria</w:delText>
                </w:r>
              </w:del>
            </w:ins>
            <w:ins w:id="4116" w:author="Campos Muñoz, Jesús" w:date="2013-06-20T13:50:00Z">
              <w:del w:id="4117" w:author="Jesus" w:date="2013-07-06T00:55:00Z">
                <w:r w:rsidRPr="00291827" w:rsidDel="004E5826">
                  <w:rPr>
                    <w:rFonts w:ascii="Consolas" w:eastAsiaTheme="minorHAnsi" w:hAnsi="Consolas" w:cs="Consolas"/>
                    <w:sz w:val="19"/>
                    <w:szCs w:val="19"/>
                    <w:lang w:val="es-ES" w:bidi="ar-SA"/>
                    <w:rPrChange w:id="4118" w:author="Jesus" w:date="2013-07-06T00:55:00Z">
                      <w:rPr>
                        <w:rFonts w:ascii="Consolas" w:eastAsiaTheme="minorHAnsi" w:hAnsi="Consolas" w:cs="Consolas"/>
                        <w:sz w:val="19"/>
                        <w:szCs w:val="19"/>
                        <w:lang w:val="en-US" w:bidi="ar-SA"/>
                      </w:rPr>
                    </w:rPrChange>
                  </w:rPr>
                  <w:delText xml:space="preserve">Agenda </w:delText>
                </w:r>
                <w:r w:rsidRPr="00291827" w:rsidDel="004E5826">
                  <w:rPr>
                    <w:rFonts w:ascii="Consolas" w:eastAsiaTheme="minorHAnsi" w:hAnsi="Consolas" w:cs="Consolas"/>
                    <w:color w:val="0000FF"/>
                    <w:sz w:val="19"/>
                    <w:szCs w:val="19"/>
                    <w:lang w:val="es-ES" w:bidi="ar-SA"/>
                    <w:rPrChange w:id="4119" w:author="Jesus" w:date="2013-07-06T00:55:00Z">
                      <w:rPr>
                        <w:rFonts w:ascii="Consolas" w:eastAsiaTheme="minorHAnsi" w:hAnsi="Consolas" w:cs="Consolas"/>
                        <w:color w:val="0000FF"/>
                        <w:sz w:val="19"/>
                        <w:szCs w:val="19"/>
                        <w:lang w:val="en-US" w:bidi="ar-SA"/>
                      </w:rPr>
                    </w:rPrChange>
                  </w:rPr>
                  <w:delText>As</w:delText>
                </w:r>
                <w:r w:rsidRPr="00291827" w:rsidDel="004E5826">
                  <w:rPr>
                    <w:rFonts w:ascii="Consolas" w:eastAsiaTheme="minorHAnsi" w:hAnsi="Consolas" w:cs="Consolas"/>
                    <w:sz w:val="19"/>
                    <w:szCs w:val="19"/>
                    <w:lang w:val="es-ES" w:bidi="ar-SA"/>
                    <w:rPrChange w:id="4120" w:author="Jesus" w:date="2013-07-06T00:55:00Z">
                      <w:rPr>
                        <w:rFonts w:ascii="Consolas" w:eastAsiaTheme="minorHAnsi" w:hAnsi="Consolas" w:cs="Consolas"/>
                        <w:sz w:val="19"/>
                        <w:szCs w:val="19"/>
                        <w:lang w:val="en-US" w:bidi="ar-SA"/>
                      </w:rPr>
                    </w:rPrChange>
                  </w:rPr>
                  <w:delText xml:space="preserve"> </w:delText>
                </w:r>
                <w:r w:rsidRPr="00291827" w:rsidDel="004E5826">
                  <w:rPr>
                    <w:rFonts w:ascii="Consolas" w:eastAsiaTheme="minorHAnsi" w:hAnsi="Consolas" w:cs="Consolas"/>
                    <w:color w:val="0000FF"/>
                    <w:sz w:val="19"/>
                    <w:szCs w:val="19"/>
                    <w:lang w:val="es-ES" w:bidi="ar-SA"/>
                    <w:rPrChange w:id="4121" w:author="Jesus" w:date="2013-07-06T00:55:00Z">
                      <w:rPr>
                        <w:rFonts w:ascii="Consolas" w:eastAsiaTheme="minorHAnsi" w:hAnsi="Consolas" w:cs="Consolas"/>
                        <w:color w:val="0000FF"/>
                        <w:sz w:val="19"/>
                        <w:szCs w:val="19"/>
                        <w:lang w:val="en-US" w:bidi="ar-SA"/>
                      </w:rPr>
                    </w:rPrChange>
                  </w:rPr>
                  <w:delText>Integer</w:delText>
                </w:r>
                <w:r w:rsidRPr="00291827" w:rsidDel="004E5826">
                  <w:rPr>
                    <w:rFonts w:ascii="Consolas" w:eastAsiaTheme="minorHAnsi" w:hAnsi="Consolas" w:cs="Consolas"/>
                    <w:sz w:val="19"/>
                    <w:szCs w:val="19"/>
                    <w:lang w:val="es-ES" w:bidi="ar-SA"/>
                    <w:rPrChange w:id="4122" w:author="Jesus" w:date="2013-07-06T00:55:00Z">
                      <w:rPr>
                        <w:rFonts w:ascii="Consolas" w:eastAsiaTheme="minorHAnsi" w:hAnsi="Consolas" w:cs="Consolas"/>
                        <w:sz w:val="19"/>
                        <w:szCs w:val="19"/>
                        <w:lang w:val="en-US" w:bidi="ar-SA"/>
                      </w:rPr>
                    </w:rPrChange>
                  </w:rPr>
                  <w:delText xml:space="preserve">, data </w:delText>
                </w:r>
                <w:r w:rsidRPr="00291827" w:rsidDel="004E5826">
                  <w:rPr>
                    <w:rFonts w:ascii="Consolas" w:eastAsiaTheme="minorHAnsi" w:hAnsi="Consolas" w:cs="Consolas"/>
                    <w:color w:val="0000FF"/>
                    <w:sz w:val="19"/>
                    <w:szCs w:val="19"/>
                    <w:lang w:val="es-ES" w:bidi="ar-SA"/>
                    <w:rPrChange w:id="4123" w:author="Jesus" w:date="2013-07-06T00:55:00Z">
                      <w:rPr>
                        <w:rFonts w:ascii="Consolas" w:eastAsiaTheme="minorHAnsi" w:hAnsi="Consolas" w:cs="Consolas"/>
                        <w:color w:val="0000FF"/>
                        <w:sz w:val="19"/>
                        <w:szCs w:val="19"/>
                        <w:lang w:val="en-US" w:bidi="ar-SA"/>
                      </w:rPr>
                    </w:rPrChange>
                  </w:rPr>
                  <w:delText>As</w:delText>
                </w:r>
                <w:r w:rsidRPr="00291827" w:rsidDel="004E5826">
                  <w:rPr>
                    <w:rFonts w:ascii="Consolas" w:eastAsiaTheme="minorHAnsi" w:hAnsi="Consolas" w:cs="Consolas"/>
                    <w:sz w:val="19"/>
                    <w:szCs w:val="19"/>
                    <w:lang w:val="es-ES" w:bidi="ar-SA"/>
                    <w:rPrChange w:id="4124" w:author="Jesus" w:date="2013-07-06T00:55:00Z">
                      <w:rPr>
                        <w:rFonts w:ascii="Consolas" w:eastAsiaTheme="minorHAnsi" w:hAnsi="Consolas" w:cs="Consolas"/>
                        <w:sz w:val="19"/>
                        <w:szCs w:val="19"/>
                        <w:lang w:val="en-US" w:bidi="ar-SA"/>
                      </w:rPr>
                    </w:rPrChange>
                  </w:rPr>
                  <w:delText xml:space="preserve"> </w:delText>
                </w:r>
                <w:r w:rsidRPr="00291827" w:rsidDel="004E5826">
                  <w:rPr>
                    <w:rFonts w:ascii="Consolas" w:eastAsiaTheme="minorHAnsi" w:hAnsi="Consolas" w:cs="Consolas"/>
                    <w:color w:val="0000FF"/>
                    <w:sz w:val="19"/>
                    <w:szCs w:val="19"/>
                    <w:lang w:val="es-ES" w:bidi="ar-SA"/>
                    <w:rPrChange w:id="4125" w:author="Jesus" w:date="2013-07-06T00:55:00Z">
                      <w:rPr>
                        <w:rFonts w:ascii="Consolas" w:eastAsiaTheme="minorHAnsi" w:hAnsi="Consolas" w:cs="Consolas"/>
                        <w:color w:val="0000FF"/>
                        <w:sz w:val="19"/>
                        <w:szCs w:val="19"/>
                        <w:lang w:val="en-US" w:bidi="ar-SA"/>
                      </w:rPr>
                    </w:rPrChange>
                  </w:rPr>
                  <w:delText>String</w:delText>
                </w:r>
                <w:r w:rsidRPr="00291827" w:rsidDel="004E5826">
                  <w:rPr>
                    <w:rFonts w:ascii="Consolas" w:eastAsiaTheme="minorHAnsi" w:hAnsi="Consolas" w:cs="Consolas"/>
                    <w:sz w:val="19"/>
                    <w:szCs w:val="19"/>
                    <w:lang w:val="es-ES" w:bidi="ar-SA"/>
                    <w:rPrChange w:id="4126" w:author="Jesus" w:date="2013-07-06T00:55:00Z">
                      <w:rPr>
                        <w:rFonts w:ascii="Consolas" w:eastAsiaTheme="minorHAnsi" w:hAnsi="Consolas" w:cs="Consolas"/>
                        <w:sz w:val="19"/>
                        <w:szCs w:val="19"/>
                        <w:lang w:val="en-US" w:bidi="ar-SA"/>
                      </w:rPr>
                    </w:rPrChange>
                  </w:rPr>
                  <w:delText>)</w:delText>
                </w:r>
              </w:del>
            </w:ins>
          </w:p>
          <w:p w:rsidR="00782F20" w:rsidRPr="00291827" w:rsidDel="004E5826" w:rsidRDefault="00782F20" w:rsidP="00C37656">
            <w:pPr>
              <w:autoSpaceDE w:val="0"/>
              <w:autoSpaceDN w:val="0"/>
              <w:adjustRightInd w:val="0"/>
              <w:spacing w:line="276" w:lineRule="auto"/>
              <w:jc w:val="left"/>
              <w:rPr>
                <w:ins w:id="4127" w:author="Campos Muñoz, Jesús" w:date="2013-06-20T13:50:00Z"/>
                <w:del w:id="4128" w:author="Jesus" w:date="2013-07-06T00:55:00Z"/>
                <w:lang w:val="es-ES"/>
                <w:rPrChange w:id="4129" w:author="Jesus" w:date="2013-07-06T00:55:00Z">
                  <w:rPr>
                    <w:ins w:id="4130" w:author="Campos Muñoz, Jesús" w:date="2013-06-20T13:50:00Z"/>
                    <w:del w:id="4131" w:author="Jesus" w:date="2013-07-06T00:55:00Z"/>
                    <w:lang w:val="en-US"/>
                  </w:rPr>
                </w:rPrChange>
              </w:rPr>
            </w:pPr>
            <w:ins w:id="4132" w:author="Campos Muñoz, Jesús" w:date="2013-06-20T13:50:00Z">
              <w:del w:id="4133" w:author="Jesus" w:date="2013-07-06T00:55:00Z">
                <w:r w:rsidRPr="00291827" w:rsidDel="004E5826">
                  <w:rPr>
                    <w:rFonts w:ascii="Consolas" w:eastAsiaTheme="minorHAnsi" w:hAnsi="Consolas" w:cs="Consolas"/>
                    <w:sz w:val="19"/>
                    <w:szCs w:val="19"/>
                    <w:lang w:val="es-ES" w:bidi="ar-SA"/>
                    <w:rPrChange w:id="4134" w:author="Jesus" w:date="2013-07-06T00:55:00Z">
                      <w:rPr>
                        <w:rFonts w:ascii="Consolas" w:eastAsiaTheme="minorHAnsi" w:hAnsi="Consolas" w:cs="Consolas"/>
                        <w:sz w:val="19"/>
                        <w:szCs w:val="19"/>
                        <w:lang w:val="en-US" w:bidi="ar-SA"/>
                      </w:rPr>
                    </w:rPrChange>
                  </w:rPr>
                  <w:delText>fitxes</w:delText>
                </w:r>
              </w:del>
            </w:ins>
            <w:ins w:id="4135" w:author="Campos Muñoz, Jesús" w:date="2013-06-20T13:51:00Z">
              <w:del w:id="4136" w:author="Jesus" w:date="2013-07-06T00:55:00Z">
                <w:r w:rsidR="00DD1250" w:rsidRPr="00291827" w:rsidDel="004E5826">
                  <w:rPr>
                    <w:rFonts w:ascii="Consolas" w:eastAsiaTheme="minorHAnsi" w:hAnsi="Consolas" w:cs="Consolas"/>
                    <w:sz w:val="19"/>
                    <w:szCs w:val="19"/>
                    <w:lang w:val="es-ES" w:bidi="ar-SA"/>
                    <w:rPrChange w:id="4137" w:author="Jesus" w:date="2013-07-06T00:55:00Z">
                      <w:rPr>
                        <w:rFonts w:ascii="Consolas" w:eastAsiaTheme="minorHAnsi" w:hAnsi="Consolas" w:cs="Consolas"/>
                        <w:sz w:val="19"/>
                        <w:szCs w:val="19"/>
                        <w:lang w:val="en-US" w:bidi="ar-SA"/>
                      </w:rPr>
                    </w:rPrChange>
                  </w:rPr>
                  <w:delText>Categoria</w:delText>
                </w:r>
              </w:del>
            </w:ins>
            <w:ins w:id="4138" w:author="Campos Muñoz, Jesús" w:date="2013-06-20T13:50:00Z">
              <w:del w:id="4139" w:author="Jesus" w:date="2013-07-06T00:55:00Z">
                <w:r w:rsidRPr="00291827" w:rsidDel="004E5826">
                  <w:rPr>
                    <w:rFonts w:ascii="Consolas" w:eastAsiaTheme="minorHAnsi" w:hAnsi="Consolas" w:cs="Consolas"/>
                    <w:sz w:val="19"/>
                    <w:szCs w:val="19"/>
                    <w:lang w:val="es-ES" w:bidi="ar-SA"/>
                    <w:rPrChange w:id="4140" w:author="Jesus" w:date="2013-07-06T00:55:00Z">
                      <w:rPr>
                        <w:rFonts w:ascii="Consolas" w:eastAsiaTheme="minorHAnsi" w:hAnsi="Consolas" w:cs="Consolas"/>
                        <w:sz w:val="19"/>
                        <w:szCs w:val="19"/>
                        <w:lang w:val="en-US" w:bidi="ar-SA"/>
                      </w:rPr>
                    </w:rPrChange>
                  </w:rPr>
                  <w:delText>Agenda</w:delText>
                </w:r>
              </w:del>
            </w:ins>
            <w:ins w:id="4141" w:author="Campos Muñoz, Jesús" w:date="2013-06-25T09:18:00Z">
              <w:del w:id="4142" w:author="Jesus" w:date="2013-07-06T00:55:00Z">
                <w:r w:rsidR="003B0886" w:rsidRPr="00291827" w:rsidDel="004E5826">
                  <w:rPr>
                    <w:rFonts w:ascii="Consolas" w:eastAsiaTheme="minorHAnsi" w:hAnsi="Consolas" w:cs="Consolas"/>
                    <w:sz w:val="19"/>
                    <w:szCs w:val="19"/>
                    <w:lang w:val="es-ES" w:bidi="ar-SA"/>
                    <w:rPrChange w:id="4143" w:author="Jesus" w:date="2013-07-06T00:55:00Z">
                      <w:rPr>
                        <w:rFonts w:ascii="Consolas" w:eastAsiaTheme="minorHAnsi" w:hAnsi="Consolas" w:cs="Consolas"/>
                        <w:sz w:val="19"/>
                        <w:szCs w:val="19"/>
                        <w:lang w:val="en-US" w:bidi="ar-SA"/>
                      </w:rPr>
                    </w:rPrChange>
                  </w:rPr>
                  <w:delText>NombreResultats</w:delText>
                </w:r>
              </w:del>
            </w:ins>
            <w:ins w:id="4144" w:author="Campos Muñoz, Jesús" w:date="2013-06-20T13:50:00Z">
              <w:del w:id="4145" w:author="Jesus" w:date="2013-07-06T00:55:00Z">
                <w:r w:rsidRPr="00291827" w:rsidDel="004E5826">
                  <w:rPr>
                    <w:rFonts w:ascii="Consolas" w:eastAsiaTheme="minorHAnsi" w:hAnsi="Consolas" w:cs="Consolas"/>
                    <w:sz w:val="19"/>
                    <w:szCs w:val="19"/>
                    <w:lang w:val="es-ES" w:bidi="ar-SA"/>
                    <w:rPrChange w:id="4146" w:author="Jesus" w:date="2013-07-06T00:55:00Z">
                      <w:rPr>
                        <w:rFonts w:ascii="Consolas" w:eastAsiaTheme="minorHAnsi" w:hAnsi="Consolas" w:cs="Consolas"/>
                        <w:sz w:val="19"/>
                        <w:szCs w:val="19"/>
                        <w:lang w:val="en-US" w:bidi="ar-SA"/>
                      </w:rPr>
                    </w:rPrChange>
                  </w:rPr>
                  <w:delText xml:space="preserve">Dates(idioma </w:delText>
                </w:r>
                <w:r w:rsidRPr="00291827" w:rsidDel="004E5826">
                  <w:rPr>
                    <w:rFonts w:ascii="Consolas" w:eastAsiaTheme="minorHAnsi" w:hAnsi="Consolas" w:cs="Consolas"/>
                    <w:color w:val="0000FF"/>
                    <w:sz w:val="19"/>
                    <w:szCs w:val="19"/>
                    <w:lang w:val="es-ES" w:bidi="ar-SA"/>
                    <w:rPrChange w:id="4147" w:author="Jesus" w:date="2013-07-06T00:55:00Z">
                      <w:rPr>
                        <w:rFonts w:ascii="Consolas" w:eastAsiaTheme="minorHAnsi" w:hAnsi="Consolas" w:cs="Consolas"/>
                        <w:color w:val="0000FF"/>
                        <w:sz w:val="19"/>
                        <w:szCs w:val="19"/>
                        <w:lang w:val="en-US" w:bidi="ar-SA"/>
                      </w:rPr>
                    </w:rPrChange>
                  </w:rPr>
                  <w:delText>As</w:delText>
                </w:r>
                <w:r w:rsidRPr="00291827" w:rsidDel="004E5826">
                  <w:rPr>
                    <w:rFonts w:ascii="Consolas" w:eastAsiaTheme="minorHAnsi" w:hAnsi="Consolas" w:cs="Consolas"/>
                    <w:sz w:val="19"/>
                    <w:szCs w:val="19"/>
                    <w:lang w:val="es-ES" w:bidi="ar-SA"/>
                    <w:rPrChange w:id="4148" w:author="Jesus" w:date="2013-07-06T00:55:00Z">
                      <w:rPr>
                        <w:rFonts w:ascii="Consolas" w:eastAsiaTheme="minorHAnsi" w:hAnsi="Consolas" w:cs="Consolas"/>
                        <w:sz w:val="19"/>
                        <w:szCs w:val="19"/>
                        <w:lang w:val="en-US" w:bidi="ar-SA"/>
                      </w:rPr>
                    </w:rPrChange>
                  </w:rPr>
                  <w:delText xml:space="preserve"> </w:delText>
                </w:r>
                <w:r w:rsidRPr="00291827" w:rsidDel="004E5826">
                  <w:rPr>
                    <w:rFonts w:ascii="Consolas" w:eastAsiaTheme="minorHAnsi" w:hAnsi="Consolas" w:cs="Consolas"/>
                    <w:color w:val="0000FF"/>
                    <w:sz w:val="19"/>
                    <w:szCs w:val="19"/>
                    <w:lang w:val="es-ES" w:bidi="ar-SA"/>
                    <w:rPrChange w:id="4149" w:author="Jesus" w:date="2013-07-06T00:55:00Z">
                      <w:rPr>
                        <w:rFonts w:ascii="Consolas" w:eastAsiaTheme="minorHAnsi" w:hAnsi="Consolas" w:cs="Consolas"/>
                        <w:color w:val="0000FF"/>
                        <w:sz w:val="19"/>
                        <w:szCs w:val="19"/>
                        <w:lang w:val="en-US" w:bidi="ar-SA"/>
                      </w:rPr>
                    </w:rPrChange>
                  </w:rPr>
                  <w:delText>Integer</w:delText>
                </w:r>
                <w:r w:rsidRPr="00291827" w:rsidDel="004E5826">
                  <w:rPr>
                    <w:rFonts w:ascii="Consolas" w:eastAsiaTheme="minorHAnsi" w:hAnsi="Consolas" w:cs="Consolas"/>
                    <w:sz w:val="19"/>
                    <w:szCs w:val="19"/>
                    <w:lang w:val="es-ES" w:bidi="ar-SA"/>
                    <w:rPrChange w:id="4150" w:author="Jesus" w:date="2013-07-06T00:55:00Z">
                      <w:rPr>
                        <w:rFonts w:ascii="Consolas" w:eastAsiaTheme="minorHAnsi" w:hAnsi="Consolas" w:cs="Consolas"/>
                        <w:sz w:val="19"/>
                        <w:szCs w:val="19"/>
                        <w:lang w:val="en-US" w:bidi="ar-SA"/>
                      </w:rPr>
                    </w:rPrChange>
                  </w:rPr>
                  <w:delText>, id</w:delText>
                </w:r>
              </w:del>
            </w:ins>
            <w:ins w:id="4151" w:author="Campos Muñoz, Jesús" w:date="2013-06-20T13:51:00Z">
              <w:del w:id="4152" w:author="Jesus" w:date="2013-07-06T00:55:00Z">
                <w:r w:rsidR="00DD1250" w:rsidRPr="00291827" w:rsidDel="004E5826">
                  <w:rPr>
                    <w:rFonts w:ascii="Consolas" w:eastAsiaTheme="minorHAnsi" w:hAnsi="Consolas" w:cs="Consolas"/>
                    <w:sz w:val="19"/>
                    <w:szCs w:val="19"/>
                    <w:lang w:val="es-ES" w:bidi="ar-SA"/>
                    <w:rPrChange w:id="4153" w:author="Jesus" w:date="2013-07-06T00:55:00Z">
                      <w:rPr>
                        <w:rFonts w:ascii="Consolas" w:eastAsiaTheme="minorHAnsi" w:hAnsi="Consolas" w:cs="Consolas"/>
                        <w:sz w:val="19"/>
                        <w:szCs w:val="19"/>
                        <w:lang w:val="en-US" w:bidi="ar-SA"/>
                      </w:rPr>
                    </w:rPrChange>
                  </w:rPr>
                  <w:delText>Categoria</w:delText>
                </w:r>
              </w:del>
            </w:ins>
            <w:ins w:id="4154" w:author="Campos Muñoz, Jesús" w:date="2013-06-20T13:50:00Z">
              <w:del w:id="4155" w:author="Jesus" w:date="2013-07-06T00:55:00Z">
                <w:r w:rsidRPr="00291827" w:rsidDel="004E5826">
                  <w:rPr>
                    <w:rFonts w:ascii="Consolas" w:eastAsiaTheme="minorHAnsi" w:hAnsi="Consolas" w:cs="Consolas"/>
                    <w:sz w:val="19"/>
                    <w:szCs w:val="19"/>
                    <w:lang w:val="es-ES" w:bidi="ar-SA"/>
                    <w:rPrChange w:id="4156" w:author="Jesus" w:date="2013-07-06T00:55:00Z">
                      <w:rPr>
                        <w:rFonts w:ascii="Consolas" w:eastAsiaTheme="minorHAnsi" w:hAnsi="Consolas" w:cs="Consolas"/>
                        <w:sz w:val="19"/>
                        <w:szCs w:val="19"/>
                        <w:lang w:val="en-US" w:bidi="ar-SA"/>
                      </w:rPr>
                    </w:rPrChange>
                  </w:rPr>
                  <w:delText xml:space="preserve">Agenda </w:delText>
                </w:r>
                <w:r w:rsidRPr="00291827" w:rsidDel="004E5826">
                  <w:rPr>
                    <w:rFonts w:ascii="Consolas" w:eastAsiaTheme="minorHAnsi" w:hAnsi="Consolas" w:cs="Consolas"/>
                    <w:color w:val="0000FF"/>
                    <w:sz w:val="19"/>
                    <w:szCs w:val="19"/>
                    <w:lang w:val="es-ES" w:bidi="ar-SA"/>
                    <w:rPrChange w:id="4157" w:author="Jesus" w:date="2013-07-06T00:55:00Z">
                      <w:rPr>
                        <w:rFonts w:ascii="Consolas" w:eastAsiaTheme="minorHAnsi" w:hAnsi="Consolas" w:cs="Consolas"/>
                        <w:color w:val="0000FF"/>
                        <w:sz w:val="19"/>
                        <w:szCs w:val="19"/>
                        <w:lang w:val="en-US" w:bidi="ar-SA"/>
                      </w:rPr>
                    </w:rPrChange>
                  </w:rPr>
                  <w:delText>As</w:delText>
                </w:r>
                <w:r w:rsidRPr="00291827" w:rsidDel="004E5826">
                  <w:rPr>
                    <w:rFonts w:ascii="Consolas" w:eastAsiaTheme="minorHAnsi" w:hAnsi="Consolas" w:cs="Consolas"/>
                    <w:sz w:val="19"/>
                    <w:szCs w:val="19"/>
                    <w:lang w:val="es-ES" w:bidi="ar-SA"/>
                    <w:rPrChange w:id="4158" w:author="Jesus" w:date="2013-07-06T00:55:00Z">
                      <w:rPr>
                        <w:rFonts w:ascii="Consolas" w:eastAsiaTheme="minorHAnsi" w:hAnsi="Consolas" w:cs="Consolas"/>
                        <w:sz w:val="19"/>
                        <w:szCs w:val="19"/>
                        <w:lang w:val="en-US" w:bidi="ar-SA"/>
                      </w:rPr>
                    </w:rPrChange>
                  </w:rPr>
                  <w:delText xml:space="preserve"> </w:delText>
                </w:r>
                <w:r w:rsidRPr="00291827" w:rsidDel="004E5826">
                  <w:rPr>
                    <w:rFonts w:ascii="Consolas" w:eastAsiaTheme="minorHAnsi" w:hAnsi="Consolas" w:cs="Consolas"/>
                    <w:color w:val="0000FF"/>
                    <w:sz w:val="19"/>
                    <w:szCs w:val="19"/>
                    <w:lang w:val="es-ES" w:bidi="ar-SA"/>
                    <w:rPrChange w:id="4159" w:author="Jesus" w:date="2013-07-06T00:55:00Z">
                      <w:rPr>
                        <w:rFonts w:ascii="Consolas" w:eastAsiaTheme="minorHAnsi" w:hAnsi="Consolas" w:cs="Consolas"/>
                        <w:color w:val="0000FF"/>
                        <w:sz w:val="19"/>
                        <w:szCs w:val="19"/>
                        <w:lang w:val="en-US" w:bidi="ar-SA"/>
                      </w:rPr>
                    </w:rPrChange>
                  </w:rPr>
                  <w:delText>Integer</w:delText>
                </w:r>
                <w:r w:rsidRPr="00291827" w:rsidDel="004E5826">
                  <w:rPr>
                    <w:rFonts w:ascii="Consolas" w:eastAsiaTheme="minorHAnsi" w:hAnsi="Consolas" w:cs="Consolas"/>
                    <w:sz w:val="19"/>
                    <w:szCs w:val="19"/>
                    <w:lang w:val="es-ES" w:bidi="ar-SA"/>
                    <w:rPrChange w:id="4160" w:author="Jesus" w:date="2013-07-06T00:55:00Z">
                      <w:rPr>
                        <w:rFonts w:ascii="Consolas" w:eastAsiaTheme="minorHAnsi" w:hAnsi="Consolas" w:cs="Consolas"/>
                        <w:sz w:val="19"/>
                        <w:szCs w:val="19"/>
                        <w:lang w:val="en-US" w:bidi="ar-SA"/>
                      </w:rPr>
                    </w:rPrChange>
                  </w:rPr>
                  <w:delText xml:space="preserve">, dataInici </w:delText>
                </w:r>
                <w:r w:rsidRPr="00291827" w:rsidDel="004E5826">
                  <w:rPr>
                    <w:rFonts w:ascii="Consolas" w:eastAsiaTheme="minorHAnsi" w:hAnsi="Consolas" w:cs="Consolas"/>
                    <w:color w:val="0000FF"/>
                    <w:sz w:val="19"/>
                    <w:szCs w:val="19"/>
                    <w:lang w:val="es-ES" w:bidi="ar-SA"/>
                    <w:rPrChange w:id="4161" w:author="Jesus" w:date="2013-07-06T00:55:00Z">
                      <w:rPr>
                        <w:rFonts w:ascii="Consolas" w:eastAsiaTheme="minorHAnsi" w:hAnsi="Consolas" w:cs="Consolas"/>
                        <w:color w:val="0000FF"/>
                        <w:sz w:val="19"/>
                        <w:szCs w:val="19"/>
                        <w:lang w:val="en-US" w:bidi="ar-SA"/>
                      </w:rPr>
                    </w:rPrChange>
                  </w:rPr>
                  <w:delText>As</w:delText>
                </w:r>
                <w:r w:rsidRPr="00291827" w:rsidDel="004E5826">
                  <w:rPr>
                    <w:rFonts w:ascii="Consolas" w:eastAsiaTheme="minorHAnsi" w:hAnsi="Consolas" w:cs="Consolas"/>
                    <w:sz w:val="19"/>
                    <w:szCs w:val="19"/>
                    <w:lang w:val="es-ES" w:bidi="ar-SA"/>
                    <w:rPrChange w:id="4162" w:author="Jesus" w:date="2013-07-06T00:55:00Z">
                      <w:rPr>
                        <w:rFonts w:ascii="Consolas" w:eastAsiaTheme="minorHAnsi" w:hAnsi="Consolas" w:cs="Consolas"/>
                        <w:sz w:val="19"/>
                        <w:szCs w:val="19"/>
                        <w:lang w:val="en-US" w:bidi="ar-SA"/>
                      </w:rPr>
                    </w:rPrChange>
                  </w:rPr>
                  <w:delText xml:space="preserve"> </w:delText>
                </w:r>
                <w:r w:rsidRPr="00291827" w:rsidDel="004E5826">
                  <w:rPr>
                    <w:rFonts w:ascii="Consolas" w:eastAsiaTheme="minorHAnsi" w:hAnsi="Consolas" w:cs="Consolas"/>
                    <w:color w:val="0000FF"/>
                    <w:sz w:val="19"/>
                    <w:szCs w:val="19"/>
                    <w:lang w:val="es-ES" w:bidi="ar-SA"/>
                    <w:rPrChange w:id="4163" w:author="Jesus" w:date="2013-07-06T00:55:00Z">
                      <w:rPr>
                        <w:rFonts w:ascii="Consolas" w:eastAsiaTheme="minorHAnsi" w:hAnsi="Consolas" w:cs="Consolas"/>
                        <w:color w:val="0000FF"/>
                        <w:sz w:val="19"/>
                        <w:szCs w:val="19"/>
                        <w:lang w:val="en-US" w:bidi="ar-SA"/>
                      </w:rPr>
                    </w:rPrChange>
                  </w:rPr>
                  <w:delText>String</w:delText>
                </w:r>
                <w:r w:rsidRPr="00291827" w:rsidDel="004E5826">
                  <w:rPr>
                    <w:rFonts w:ascii="Consolas" w:eastAsiaTheme="minorHAnsi" w:hAnsi="Consolas" w:cs="Consolas"/>
                    <w:sz w:val="19"/>
                    <w:szCs w:val="19"/>
                    <w:lang w:val="es-ES" w:bidi="ar-SA"/>
                    <w:rPrChange w:id="4164" w:author="Jesus" w:date="2013-07-06T00:55:00Z">
                      <w:rPr>
                        <w:rFonts w:ascii="Consolas" w:eastAsiaTheme="minorHAnsi" w:hAnsi="Consolas" w:cs="Consolas"/>
                        <w:sz w:val="19"/>
                        <w:szCs w:val="19"/>
                        <w:lang w:val="en-US" w:bidi="ar-SA"/>
                      </w:rPr>
                    </w:rPrChange>
                  </w:rPr>
                  <w:delText xml:space="preserve">, dataFi </w:delText>
                </w:r>
                <w:r w:rsidRPr="00291827" w:rsidDel="004E5826">
                  <w:rPr>
                    <w:rFonts w:ascii="Consolas" w:eastAsiaTheme="minorHAnsi" w:hAnsi="Consolas" w:cs="Consolas"/>
                    <w:color w:val="0000FF"/>
                    <w:sz w:val="19"/>
                    <w:szCs w:val="19"/>
                    <w:lang w:val="es-ES" w:bidi="ar-SA"/>
                    <w:rPrChange w:id="4165" w:author="Jesus" w:date="2013-07-06T00:55:00Z">
                      <w:rPr>
                        <w:rFonts w:ascii="Consolas" w:eastAsiaTheme="minorHAnsi" w:hAnsi="Consolas" w:cs="Consolas"/>
                        <w:color w:val="0000FF"/>
                        <w:sz w:val="19"/>
                        <w:szCs w:val="19"/>
                        <w:lang w:val="en-US" w:bidi="ar-SA"/>
                      </w:rPr>
                    </w:rPrChange>
                  </w:rPr>
                  <w:delText>As</w:delText>
                </w:r>
                <w:r w:rsidRPr="00291827" w:rsidDel="004E5826">
                  <w:rPr>
                    <w:rFonts w:ascii="Consolas" w:eastAsiaTheme="minorHAnsi" w:hAnsi="Consolas" w:cs="Consolas"/>
                    <w:sz w:val="19"/>
                    <w:szCs w:val="19"/>
                    <w:lang w:val="es-ES" w:bidi="ar-SA"/>
                    <w:rPrChange w:id="4166" w:author="Jesus" w:date="2013-07-06T00:55:00Z">
                      <w:rPr>
                        <w:rFonts w:ascii="Consolas" w:eastAsiaTheme="minorHAnsi" w:hAnsi="Consolas" w:cs="Consolas"/>
                        <w:sz w:val="19"/>
                        <w:szCs w:val="19"/>
                        <w:lang w:val="en-US" w:bidi="ar-SA"/>
                      </w:rPr>
                    </w:rPrChange>
                  </w:rPr>
                  <w:delText xml:space="preserve"> </w:delText>
                </w:r>
                <w:r w:rsidRPr="00291827" w:rsidDel="004E5826">
                  <w:rPr>
                    <w:rFonts w:ascii="Consolas" w:eastAsiaTheme="minorHAnsi" w:hAnsi="Consolas" w:cs="Consolas"/>
                    <w:color w:val="0000FF"/>
                    <w:sz w:val="19"/>
                    <w:szCs w:val="19"/>
                    <w:lang w:val="es-ES" w:bidi="ar-SA"/>
                    <w:rPrChange w:id="4167" w:author="Jesus" w:date="2013-07-06T00:55:00Z">
                      <w:rPr>
                        <w:rFonts w:ascii="Consolas" w:eastAsiaTheme="minorHAnsi" w:hAnsi="Consolas" w:cs="Consolas"/>
                        <w:color w:val="0000FF"/>
                        <w:sz w:val="19"/>
                        <w:szCs w:val="19"/>
                        <w:lang w:val="en-US" w:bidi="ar-SA"/>
                      </w:rPr>
                    </w:rPrChange>
                  </w:rPr>
                  <w:delText>String</w:delText>
                </w:r>
                <w:r w:rsidRPr="00291827" w:rsidDel="004E5826">
                  <w:rPr>
                    <w:rFonts w:ascii="Consolas" w:eastAsiaTheme="minorHAnsi" w:hAnsi="Consolas" w:cs="Consolas"/>
                    <w:sz w:val="19"/>
                    <w:szCs w:val="19"/>
                    <w:lang w:val="es-ES" w:bidi="ar-SA"/>
                    <w:rPrChange w:id="4168" w:author="Jesus" w:date="2013-07-06T00:55:00Z">
                      <w:rPr>
                        <w:rFonts w:ascii="Consolas" w:eastAsiaTheme="minorHAnsi" w:hAnsi="Consolas" w:cs="Consolas"/>
                        <w:sz w:val="19"/>
                        <w:szCs w:val="19"/>
                        <w:lang w:val="en-US" w:bidi="ar-SA"/>
                      </w:rPr>
                    </w:rPrChange>
                  </w:rPr>
                  <w:delText>)</w:delText>
                </w:r>
              </w:del>
            </w:ins>
          </w:p>
        </w:tc>
      </w:tr>
    </w:tbl>
    <w:p w:rsidR="00782F20" w:rsidDel="004E5826" w:rsidRDefault="00782F20" w:rsidP="00782F20">
      <w:pPr>
        <w:pStyle w:val="Epgrafe"/>
        <w:jc w:val="center"/>
        <w:rPr>
          <w:ins w:id="4169" w:author="Campos Muñoz, Jesús" w:date="2013-06-20T13:50:00Z"/>
          <w:del w:id="4170" w:author="Jesus" w:date="2013-07-06T00:55:00Z"/>
        </w:rPr>
      </w:pPr>
      <w:bookmarkStart w:id="4171" w:name="_Toc360449443"/>
      <w:ins w:id="4172" w:author="Campos Muñoz, Jesús" w:date="2013-06-20T13:50:00Z">
        <w:del w:id="4173" w:author="Jesus" w:date="2013-07-06T00:55:00Z">
          <w:r w:rsidDel="004E5826">
            <w:delText xml:space="preserve">Figura </w:delText>
          </w:r>
          <w:r w:rsidDel="004E5826">
            <w:fldChar w:fldCharType="begin"/>
          </w:r>
          <w:r w:rsidDel="004E5826">
            <w:delInstrText xml:space="preserve"> SEQ Figura \* ARABIC </w:delInstrText>
          </w:r>
          <w:r w:rsidDel="004E5826">
            <w:fldChar w:fldCharType="separate"/>
          </w:r>
        </w:del>
      </w:ins>
      <w:ins w:id="4174" w:author="Campos Muñoz, Jesús" w:date="2013-07-05T14:29:00Z">
        <w:del w:id="4175" w:author="Jesus" w:date="2013-07-06T00:55:00Z">
          <w:r w:rsidR="00BF3893" w:rsidDel="004E5826">
            <w:rPr>
              <w:noProof/>
            </w:rPr>
            <w:delText>19</w:delText>
          </w:r>
        </w:del>
      </w:ins>
      <w:ins w:id="4176" w:author="Campos Muñoz, Jesús" w:date="2013-06-20T13:50:00Z">
        <w:del w:id="4177" w:author="Jesus" w:date="2013-07-06T00:55:00Z">
          <w:r w:rsidDel="004E5826">
            <w:fldChar w:fldCharType="end"/>
          </w:r>
          <w:r w:rsidDel="004E5826">
            <w:delText>: Mètodes per obtenir el recompte de les fitxes d’un</w:delText>
          </w:r>
        </w:del>
      </w:ins>
      <w:ins w:id="4178" w:author="Campos Muñoz, Jesús" w:date="2013-06-20T14:02:00Z">
        <w:del w:id="4179" w:author="Jesus" w:date="2013-07-06T00:55:00Z">
          <w:r w:rsidR="00610A1A" w:rsidDel="004E5826">
            <w:delText>a categoria</w:delText>
          </w:r>
        </w:del>
      </w:ins>
      <w:ins w:id="4180" w:author="Campos Muñoz, Jesús" w:date="2013-06-20T13:50:00Z">
        <w:del w:id="4181" w:author="Jesus" w:date="2013-07-06T00:55:00Z">
          <w:r w:rsidDel="004E5826">
            <w:delText xml:space="preserve"> d’agenda.</w:delText>
          </w:r>
          <w:bookmarkEnd w:id="4171"/>
        </w:del>
      </w:ins>
    </w:p>
    <w:p w:rsidR="00782F20" w:rsidDel="004E5826" w:rsidRDefault="00782F20" w:rsidP="00782F20">
      <w:pPr>
        <w:rPr>
          <w:ins w:id="4182" w:author="Campos Muñoz, Jesús" w:date="2013-06-20T13:50:00Z"/>
          <w:del w:id="4183" w:author="Jesus" w:date="2013-07-06T00:55:00Z"/>
        </w:rPr>
      </w:pPr>
      <w:ins w:id="4184" w:author="Campos Muñoz, Jesús" w:date="2013-06-20T13:50:00Z">
        <w:del w:id="4185" w:author="Jesus" w:date="2013-07-06T00:55:00Z">
          <w:r w:rsidDel="004E5826">
            <w:delText>El m</w:delText>
          </w:r>
          <w:r w:rsidRPr="007753C2" w:rsidDel="004E5826">
            <w:delText xml:space="preserve">ètode </w:delText>
          </w:r>
        </w:del>
      </w:ins>
      <w:ins w:id="4186" w:author="Campos Muñoz, Jesús" w:date="2013-06-21T09:20:00Z">
        <w:del w:id="4187" w:author="Jesus" w:date="2013-07-06T00:55:00Z">
          <w:r w:rsidR="00F225E6" w:rsidRPr="00F225E6" w:rsidDel="004E5826">
            <w:rPr>
              <w:b/>
              <w:rPrChange w:id="4188" w:author="Campos Muñoz, Jesús" w:date="2013-06-21T09:20:00Z">
                <w:rPr/>
              </w:rPrChange>
            </w:rPr>
            <w:delText>fitxesCategoriaAgenda</w:delText>
          </w:r>
        </w:del>
      </w:ins>
      <w:ins w:id="4189" w:author="Campos Muñoz, Jesús" w:date="2013-06-25T09:23:00Z">
        <w:del w:id="4190" w:author="Jesus" w:date="2013-07-06T00:55:00Z">
          <w:r w:rsidR="00ED2BB5" w:rsidDel="004E5826">
            <w:rPr>
              <w:rFonts w:eastAsiaTheme="minorHAnsi" w:cs="Consolas"/>
              <w:b/>
              <w:lang w:val="es-ES" w:bidi="ar-SA"/>
            </w:rPr>
            <w:delText>NombreResultats</w:delText>
          </w:r>
        </w:del>
      </w:ins>
      <w:ins w:id="4191" w:author="Campos Muñoz, Jesús" w:date="2013-06-21T09:20:00Z">
        <w:del w:id="4192" w:author="Jesus" w:date="2013-07-06T00:55:00Z">
          <w:r w:rsidR="00F225E6" w:rsidDel="004E5826">
            <w:delText xml:space="preserve"> </w:delText>
          </w:r>
        </w:del>
      </w:ins>
      <w:ins w:id="4193" w:author="Campos Muñoz, Jesús" w:date="2013-06-20T13:50:00Z">
        <w:del w:id="4194" w:author="Jesus" w:date="2013-07-06T00:55:00Z">
          <w:r w:rsidRPr="007753C2" w:rsidDel="004E5826">
            <w:delText>necessita rebre en la seva invocació</w:delText>
          </w:r>
          <w:r w:rsidDel="004E5826">
            <w:delText xml:space="preserve"> com a</w:delText>
          </w:r>
          <w:r w:rsidRPr="007753C2" w:rsidDel="004E5826">
            <w:delText xml:space="preserve"> paràmetre</w:delText>
          </w:r>
          <w:r w:rsidDel="004E5826">
            <w:delText>s:</w:delText>
          </w:r>
        </w:del>
      </w:ins>
    </w:p>
    <w:p w:rsidR="00782F20" w:rsidDel="004E5826" w:rsidRDefault="00782F20" w:rsidP="00782F20">
      <w:pPr>
        <w:pStyle w:val="Prrafodelista"/>
        <w:numPr>
          <w:ilvl w:val="0"/>
          <w:numId w:val="2"/>
        </w:numPr>
        <w:rPr>
          <w:ins w:id="4195" w:author="Campos Muñoz, Jesús" w:date="2013-06-20T13:50:00Z"/>
          <w:del w:id="4196" w:author="Jesus" w:date="2013-07-06T00:55:00Z"/>
        </w:rPr>
      </w:pPr>
      <w:ins w:id="4197" w:author="Campos Muñoz, Jesús" w:date="2013-06-20T13:50:00Z">
        <w:del w:id="4198" w:author="Jesus" w:date="2013-07-06T00:55:00Z">
          <w:r w:rsidRPr="000B4CD2" w:rsidDel="004E5826">
            <w:rPr>
              <w:b/>
            </w:rPr>
            <w:delText>idioma:</w:delText>
          </w:r>
          <w:r w:rsidRPr="007753C2" w:rsidDel="004E5826">
            <w:delText xml:space="preserve"> </w:delText>
          </w:r>
          <w:r w:rsidDel="004E5826">
            <w:delText xml:space="preserve">el codi de l’idioma </w:delText>
          </w:r>
        </w:del>
      </w:ins>
      <w:ins w:id="4199" w:author="Campos Muñoz, Jesús" w:date="2013-07-01T12:00:00Z">
        <w:del w:id="4200" w:author="Jesus" w:date="2013-07-06T00:55:00Z">
          <w:r w:rsidR="007F0D24" w:rsidDel="004E5826">
            <w:delText xml:space="preserve">en el que es volen rebre les dades </w:delText>
          </w:r>
        </w:del>
      </w:ins>
      <w:ins w:id="4201" w:author="Campos Muñoz, Jesús" w:date="2013-06-20T13:50:00Z">
        <w:del w:id="4202" w:author="Jesus" w:date="2013-07-06T00:55:00Z">
          <w:r w:rsidDel="004E5826">
            <w:delText xml:space="preserve">(codi únic que identifica un idioma i que s’obté a l’apartat </w:delText>
          </w:r>
        </w:del>
      </w:ins>
      <w:ins w:id="4203" w:author="Campos Muñoz, Jesús" w:date="2013-06-20T14:06:00Z">
        <w:del w:id="4204" w:author="Jesus" w:date="2013-07-06T00:55:00Z">
          <w:r w:rsidR="00D542E1" w:rsidRPr="000B4CD2" w:rsidDel="004E5826">
            <w:rPr>
              <w:b/>
            </w:rPr>
            <w:fldChar w:fldCharType="begin"/>
          </w:r>
          <w:r w:rsidR="00D542E1" w:rsidRPr="000B4CD2" w:rsidDel="004E5826">
            <w:rPr>
              <w:b/>
            </w:rPr>
            <w:delInstrText xml:space="preserve"> REF _Ref359500419 \r \h </w:delInstrText>
          </w:r>
          <w:r w:rsidR="00D542E1" w:rsidDel="004E5826">
            <w:rPr>
              <w:b/>
            </w:rPr>
            <w:delInstrText xml:space="preserve"> \* MERGEFORMAT </w:delInstrText>
          </w:r>
        </w:del>
      </w:ins>
      <w:del w:id="4205" w:author="Jesus" w:date="2013-07-06T00:55:00Z">
        <w:r w:rsidR="00D542E1" w:rsidRPr="000B4CD2" w:rsidDel="004E5826">
          <w:rPr>
            <w:b/>
          </w:rPr>
        </w:r>
      </w:del>
      <w:ins w:id="4206" w:author="Campos Muñoz, Jesús" w:date="2013-06-20T14:06:00Z">
        <w:del w:id="4207" w:author="Jesus" w:date="2013-07-06T00:55:00Z">
          <w:r w:rsidR="00D542E1" w:rsidRPr="000B4CD2" w:rsidDel="004E5826">
            <w:rPr>
              <w:b/>
            </w:rPr>
            <w:fldChar w:fldCharType="separate"/>
          </w:r>
        </w:del>
      </w:ins>
      <w:ins w:id="4208" w:author="Campos Muñoz, Jesús" w:date="2013-07-05T14:29:00Z">
        <w:del w:id="4209" w:author="Jesus" w:date="2013-07-06T00:55:00Z">
          <w:r w:rsidR="00BF3893" w:rsidDel="004E5826">
            <w:rPr>
              <w:b/>
            </w:rPr>
            <w:delText>3.2.1</w:delText>
          </w:r>
        </w:del>
      </w:ins>
      <w:ins w:id="4210" w:author="Campos Muñoz, Jesús" w:date="2013-06-20T14:06:00Z">
        <w:del w:id="4211" w:author="Jesus" w:date="2013-07-06T00:55:00Z">
          <w:r w:rsidR="00D542E1" w:rsidRPr="000B4CD2" w:rsidDel="004E5826">
            <w:rPr>
              <w:b/>
            </w:rPr>
            <w:fldChar w:fldCharType="end"/>
          </w:r>
          <w:r w:rsidR="00D542E1" w:rsidRPr="000B4CD2" w:rsidDel="004E5826">
            <w:rPr>
              <w:b/>
            </w:rPr>
            <w:delText xml:space="preserve"> </w:delText>
          </w:r>
          <w:r w:rsidR="00D542E1" w:rsidRPr="000B4CD2" w:rsidDel="004E5826">
            <w:rPr>
              <w:b/>
            </w:rPr>
            <w:fldChar w:fldCharType="begin"/>
          </w:r>
          <w:r w:rsidR="00D542E1" w:rsidRPr="000B4CD2" w:rsidDel="004E5826">
            <w:rPr>
              <w:b/>
            </w:rPr>
            <w:delInstrText xml:space="preserve"> REF _Ref359500422 \h </w:delInstrText>
          </w:r>
          <w:r w:rsidR="00D542E1" w:rsidDel="004E5826">
            <w:rPr>
              <w:b/>
            </w:rPr>
            <w:delInstrText xml:space="preserve"> \* MERGEFORMAT </w:delInstrText>
          </w:r>
        </w:del>
      </w:ins>
      <w:del w:id="4212" w:author="Jesus" w:date="2013-07-06T00:55:00Z">
        <w:r w:rsidR="00D542E1" w:rsidRPr="000B4CD2" w:rsidDel="004E5826">
          <w:rPr>
            <w:b/>
          </w:rPr>
        </w:r>
      </w:del>
      <w:ins w:id="4213" w:author="Campos Muñoz, Jesús" w:date="2013-06-20T14:06:00Z">
        <w:del w:id="4214" w:author="Jesus" w:date="2013-07-06T00:55:00Z">
          <w:r w:rsidR="00D542E1" w:rsidRPr="000B4CD2" w:rsidDel="004E5826">
            <w:rPr>
              <w:b/>
            </w:rPr>
            <w:fldChar w:fldCharType="separate"/>
          </w:r>
        </w:del>
      </w:ins>
      <w:ins w:id="4215" w:author="Campos Muñoz, Jesús" w:date="2013-07-05T14:29:00Z">
        <w:del w:id="4216" w:author="Jesus" w:date="2013-07-06T00:55:00Z">
          <w:r w:rsidR="00BF3893" w:rsidRPr="00BF3893" w:rsidDel="004E5826">
            <w:rPr>
              <w:b/>
              <w:rPrChange w:id="4217" w:author="Campos Muñoz, Jesús" w:date="2013-07-05T14:29:00Z">
                <w:rPr/>
              </w:rPrChange>
            </w:rPr>
            <w:delText>Obtenir idiomes disponibles</w:delText>
          </w:r>
        </w:del>
      </w:ins>
      <w:ins w:id="4218" w:author="Campos Muñoz, Jesús" w:date="2013-06-20T14:06:00Z">
        <w:del w:id="4219" w:author="Jesus" w:date="2013-07-06T00:55:00Z">
          <w:r w:rsidR="00D542E1" w:rsidRPr="000B4CD2" w:rsidDel="004E5826">
            <w:rPr>
              <w:b/>
            </w:rPr>
            <w:fldChar w:fldCharType="end"/>
          </w:r>
        </w:del>
      </w:ins>
      <w:ins w:id="4220" w:author="Campos Muñoz, Jesús" w:date="2013-06-20T13:50:00Z">
        <w:del w:id="4221" w:author="Jesus" w:date="2013-07-06T00:55:00Z">
          <w:r w:rsidDel="004E5826">
            <w:delText>)</w:delText>
          </w:r>
          <w:r w:rsidRPr="007753C2" w:rsidDel="004E5826">
            <w:delText>.</w:delText>
          </w:r>
        </w:del>
      </w:ins>
    </w:p>
    <w:p w:rsidR="00782F20" w:rsidDel="004E5826" w:rsidRDefault="001A596D" w:rsidP="00782F20">
      <w:pPr>
        <w:pStyle w:val="Prrafodelista"/>
        <w:numPr>
          <w:ilvl w:val="0"/>
          <w:numId w:val="2"/>
        </w:numPr>
        <w:rPr>
          <w:ins w:id="4222" w:author="Campos Muñoz, Jesús" w:date="2013-06-20T13:50:00Z"/>
          <w:del w:id="4223" w:author="Jesus" w:date="2013-07-06T00:55:00Z"/>
        </w:rPr>
      </w:pPr>
      <w:ins w:id="4224" w:author="Campos Muñoz, Jesús" w:date="2013-06-20T13:52:00Z">
        <w:del w:id="4225" w:author="Jesus" w:date="2013-07-06T00:55:00Z">
          <w:r w:rsidDel="004E5826">
            <w:rPr>
              <w:b/>
            </w:rPr>
            <w:delText>idCategoriaAgenda:</w:delText>
          </w:r>
          <w:r w:rsidDel="004E5826">
            <w:delText xml:space="preserve"> </w:delText>
          </w:r>
          <w:r w:rsidRPr="000B4CD2" w:rsidDel="004E5826">
            <w:delText xml:space="preserve">identificador del tipus </w:delText>
          </w:r>
          <w:r w:rsidDel="004E5826">
            <w:delText xml:space="preserve">de categoria </w:delText>
          </w:r>
          <w:r w:rsidRPr="000B4CD2" w:rsidDel="004E5826">
            <w:delText>d’agenda del que es volen obtenir les fitxes activitat.</w:delText>
          </w:r>
        </w:del>
      </w:ins>
    </w:p>
    <w:p w:rsidR="00782F20" w:rsidDel="004E5826" w:rsidRDefault="00782F20" w:rsidP="00782F20">
      <w:pPr>
        <w:pStyle w:val="Prrafodelista"/>
        <w:numPr>
          <w:ilvl w:val="0"/>
          <w:numId w:val="2"/>
        </w:numPr>
        <w:rPr>
          <w:ins w:id="4226" w:author="Campos Muñoz, Jesús" w:date="2013-06-20T13:50:00Z"/>
          <w:del w:id="4227" w:author="Jesus" w:date="2013-07-06T00:55:00Z"/>
        </w:rPr>
      </w:pPr>
      <w:ins w:id="4228" w:author="Campos Muñoz, Jesús" w:date="2013-06-20T13:50:00Z">
        <w:del w:id="4229" w:author="Jesus" w:date="2013-07-06T00:55:00Z">
          <w:r w:rsidDel="004E5826">
            <w:delText xml:space="preserve">Al no rebre cap data, establirà la data actual per defecte i cercarà totes les activitats amb una data de finalització posterior al dia actual a les 00:00 hores. Retorna el nombre total de resultats obtinguts amb la sentència mètode </w:delText>
          </w:r>
        </w:del>
      </w:ins>
      <w:ins w:id="4230" w:author="Campos Muñoz, Jesús" w:date="2013-06-20T13:55:00Z">
        <w:del w:id="4231" w:author="Jesus" w:date="2013-07-06T00:55:00Z">
          <w:r w:rsidR="00BE0929" w:rsidRPr="000B4CD2" w:rsidDel="004E5826">
            <w:rPr>
              <w:b/>
            </w:rPr>
            <w:delText>fitxes</w:delText>
          </w:r>
          <w:r w:rsidR="00BE0929" w:rsidDel="004E5826">
            <w:rPr>
              <w:b/>
            </w:rPr>
            <w:delText>Categoria</w:delText>
          </w:r>
          <w:r w:rsidR="00BE0929" w:rsidRPr="000B4CD2" w:rsidDel="004E5826">
            <w:rPr>
              <w:b/>
            </w:rPr>
            <w:delText>Agenda</w:delText>
          </w:r>
          <w:r w:rsidR="00BE0929" w:rsidDel="004E5826">
            <w:rPr>
              <w:b/>
            </w:rPr>
            <w:delText xml:space="preserve"> </w:delText>
          </w:r>
        </w:del>
      </w:ins>
      <w:ins w:id="4232" w:author="Campos Muñoz, Jesús" w:date="2013-06-20T13:50:00Z">
        <w:del w:id="4233" w:author="Jesus" w:date="2013-07-06T00:55:00Z">
          <w:r w:rsidDel="004E5826">
            <w:delText xml:space="preserve">de l’apartat </w:delText>
          </w:r>
        </w:del>
      </w:ins>
      <w:ins w:id="4234" w:author="Campos Muñoz, Jesús" w:date="2013-06-20T13:55:00Z">
        <w:del w:id="4235" w:author="Jesus" w:date="2013-07-06T00:55:00Z">
          <w:r w:rsidR="00BE0929" w:rsidRPr="00F17817" w:rsidDel="004E5826">
            <w:rPr>
              <w:b/>
            </w:rPr>
            <w:fldChar w:fldCharType="begin"/>
          </w:r>
          <w:r w:rsidR="00BE0929" w:rsidRPr="00BE0929" w:rsidDel="004E5826">
            <w:rPr>
              <w:b/>
            </w:rPr>
            <w:delInstrText xml:space="preserve"> REF _Ref359499871 \r \h </w:delInstrText>
          </w:r>
        </w:del>
      </w:ins>
      <w:del w:id="4236" w:author="Jesus" w:date="2013-07-06T00:55:00Z">
        <w:r w:rsidR="00BE0929" w:rsidRPr="00BE0929" w:rsidDel="004E5826">
          <w:rPr>
            <w:b/>
            <w:rPrChange w:id="4237" w:author="Campos Muñoz, Jesús" w:date="2013-06-20T13:56:00Z">
              <w:rPr/>
            </w:rPrChange>
          </w:rPr>
          <w:delInstrText xml:space="preserve"> \* MERGEFORMAT </w:delInstrText>
        </w:r>
        <w:r w:rsidR="00BE0929" w:rsidRPr="00F17817" w:rsidDel="004E5826">
          <w:rPr>
            <w:b/>
          </w:rPr>
        </w:r>
        <w:r w:rsidR="00BE0929" w:rsidRPr="00F17817" w:rsidDel="004E5826">
          <w:rPr>
            <w:b/>
          </w:rPr>
          <w:fldChar w:fldCharType="separate"/>
        </w:r>
      </w:del>
      <w:ins w:id="4238" w:author="Campos Muñoz, Jesús" w:date="2013-07-05T14:29:00Z">
        <w:del w:id="4239" w:author="Jesus" w:date="2013-07-06T00:55:00Z">
          <w:r w:rsidR="00BF3893" w:rsidDel="004E5826">
            <w:rPr>
              <w:b/>
            </w:rPr>
            <w:delText>3.2.6</w:delText>
          </w:r>
        </w:del>
      </w:ins>
      <w:ins w:id="4240" w:author="Campos Muñoz, Jesús" w:date="2013-06-20T13:55:00Z">
        <w:del w:id="4241" w:author="Jesus" w:date="2013-07-06T00:55:00Z">
          <w:r w:rsidR="00BE0929" w:rsidRPr="00F17817" w:rsidDel="004E5826">
            <w:rPr>
              <w:b/>
            </w:rPr>
            <w:fldChar w:fldCharType="end"/>
          </w:r>
          <w:r w:rsidR="00BE0929" w:rsidRPr="00BE0929" w:rsidDel="004E5826">
            <w:rPr>
              <w:b/>
            </w:rPr>
            <w:delText xml:space="preserve"> </w:delText>
          </w:r>
          <w:r w:rsidR="00BE0929" w:rsidRPr="00F17817" w:rsidDel="004E5826">
            <w:rPr>
              <w:b/>
            </w:rPr>
            <w:fldChar w:fldCharType="begin"/>
          </w:r>
          <w:r w:rsidR="00BE0929" w:rsidRPr="00BE0929" w:rsidDel="004E5826">
            <w:rPr>
              <w:b/>
            </w:rPr>
            <w:delInstrText xml:space="preserve"> REF _Ref359499875 \h </w:delInstrText>
          </w:r>
        </w:del>
      </w:ins>
      <w:del w:id="4242" w:author="Jesus" w:date="2013-07-06T00:55:00Z">
        <w:r w:rsidR="00BE0929" w:rsidRPr="00BE0929" w:rsidDel="004E5826">
          <w:rPr>
            <w:b/>
            <w:rPrChange w:id="4243" w:author="Campos Muñoz, Jesús" w:date="2013-06-20T13:56:00Z">
              <w:rPr/>
            </w:rPrChange>
          </w:rPr>
          <w:delInstrText xml:space="preserve"> \* MERGEFORMAT </w:delInstrText>
        </w:r>
        <w:r w:rsidR="00BE0929" w:rsidRPr="00F17817" w:rsidDel="004E5826">
          <w:rPr>
            <w:b/>
          </w:rPr>
        </w:r>
        <w:r w:rsidR="00BE0929" w:rsidRPr="00F17817" w:rsidDel="004E5826">
          <w:rPr>
            <w:b/>
          </w:rPr>
          <w:fldChar w:fldCharType="separate"/>
        </w:r>
      </w:del>
      <w:ins w:id="4244" w:author="Campos Muñoz, Jesús" w:date="2013-07-05T14:29:00Z">
        <w:del w:id="4245" w:author="Jesus" w:date="2013-07-06T00:55:00Z">
          <w:r w:rsidR="00BF3893" w:rsidRPr="00BF3893" w:rsidDel="004E5826">
            <w:rPr>
              <w:b/>
              <w:rPrChange w:id="4246" w:author="Campos Muñoz, Jesús" w:date="2013-07-05T14:29:00Z">
                <w:rPr/>
              </w:rPrChange>
            </w:rPr>
            <w:delText>Obtenir fitxes d’una categoria</w:delText>
          </w:r>
        </w:del>
      </w:ins>
      <w:ins w:id="4247" w:author="Campos Muñoz, Jesús" w:date="2013-06-20T13:55:00Z">
        <w:del w:id="4248" w:author="Jesus" w:date="2013-07-06T00:55:00Z">
          <w:r w:rsidR="00BE0929" w:rsidRPr="00F17817" w:rsidDel="004E5826">
            <w:rPr>
              <w:b/>
            </w:rPr>
            <w:fldChar w:fldCharType="end"/>
          </w:r>
        </w:del>
      </w:ins>
      <w:ins w:id="4249" w:author="Campos Muñoz, Jesús" w:date="2013-06-20T13:50:00Z">
        <w:del w:id="4250" w:author="Jesus" w:date="2013-07-06T00:55:00Z">
          <w:r w:rsidDel="004E5826">
            <w:delText xml:space="preserve">. D’aquesta manera amb el mètode </w:delText>
          </w:r>
        </w:del>
      </w:ins>
      <w:ins w:id="4251" w:author="Campos Muñoz, Jesús" w:date="2013-06-21T09:21:00Z">
        <w:del w:id="4252" w:author="Jesus" w:date="2013-07-06T00:55:00Z">
          <w:r w:rsidR="00691846" w:rsidDel="004E5826">
            <w:rPr>
              <w:b/>
            </w:rPr>
            <w:delText>fitxesCategoriaAgendaPaginada</w:delText>
          </w:r>
        </w:del>
      </w:ins>
      <w:ins w:id="4253" w:author="Campos Muñoz, Jesús" w:date="2013-06-20T13:50:00Z">
        <w:del w:id="4254" w:author="Jesus" w:date="2013-07-06T00:55:00Z">
          <w:r w:rsidDel="004E5826">
            <w:delText xml:space="preserve"> es pot triar la quantitat de resultats que es volen obtenir. </w:delText>
          </w:r>
        </w:del>
      </w:ins>
    </w:p>
    <w:p w:rsidR="00782F20" w:rsidDel="004E5826" w:rsidRDefault="00782F20" w:rsidP="00782F20">
      <w:pPr>
        <w:rPr>
          <w:ins w:id="4255" w:author="Campos Muñoz, Jesús" w:date="2013-06-20T13:50:00Z"/>
          <w:del w:id="4256" w:author="Jesus" w:date="2013-07-06T00:55:00Z"/>
        </w:rPr>
      </w:pPr>
    </w:p>
    <w:p w:rsidR="00782F20" w:rsidDel="004E5826" w:rsidRDefault="00782F20" w:rsidP="00782F20">
      <w:pPr>
        <w:rPr>
          <w:ins w:id="4257" w:author="Campos Muñoz, Jesús" w:date="2013-06-20T13:50:00Z"/>
          <w:del w:id="4258" w:author="Jesus" w:date="2013-07-06T00:55:00Z"/>
        </w:rPr>
      </w:pPr>
      <w:ins w:id="4259" w:author="Campos Muñoz, Jesús" w:date="2013-06-20T13:50:00Z">
        <w:del w:id="4260" w:author="Jesus" w:date="2013-07-06T00:55:00Z">
          <w:r w:rsidDel="004E5826">
            <w:delText>El m</w:delText>
          </w:r>
          <w:r w:rsidRPr="007753C2" w:rsidDel="004E5826">
            <w:delText xml:space="preserve">ètode </w:delText>
          </w:r>
        </w:del>
      </w:ins>
      <w:ins w:id="4261" w:author="Campos Muñoz, Jesús" w:date="2013-06-21T09:20:00Z">
        <w:del w:id="4262" w:author="Jesus" w:date="2013-07-06T00:55:00Z">
          <w:r w:rsidR="00F225E6" w:rsidRPr="00D50F15" w:rsidDel="004E5826">
            <w:rPr>
              <w:b/>
            </w:rPr>
            <w:delText>fitxesCategoriaAgenda</w:delText>
          </w:r>
        </w:del>
      </w:ins>
      <w:ins w:id="4263" w:author="Campos Muñoz, Jesús" w:date="2013-06-25T09:23:00Z">
        <w:del w:id="4264" w:author="Jesus" w:date="2013-07-06T00:55:00Z">
          <w:r w:rsidR="00ED2BB5" w:rsidDel="004E5826">
            <w:rPr>
              <w:rFonts w:eastAsiaTheme="minorHAnsi" w:cs="Consolas"/>
              <w:b/>
              <w:lang w:val="es-ES" w:bidi="ar-SA"/>
            </w:rPr>
            <w:delText>NombreResultats</w:delText>
          </w:r>
        </w:del>
      </w:ins>
      <w:ins w:id="4265" w:author="Campos Muñoz, Jesús" w:date="2013-06-21T09:20:00Z">
        <w:del w:id="4266" w:author="Jesus" w:date="2013-07-06T00:55:00Z">
          <w:r w:rsidR="00F225E6" w:rsidRPr="00F225E6" w:rsidDel="004E5826">
            <w:rPr>
              <w:b/>
              <w:rPrChange w:id="4267" w:author="Campos Muñoz, Jesús" w:date="2013-06-21T09:20:00Z">
                <w:rPr/>
              </w:rPrChange>
            </w:rPr>
            <w:delText>Data</w:delText>
          </w:r>
          <w:r w:rsidR="00F225E6" w:rsidDel="004E5826">
            <w:delText xml:space="preserve"> </w:delText>
          </w:r>
        </w:del>
      </w:ins>
      <w:ins w:id="4268" w:author="Campos Muñoz, Jesús" w:date="2013-06-20T13:50:00Z">
        <w:del w:id="4269" w:author="Jesus" w:date="2013-07-06T00:55:00Z">
          <w:r w:rsidRPr="007753C2" w:rsidDel="004E5826">
            <w:delText>necessita rebre en la seva invocació</w:delText>
          </w:r>
          <w:r w:rsidDel="004E5826">
            <w:delText xml:space="preserve"> com a</w:delText>
          </w:r>
          <w:r w:rsidRPr="007753C2" w:rsidDel="004E5826">
            <w:delText xml:space="preserve"> paràmetre</w:delText>
          </w:r>
          <w:r w:rsidDel="004E5826">
            <w:delText>s:</w:delText>
          </w:r>
        </w:del>
      </w:ins>
    </w:p>
    <w:p w:rsidR="00782F20" w:rsidDel="004E5826" w:rsidRDefault="00782F20" w:rsidP="00782F20">
      <w:pPr>
        <w:pStyle w:val="Prrafodelista"/>
        <w:numPr>
          <w:ilvl w:val="0"/>
          <w:numId w:val="2"/>
        </w:numPr>
        <w:rPr>
          <w:ins w:id="4270" w:author="Campos Muñoz, Jesús" w:date="2013-06-20T13:50:00Z"/>
          <w:del w:id="4271" w:author="Jesus" w:date="2013-07-06T00:55:00Z"/>
        </w:rPr>
      </w:pPr>
      <w:ins w:id="4272" w:author="Campos Muñoz, Jesús" w:date="2013-06-20T13:50:00Z">
        <w:del w:id="4273" w:author="Jesus" w:date="2013-07-06T00:55:00Z">
          <w:r w:rsidRPr="000B4CD2" w:rsidDel="004E5826">
            <w:rPr>
              <w:b/>
            </w:rPr>
            <w:delText>idioma:</w:delText>
          </w:r>
          <w:r w:rsidRPr="007753C2" w:rsidDel="004E5826">
            <w:delText xml:space="preserve"> </w:delText>
          </w:r>
          <w:r w:rsidDel="004E5826">
            <w:delText>el codi de l’idioma en el que es desitja rebre la informació.</w:delText>
          </w:r>
        </w:del>
      </w:ins>
    </w:p>
    <w:p w:rsidR="00782F20" w:rsidDel="004E5826" w:rsidRDefault="001A596D" w:rsidP="00782F20">
      <w:pPr>
        <w:pStyle w:val="Prrafodelista"/>
        <w:numPr>
          <w:ilvl w:val="0"/>
          <w:numId w:val="2"/>
        </w:numPr>
        <w:rPr>
          <w:ins w:id="4274" w:author="Campos Muñoz, Jesús" w:date="2013-06-20T13:50:00Z"/>
          <w:del w:id="4275" w:author="Jesus" w:date="2013-07-06T00:55:00Z"/>
        </w:rPr>
      </w:pPr>
      <w:ins w:id="4276" w:author="Campos Muñoz, Jesús" w:date="2013-06-20T13:52:00Z">
        <w:del w:id="4277" w:author="Jesus" w:date="2013-07-06T00:55:00Z">
          <w:r w:rsidDel="004E5826">
            <w:rPr>
              <w:b/>
            </w:rPr>
            <w:delText>idCategoriaAgenda:</w:delText>
          </w:r>
          <w:r w:rsidDel="004E5826">
            <w:delText xml:space="preserve"> </w:delText>
          </w:r>
          <w:r w:rsidRPr="000B4CD2" w:rsidDel="004E5826">
            <w:delText xml:space="preserve">identificador del tipus </w:delText>
          </w:r>
          <w:r w:rsidDel="004E5826">
            <w:delText xml:space="preserve">de categoria </w:delText>
          </w:r>
          <w:r w:rsidRPr="000B4CD2" w:rsidDel="004E5826">
            <w:delText>d’agenda del que es volen obtenir les fitxes activitat.</w:delText>
          </w:r>
        </w:del>
      </w:ins>
    </w:p>
    <w:p w:rsidR="00782F20" w:rsidDel="004E5826" w:rsidRDefault="00782F20" w:rsidP="00782F20">
      <w:pPr>
        <w:pStyle w:val="Prrafodelista"/>
        <w:numPr>
          <w:ilvl w:val="0"/>
          <w:numId w:val="2"/>
        </w:numPr>
        <w:rPr>
          <w:ins w:id="4278" w:author="Campos Muñoz, Jesús" w:date="2013-06-20T13:50:00Z"/>
          <w:del w:id="4279" w:author="Jesus" w:date="2013-07-06T00:55:00Z"/>
        </w:rPr>
      </w:pPr>
      <w:ins w:id="4280" w:author="Campos Muñoz, Jesús" w:date="2013-06-20T13:50:00Z">
        <w:del w:id="4281" w:author="Jesus" w:date="2013-07-06T00:55:00Z">
          <w:r w:rsidDel="004E5826">
            <w:rPr>
              <w:b/>
            </w:rPr>
            <w:delText>data:</w:delText>
          </w:r>
          <w:r w:rsidDel="004E5826">
            <w:delText xml:space="preserve"> la data en format String (per a més informació de com proporcionar la data veure l’apartat </w:delText>
          </w:r>
          <w:r w:rsidRPr="000B4CD2" w:rsidDel="004E5826">
            <w:rPr>
              <w:b/>
            </w:rPr>
            <w:fldChar w:fldCharType="begin"/>
          </w:r>
          <w:r w:rsidRPr="000B4CD2" w:rsidDel="004E5826">
            <w:rPr>
              <w:b/>
            </w:rPr>
            <w:delInstrText xml:space="preserve"> REF _Ref359458798 \h  \* MERGEFORMAT </w:delInstrText>
          </w:r>
        </w:del>
      </w:ins>
      <w:del w:id="4282" w:author="Jesus" w:date="2013-07-06T00:55:00Z">
        <w:r w:rsidRPr="000B4CD2" w:rsidDel="004E5826">
          <w:rPr>
            <w:b/>
          </w:rPr>
        </w:r>
      </w:del>
      <w:ins w:id="4283" w:author="Campos Muñoz, Jesús" w:date="2013-06-20T13:50:00Z">
        <w:del w:id="4284" w:author="Jesus" w:date="2013-07-06T00:55:00Z">
          <w:r w:rsidRPr="000B4CD2" w:rsidDel="004E5826">
            <w:rPr>
              <w:b/>
            </w:rPr>
            <w:fldChar w:fldCharType="separate"/>
          </w:r>
        </w:del>
      </w:ins>
      <w:ins w:id="4285" w:author="Campos Muñoz, Jesús" w:date="2013-07-05T14:29:00Z">
        <w:del w:id="4286" w:author="Jesus" w:date="2013-07-06T00:55:00Z">
          <w:r w:rsidR="00BF3893" w:rsidRPr="00BF3893" w:rsidDel="004E5826">
            <w:rPr>
              <w:b/>
              <w:rPrChange w:id="4287" w:author="Campos Muñoz, Jesús" w:date="2013-07-05T14:29:00Z">
                <w:rPr/>
              </w:rPrChange>
            </w:rPr>
            <w:delText>Annex A: Inclusió de dates en les consultes</w:delText>
          </w:r>
        </w:del>
      </w:ins>
      <w:ins w:id="4288" w:author="Campos Muñoz, Jesús" w:date="2013-06-20T13:50:00Z">
        <w:del w:id="4289" w:author="Jesus" w:date="2013-07-06T00:55:00Z">
          <w:r w:rsidRPr="000B4CD2" w:rsidDel="004E5826">
            <w:rPr>
              <w:b/>
            </w:rPr>
            <w:fldChar w:fldCharType="end"/>
          </w:r>
          <w:r w:rsidDel="004E5826">
            <w:delText>). Les activitats cercades compliran que la seva data de finalització serà igual o posterior a la data enviada.</w:delText>
          </w:r>
        </w:del>
      </w:ins>
    </w:p>
    <w:p w:rsidR="00782F20" w:rsidDel="004E5826" w:rsidRDefault="00782F20" w:rsidP="00782F20">
      <w:pPr>
        <w:rPr>
          <w:ins w:id="4290" w:author="Campos Muñoz, Jesús" w:date="2013-06-20T13:50:00Z"/>
          <w:del w:id="4291" w:author="Jesus" w:date="2013-07-06T00:55:00Z"/>
        </w:rPr>
      </w:pPr>
      <w:ins w:id="4292" w:author="Campos Muñoz, Jesús" w:date="2013-06-20T13:50:00Z">
        <w:del w:id="4293" w:author="Jesus" w:date="2013-07-06T00:55:00Z">
          <w:r w:rsidDel="004E5826">
            <w:delText xml:space="preserve">Retorna el nombre total de resultats obtinguts amb la sentència mètode </w:delText>
          </w:r>
        </w:del>
      </w:ins>
      <w:ins w:id="4294" w:author="Campos Muñoz, Jesús" w:date="2013-06-20T13:56:00Z">
        <w:del w:id="4295" w:author="Jesus" w:date="2013-07-06T00:55:00Z">
          <w:r w:rsidR="005C595E" w:rsidRPr="000B4CD2" w:rsidDel="004E5826">
            <w:rPr>
              <w:b/>
            </w:rPr>
            <w:delText>fitxes</w:delText>
          </w:r>
          <w:r w:rsidR="005C595E" w:rsidDel="004E5826">
            <w:rPr>
              <w:b/>
            </w:rPr>
            <w:delText>Categoria</w:delText>
          </w:r>
          <w:r w:rsidR="005C595E" w:rsidRPr="000B4CD2" w:rsidDel="004E5826">
            <w:rPr>
              <w:b/>
            </w:rPr>
            <w:delText>Agenda</w:delText>
          </w:r>
        </w:del>
      </w:ins>
      <w:ins w:id="4296" w:author="Campos Muñoz, Jesús" w:date="2013-06-20T13:50:00Z">
        <w:del w:id="4297" w:author="Jesus" w:date="2013-07-06T00:55:00Z">
          <w:r w:rsidRPr="005C595E" w:rsidDel="004E5826">
            <w:rPr>
              <w:b/>
            </w:rPr>
            <w:delText>Data</w:delText>
          </w:r>
          <w:r w:rsidDel="004E5826">
            <w:delText xml:space="preserve"> de l’apartat </w:delText>
          </w:r>
        </w:del>
      </w:ins>
      <w:ins w:id="4298" w:author="Campos Muñoz, Jesús" w:date="2013-06-20T13:56:00Z">
        <w:del w:id="4299" w:author="Jesus" w:date="2013-07-06T00:55:00Z">
          <w:r w:rsidR="005C595E" w:rsidRPr="000B4CD2" w:rsidDel="004E5826">
            <w:rPr>
              <w:b/>
            </w:rPr>
            <w:fldChar w:fldCharType="begin"/>
          </w:r>
          <w:r w:rsidR="005C595E" w:rsidRPr="000B4CD2" w:rsidDel="004E5826">
            <w:rPr>
              <w:b/>
            </w:rPr>
            <w:delInstrText xml:space="preserve"> REF _Ref359499871 \r \h  \* MERGEFORMAT </w:delInstrText>
          </w:r>
        </w:del>
      </w:ins>
      <w:del w:id="4300" w:author="Jesus" w:date="2013-07-06T00:55:00Z">
        <w:r w:rsidR="005C595E" w:rsidRPr="000B4CD2" w:rsidDel="004E5826">
          <w:rPr>
            <w:b/>
          </w:rPr>
        </w:r>
      </w:del>
      <w:ins w:id="4301" w:author="Campos Muñoz, Jesús" w:date="2013-06-20T13:56:00Z">
        <w:del w:id="4302" w:author="Jesus" w:date="2013-07-06T00:55:00Z">
          <w:r w:rsidR="005C595E" w:rsidRPr="000B4CD2" w:rsidDel="004E5826">
            <w:rPr>
              <w:b/>
            </w:rPr>
            <w:fldChar w:fldCharType="separate"/>
          </w:r>
        </w:del>
      </w:ins>
      <w:ins w:id="4303" w:author="Campos Muñoz, Jesús" w:date="2013-07-05T14:29:00Z">
        <w:del w:id="4304" w:author="Jesus" w:date="2013-07-06T00:55:00Z">
          <w:r w:rsidR="00BF3893" w:rsidDel="004E5826">
            <w:rPr>
              <w:b/>
            </w:rPr>
            <w:delText>3.2.6</w:delText>
          </w:r>
        </w:del>
      </w:ins>
      <w:ins w:id="4305" w:author="Campos Muñoz, Jesús" w:date="2013-06-20T13:56:00Z">
        <w:del w:id="4306" w:author="Jesus" w:date="2013-07-06T00:55:00Z">
          <w:r w:rsidR="005C595E" w:rsidRPr="000B4CD2" w:rsidDel="004E5826">
            <w:rPr>
              <w:b/>
            </w:rPr>
            <w:fldChar w:fldCharType="end"/>
          </w:r>
          <w:r w:rsidR="005C595E" w:rsidRPr="000B4CD2" w:rsidDel="004E5826">
            <w:rPr>
              <w:b/>
            </w:rPr>
            <w:delText xml:space="preserve"> </w:delText>
          </w:r>
          <w:r w:rsidR="005C595E" w:rsidRPr="000B4CD2" w:rsidDel="004E5826">
            <w:rPr>
              <w:b/>
            </w:rPr>
            <w:fldChar w:fldCharType="begin"/>
          </w:r>
          <w:r w:rsidR="005C595E" w:rsidRPr="000B4CD2" w:rsidDel="004E5826">
            <w:rPr>
              <w:b/>
            </w:rPr>
            <w:delInstrText xml:space="preserve"> REF _Ref359499875 \h  \* MERGEFORMAT </w:delInstrText>
          </w:r>
        </w:del>
      </w:ins>
      <w:del w:id="4307" w:author="Jesus" w:date="2013-07-06T00:55:00Z">
        <w:r w:rsidR="005C595E" w:rsidRPr="000B4CD2" w:rsidDel="004E5826">
          <w:rPr>
            <w:b/>
          </w:rPr>
        </w:r>
      </w:del>
      <w:ins w:id="4308" w:author="Campos Muñoz, Jesús" w:date="2013-06-20T13:56:00Z">
        <w:del w:id="4309" w:author="Jesus" w:date="2013-07-06T00:55:00Z">
          <w:r w:rsidR="005C595E" w:rsidRPr="000B4CD2" w:rsidDel="004E5826">
            <w:rPr>
              <w:b/>
            </w:rPr>
            <w:fldChar w:fldCharType="separate"/>
          </w:r>
        </w:del>
      </w:ins>
      <w:ins w:id="4310" w:author="Campos Muñoz, Jesús" w:date="2013-07-05T14:29:00Z">
        <w:del w:id="4311" w:author="Jesus" w:date="2013-07-06T00:55:00Z">
          <w:r w:rsidR="00BF3893" w:rsidRPr="00BF3893" w:rsidDel="004E5826">
            <w:rPr>
              <w:b/>
              <w:rPrChange w:id="4312" w:author="Campos Muñoz, Jesús" w:date="2013-07-05T14:29:00Z">
                <w:rPr/>
              </w:rPrChange>
            </w:rPr>
            <w:delText>Obtenir fitxes d’una categoria</w:delText>
          </w:r>
        </w:del>
      </w:ins>
      <w:ins w:id="4313" w:author="Campos Muñoz, Jesús" w:date="2013-06-20T13:56:00Z">
        <w:del w:id="4314" w:author="Jesus" w:date="2013-07-06T00:55:00Z">
          <w:r w:rsidR="005C595E" w:rsidRPr="000B4CD2" w:rsidDel="004E5826">
            <w:rPr>
              <w:b/>
            </w:rPr>
            <w:fldChar w:fldCharType="end"/>
          </w:r>
        </w:del>
      </w:ins>
      <w:ins w:id="4315" w:author="Campos Muñoz, Jesús" w:date="2013-06-20T13:50:00Z">
        <w:del w:id="4316" w:author="Jesus" w:date="2013-07-06T00:55:00Z">
          <w:r w:rsidDel="004E5826">
            <w:delText xml:space="preserve">. D’aquesta manera amb el mètode </w:delText>
          </w:r>
        </w:del>
      </w:ins>
      <w:ins w:id="4317" w:author="Campos Muñoz, Jesús" w:date="2013-06-21T09:21:00Z">
        <w:del w:id="4318" w:author="Jesus" w:date="2013-07-06T00:55:00Z">
          <w:r w:rsidR="00D8029F" w:rsidRPr="00D8029F" w:rsidDel="004E5826">
            <w:rPr>
              <w:b/>
              <w:rPrChange w:id="4319" w:author="Campos Muñoz, Jesús" w:date="2013-06-21T09:22:00Z">
                <w:rPr/>
              </w:rPrChange>
            </w:rPr>
            <w:delText>fitxesCategoriaAgendaPaginadaData</w:delText>
          </w:r>
        </w:del>
      </w:ins>
      <w:ins w:id="4320" w:author="Campos Muñoz, Jesús" w:date="2013-06-20T13:50:00Z">
        <w:del w:id="4321" w:author="Jesus" w:date="2013-07-06T00:55:00Z">
          <w:r w:rsidDel="004E5826">
            <w:delText xml:space="preserve"> es pot triar la quantitat de resultats que es volen obtenir.</w:delText>
          </w:r>
        </w:del>
      </w:ins>
    </w:p>
    <w:p w:rsidR="00782F20" w:rsidDel="004E5826" w:rsidRDefault="00782F20" w:rsidP="00782F20">
      <w:pPr>
        <w:rPr>
          <w:ins w:id="4322" w:author="Campos Muñoz, Jesús" w:date="2013-06-20T13:50:00Z"/>
          <w:del w:id="4323" w:author="Jesus" w:date="2013-07-06T00:55:00Z"/>
        </w:rPr>
      </w:pPr>
    </w:p>
    <w:p w:rsidR="00782F20" w:rsidDel="004E5826" w:rsidRDefault="00782F20" w:rsidP="00782F20">
      <w:pPr>
        <w:rPr>
          <w:ins w:id="4324" w:author="Campos Muñoz, Jesús" w:date="2013-06-20T13:50:00Z"/>
          <w:del w:id="4325" w:author="Jesus" w:date="2013-07-06T00:55:00Z"/>
        </w:rPr>
      </w:pPr>
      <w:ins w:id="4326" w:author="Campos Muñoz, Jesús" w:date="2013-06-20T13:50:00Z">
        <w:del w:id="4327" w:author="Jesus" w:date="2013-07-06T00:55:00Z">
          <w:r w:rsidDel="004E5826">
            <w:delText>El m</w:delText>
          </w:r>
          <w:r w:rsidRPr="007753C2" w:rsidDel="004E5826">
            <w:delText xml:space="preserve">ètode </w:delText>
          </w:r>
        </w:del>
      </w:ins>
      <w:ins w:id="4328" w:author="Campos Muñoz, Jesús" w:date="2013-06-21T09:22:00Z">
        <w:del w:id="4329" w:author="Jesus" w:date="2013-07-06T00:55:00Z">
          <w:r w:rsidR="00D8029F" w:rsidRPr="00893514" w:rsidDel="004E5826">
            <w:rPr>
              <w:b/>
            </w:rPr>
            <w:delText>fitxesCategoriaAgenda</w:delText>
          </w:r>
        </w:del>
      </w:ins>
      <w:ins w:id="4330" w:author="Campos Muñoz, Jesús" w:date="2013-06-25T09:23:00Z">
        <w:del w:id="4331" w:author="Jesus" w:date="2013-07-06T00:55:00Z">
          <w:r w:rsidR="00ED2BB5" w:rsidDel="004E5826">
            <w:rPr>
              <w:rFonts w:eastAsiaTheme="minorHAnsi" w:cs="Consolas"/>
              <w:b/>
              <w:lang w:val="es-ES" w:bidi="ar-SA"/>
            </w:rPr>
            <w:delText>NombreResultats</w:delText>
          </w:r>
        </w:del>
      </w:ins>
      <w:ins w:id="4332" w:author="Campos Muñoz, Jesús" w:date="2013-06-21T09:22:00Z">
        <w:del w:id="4333" w:author="Jesus" w:date="2013-07-06T00:55:00Z">
          <w:r w:rsidR="00D8029F" w:rsidDel="004E5826">
            <w:rPr>
              <w:b/>
            </w:rPr>
            <w:delText>Dates</w:delText>
          </w:r>
          <w:r w:rsidR="00D8029F" w:rsidDel="004E5826">
            <w:delText xml:space="preserve"> </w:delText>
          </w:r>
        </w:del>
      </w:ins>
      <w:ins w:id="4334" w:author="Campos Muñoz, Jesús" w:date="2013-06-20T13:50:00Z">
        <w:del w:id="4335" w:author="Jesus" w:date="2013-07-06T00:55:00Z">
          <w:r w:rsidRPr="007753C2" w:rsidDel="004E5826">
            <w:delText>necessita rebre en la seva invocació</w:delText>
          </w:r>
          <w:r w:rsidDel="004E5826">
            <w:delText xml:space="preserve"> com a</w:delText>
          </w:r>
          <w:r w:rsidRPr="007753C2" w:rsidDel="004E5826">
            <w:delText xml:space="preserve"> paràmetre</w:delText>
          </w:r>
          <w:r w:rsidDel="004E5826">
            <w:delText>s:</w:delText>
          </w:r>
        </w:del>
      </w:ins>
    </w:p>
    <w:p w:rsidR="00782F20" w:rsidDel="004E5826" w:rsidRDefault="00782F20" w:rsidP="00782F20">
      <w:pPr>
        <w:pStyle w:val="Prrafodelista"/>
        <w:numPr>
          <w:ilvl w:val="0"/>
          <w:numId w:val="2"/>
        </w:numPr>
        <w:rPr>
          <w:ins w:id="4336" w:author="Campos Muñoz, Jesús" w:date="2013-06-20T13:50:00Z"/>
          <w:del w:id="4337" w:author="Jesus" w:date="2013-07-06T00:55:00Z"/>
        </w:rPr>
      </w:pPr>
      <w:ins w:id="4338" w:author="Campos Muñoz, Jesús" w:date="2013-06-20T13:50:00Z">
        <w:del w:id="4339" w:author="Jesus" w:date="2013-07-06T00:55:00Z">
          <w:r w:rsidRPr="000B4CD2" w:rsidDel="004E5826">
            <w:rPr>
              <w:b/>
            </w:rPr>
            <w:delText>idioma:</w:delText>
          </w:r>
          <w:r w:rsidRPr="007753C2" w:rsidDel="004E5826">
            <w:delText xml:space="preserve"> </w:delText>
          </w:r>
          <w:r w:rsidDel="004E5826">
            <w:delText>el codi de l’idioma en el que es desitja rebre la informació.</w:delText>
          </w:r>
        </w:del>
      </w:ins>
    </w:p>
    <w:p w:rsidR="00782F20" w:rsidDel="004E5826" w:rsidRDefault="001A596D" w:rsidP="00782F20">
      <w:pPr>
        <w:pStyle w:val="Prrafodelista"/>
        <w:numPr>
          <w:ilvl w:val="0"/>
          <w:numId w:val="2"/>
        </w:numPr>
        <w:rPr>
          <w:ins w:id="4340" w:author="Campos Muñoz, Jesús" w:date="2013-06-20T13:50:00Z"/>
          <w:del w:id="4341" w:author="Jesus" w:date="2013-07-06T00:55:00Z"/>
        </w:rPr>
      </w:pPr>
      <w:ins w:id="4342" w:author="Campos Muñoz, Jesús" w:date="2013-06-20T13:52:00Z">
        <w:del w:id="4343" w:author="Jesus" w:date="2013-07-06T00:55:00Z">
          <w:r w:rsidDel="004E5826">
            <w:rPr>
              <w:b/>
            </w:rPr>
            <w:delText>idCategoriaAgenda:</w:delText>
          </w:r>
          <w:r w:rsidDel="004E5826">
            <w:delText xml:space="preserve"> </w:delText>
          </w:r>
          <w:r w:rsidRPr="000B4CD2" w:rsidDel="004E5826">
            <w:delText xml:space="preserve">identificador del tipus </w:delText>
          </w:r>
          <w:r w:rsidDel="004E5826">
            <w:delText xml:space="preserve">de categoria </w:delText>
          </w:r>
          <w:r w:rsidRPr="000B4CD2" w:rsidDel="004E5826">
            <w:delText>d’agenda del que es volen obtenir les fitxes activitat.</w:delText>
          </w:r>
        </w:del>
      </w:ins>
    </w:p>
    <w:p w:rsidR="00782F20" w:rsidDel="004E5826" w:rsidRDefault="00782F20" w:rsidP="00782F20">
      <w:pPr>
        <w:pStyle w:val="Prrafodelista"/>
        <w:numPr>
          <w:ilvl w:val="0"/>
          <w:numId w:val="2"/>
        </w:numPr>
        <w:rPr>
          <w:ins w:id="4344" w:author="Campos Muñoz, Jesús" w:date="2013-06-20T13:50:00Z"/>
          <w:del w:id="4345" w:author="Jesus" w:date="2013-07-06T00:55:00Z"/>
        </w:rPr>
      </w:pPr>
      <w:ins w:id="4346" w:author="Campos Muñoz, Jesús" w:date="2013-06-20T13:50:00Z">
        <w:del w:id="4347" w:author="Jesus" w:date="2013-07-06T00:55:00Z">
          <w:r w:rsidDel="004E5826">
            <w:rPr>
              <w:b/>
            </w:rPr>
            <w:delText xml:space="preserve">dataInici: </w:delText>
          </w:r>
          <w:r w:rsidDel="004E5826">
            <w:delText>data en format String. Indicarà que les activitats cercades compliran que la seva data d’alta o creació serà anterior aquest paràmetre.</w:delText>
          </w:r>
        </w:del>
      </w:ins>
    </w:p>
    <w:p w:rsidR="00782F20" w:rsidDel="004E5826" w:rsidRDefault="00782F20" w:rsidP="00782F20">
      <w:pPr>
        <w:pStyle w:val="Prrafodelista"/>
        <w:numPr>
          <w:ilvl w:val="0"/>
          <w:numId w:val="2"/>
        </w:numPr>
        <w:rPr>
          <w:ins w:id="4348" w:author="Campos Muñoz, Jesús" w:date="2013-06-20T13:50:00Z"/>
          <w:del w:id="4349" w:author="Jesus" w:date="2013-07-06T00:55:00Z"/>
        </w:rPr>
      </w:pPr>
      <w:ins w:id="4350" w:author="Campos Muñoz, Jesús" w:date="2013-06-20T13:50:00Z">
        <w:del w:id="4351" w:author="Jesus" w:date="2013-07-06T00:55:00Z">
          <w:r w:rsidRPr="000B4CD2" w:rsidDel="004E5826">
            <w:rPr>
              <w:b/>
            </w:rPr>
            <w:delText>dataFi</w:delText>
          </w:r>
          <w:r w:rsidDel="004E5826">
            <w:delText xml:space="preserve"> : data en format String. Indicarà que les activitats cercades compliran</w:delText>
          </w:r>
        </w:del>
      </w:ins>
      <w:ins w:id="4352" w:author="Campos Muñoz, Jesús" w:date="2013-07-01T13:26:00Z">
        <w:del w:id="4353" w:author="Jesus" w:date="2013-07-06T00:55:00Z">
          <w:r w:rsidR="00A93A79" w:rsidDel="004E5826">
            <w:delText xml:space="preserve"> que</w:delText>
          </w:r>
        </w:del>
      </w:ins>
      <w:ins w:id="4354" w:author="Campos Muñoz, Jesús" w:date="2013-06-20T13:50:00Z">
        <w:del w:id="4355" w:author="Jesus" w:date="2013-07-06T00:55:00Z">
          <w:r w:rsidDel="004E5826">
            <w:delText xml:space="preserve"> la seva data de finalització </w:delText>
          </w:r>
        </w:del>
      </w:ins>
      <w:ins w:id="4356" w:author="Campos Muñoz, Jesús" w:date="2013-07-01T13:22:00Z">
        <w:del w:id="4357" w:author="Jesus" w:date="2013-07-06T00:55:00Z">
          <w:r w:rsidR="00AE0E68" w:rsidDel="004E5826">
            <w:delText>serà</w:delText>
          </w:r>
        </w:del>
      </w:ins>
      <w:ins w:id="4358" w:author="Campos Muñoz, Jesús" w:date="2013-06-20T13:50:00Z">
        <w:del w:id="4359" w:author="Jesus" w:date="2013-07-06T00:55:00Z">
          <w:r w:rsidDel="004E5826">
            <w:delText xml:space="preserve"> igual o posterior a aquest paràmetre.</w:delText>
          </w:r>
        </w:del>
      </w:ins>
    </w:p>
    <w:p w:rsidR="00782F20" w:rsidDel="004E5826" w:rsidRDefault="00782F20" w:rsidP="00782F20">
      <w:pPr>
        <w:rPr>
          <w:ins w:id="4360" w:author="Campos Muñoz, Jesús" w:date="2013-06-20T13:50:00Z"/>
          <w:del w:id="4361" w:author="Jesus" w:date="2013-07-06T00:55:00Z"/>
        </w:rPr>
      </w:pPr>
      <w:ins w:id="4362" w:author="Campos Muñoz, Jesús" w:date="2013-06-20T13:50:00Z">
        <w:del w:id="4363" w:author="Jesus" w:date="2013-07-06T00:55:00Z">
          <w:r w:rsidDel="004E5826">
            <w:delText xml:space="preserve">Retorna el nombre total de resultats obtinguts amb la sentència mètode </w:delText>
          </w:r>
        </w:del>
      </w:ins>
      <w:ins w:id="4364" w:author="Campos Muñoz, Jesús" w:date="2013-06-20T13:56:00Z">
        <w:del w:id="4365" w:author="Jesus" w:date="2013-07-06T00:55:00Z">
          <w:r w:rsidR="005C595E" w:rsidRPr="000B4CD2" w:rsidDel="004E5826">
            <w:rPr>
              <w:b/>
            </w:rPr>
            <w:delText>fitxes</w:delText>
          </w:r>
          <w:r w:rsidR="005C595E" w:rsidDel="004E5826">
            <w:rPr>
              <w:b/>
            </w:rPr>
            <w:delText>Categoria</w:delText>
          </w:r>
          <w:r w:rsidR="005C595E" w:rsidRPr="000B4CD2" w:rsidDel="004E5826">
            <w:rPr>
              <w:b/>
            </w:rPr>
            <w:delText>Agenda</w:delText>
          </w:r>
        </w:del>
      </w:ins>
      <w:ins w:id="4366" w:author="Campos Muñoz, Jesús" w:date="2013-06-20T13:50:00Z">
        <w:del w:id="4367" w:author="Jesus" w:date="2013-07-06T00:55:00Z">
          <w:r w:rsidDel="004E5826">
            <w:rPr>
              <w:b/>
            </w:rPr>
            <w:delText>Dates</w:delText>
          </w:r>
          <w:r w:rsidDel="004E5826">
            <w:delText xml:space="preserve"> de l’apartat </w:delText>
          </w:r>
        </w:del>
      </w:ins>
      <w:ins w:id="4368" w:author="Campos Muñoz, Jesús" w:date="2013-06-20T13:57:00Z">
        <w:del w:id="4369" w:author="Jesus" w:date="2013-07-06T00:55:00Z">
          <w:r w:rsidR="005C595E" w:rsidRPr="000B4CD2" w:rsidDel="004E5826">
            <w:rPr>
              <w:b/>
            </w:rPr>
            <w:fldChar w:fldCharType="begin"/>
          </w:r>
          <w:r w:rsidR="005C595E" w:rsidRPr="000B4CD2" w:rsidDel="004E5826">
            <w:rPr>
              <w:b/>
            </w:rPr>
            <w:delInstrText xml:space="preserve"> REF _Ref359499871 \r \h  \* MERGEFORMAT </w:delInstrText>
          </w:r>
        </w:del>
      </w:ins>
      <w:del w:id="4370" w:author="Jesus" w:date="2013-07-06T00:55:00Z">
        <w:r w:rsidR="005C595E" w:rsidRPr="000B4CD2" w:rsidDel="004E5826">
          <w:rPr>
            <w:b/>
          </w:rPr>
        </w:r>
      </w:del>
      <w:ins w:id="4371" w:author="Campos Muñoz, Jesús" w:date="2013-06-20T13:57:00Z">
        <w:del w:id="4372" w:author="Jesus" w:date="2013-07-06T00:55:00Z">
          <w:r w:rsidR="005C595E" w:rsidRPr="000B4CD2" w:rsidDel="004E5826">
            <w:rPr>
              <w:b/>
            </w:rPr>
            <w:fldChar w:fldCharType="separate"/>
          </w:r>
        </w:del>
      </w:ins>
      <w:ins w:id="4373" w:author="Campos Muñoz, Jesús" w:date="2013-07-05T14:29:00Z">
        <w:del w:id="4374" w:author="Jesus" w:date="2013-07-06T00:55:00Z">
          <w:r w:rsidR="00BF3893" w:rsidDel="004E5826">
            <w:rPr>
              <w:b/>
            </w:rPr>
            <w:delText>3.2.6</w:delText>
          </w:r>
        </w:del>
      </w:ins>
      <w:ins w:id="4375" w:author="Campos Muñoz, Jesús" w:date="2013-06-20T13:57:00Z">
        <w:del w:id="4376" w:author="Jesus" w:date="2013-07-06T00:55:00Z">
          <w:r w:rsidR="005C595E" w:rsidRPr="000B4CD2" w:rsidDel="004E5826">
            <w:rPr>
              <w:b/>
            </w:rPr>
            <w:fldChar w:fldCharType="end"/>
          </w:r>
          <w:r w:rsidR="005C595E" w:rsidRPr="000B4CD2" w:rsidDel="004E5826">
            <w:rPr>
              <w:b/>
            </w:rPr>
            <w:delText xml:space="preserve"> </w:delText>
          </w:r>
          <w:r w:rsidR="005C595E" w:rsidRPr="000B4CD2" w:rsidDel="004E5826">
            <w:rPr>
              <w:b/>
            </w:rPr>
            <w:fldChar w:fldCharType="begin"/>
          </w:r>
          <w:r w:rsidR="005C595E" w:rsidRPr="000B4CD2" w:rsidDel="004E5826">
            <w:rPr>
              <w:b/>
            </w:rPr>
            <w:delInstrText xml:space="preserve"> REF _Ref359499875 \h  \* MERGEFORMAT </w:delInstrText>
          </w:r>
        </w:del>
      </w:ins>
      <w:del w:id="4377" w:author="Jesus" w:date="2013-07-06T00:55:00Z">
        <w:r w:rsidR="005C595E" w:rsidRPr="000B4CD2" w:rsidDel="004E5826">
          <w:rPr>
            <w:b/>
          </w:rPr>
        </w:r>
      </w:del>
      <w:ins w:id="4378" w:author="Campos Muñoz, Jesús" w:date="2013-06-20T13:57:00Z">
        <w:del w:id="4379" w:author="Jesus" w:date="2013-07-06T00:55:00Z">
          <w:r w:rsidR="005C595E" w:rsidRPr="000B4CD2" w:rsidDel="004E5826">
            <w:rPr>
              <w:b/>
            </w:rPr>
            <w:fldChar w:fldCharType="separate"/>
          </w:r>
        </w:del>
      </w:ins>
      <w:ins w:id="4380" w:author="Campos Muñoz, Jesús" w:date="2013-07-05T14:29:00Z">
        <w:del w:id="4381" w:author="Jesus" w:date="2013-07-06T00:55:00Z">
          <w:r w:rsidR="00BF3893" w:rsidRPr="00BF3893" w:rsidDel="004E5826">
            <w:rPr>
              <w:b/>
              <w:rPrChange w:id="4382" w:author="Campos Muñoz, Jesús" w:date="2013-07-05T14:29:00Z">
                <w:rPr/>
              </w:rPrChange>
            </w:rPr>
            <w:delText>Obtenir fitxes d’una categoria</w:delText>
          </w:r>
        </w:del>
      </w:ins>
      <w:ins w:id="4383" w:author="Campos Muñoz, Jesús" w:date="2013-06-20T13:57:00Z">
        <w:del w:id="4384" w:author="Jesus" w:date="2013-07-06T00:55:00Z">
          <w:r w:rsidR="005C595E" w:rsidRPr="000B4CD2" w:rsidDel="004E5826">
            <w:rPr>
              <w:b/>
            </w:rPr>
            <w:fldChar w:fldCharType="end"/>
          </w:r>
        </w:del>
      </w:ins>
      <w:ins w:id="4385" w:author="Campos Muñoz, Jesús" w:date="2013-06-20T13:50:00Z">
        <w:del w:id="4386" w:author="Jesus" w:date="2013-07-06T00:55:00Z">
          <w:r w:rsidDel="004E5826">
            <w:delText xml:space="preserve">. D’aquesta manera amb el mètode </w:delText>
          </w:r>
        </w:del>
      </w:ins>
      <w:ins w:id="4387" w:author="Campos Muñoz, Jesús" w:date="2013-06-21T09:22:00Z">
        <w:del w:id="4388" w:author="Jesus" w:date="2013-07-06T00:55:00Z">
          <w:r w:rsidR="00D8029F" w:rsidRPr="00D8029F" w:rsidDel="004E5826">
            <w:rPr>
              <w:b/>
              <w:rPrChange w:id="4389" w:author="Campos Muñoz, Jesús" w:date="2013-06-21T09:22:00Z">
                <w:rPr/>
              </w:rPrChange>
            </w:rPr>
            <w:delText>fitxesCategoriaAgendaPaginadaDates</w:delText>
          </w:r>
        </w:del>
      </w:ins>
      <w:ins w:id="4390" w:author="Campos Muñoz, Jesús" w:date="2013-06-20T13:50:00Z">
        <w:del w:id="4391" w:author="Jesus" w:date="2013-07-06T00:55:00Z">
          <w:r w:rsidDel="004E5826">
            <w:delText xml:space="preserve"> es pot triar la quantitat de resultats que es volen obtenir.</w:delText>
          </w:r>
        </w:del>
      </w:ins>
    </w:p>
    <w:p w:rsidR="00782F20" w:rsidDel="004E5826" w:rsidRDefault="00782F20" w:rsidP="00782F20">
      <w:pPr>
        <w:rPr>
          <w:ins w:id="4392" w:author="Campos Muñoz, Jesús" w:date="2013-06-20T13:50:00Z"/>
          <w:del w:id="4393" w:author="Jesus" w:date="2013-07-06T00:55:00Z"/>
        </w:rPr>
      </w:pPr>
    </w:p>
    <w:p w:rsidR="00782F20" w:rsidRPr="00FB7E19" w:rsidDel="004E5826" w:rsidRDefault="00782F20" w:rsidP="00782F20">
      <w:pPr>
        <w:rPr>
          <w:ins w:id="4394" w:author="Campos Muñoz, Jesús" w:date="2013-06-20T13:50:00Z"/>
          <w:del w:id="4395" w:author="Jesus" w:date="2013-07-06T00:55:00Z"/>
        </w:rPr>
      </w:pPr>
      <w:ins w:id="4396" w:author="Campos Muñoz, Jesús" w:date="2013-06-20T13:50:00Z">
        <w:del w:id="4397" w:author="Jesus" w:date="2013-07-06T00:55:00Z">
          <w:r w:rsidDel="004E5826">
            <w:delText xml:space="preserve">La forma de la resposta WSDL és una estructura </w:delText>
          </w:r>
          <w:r w:rsidDel="004E5826">
            <w:rPr>
              <w:b/>
            </w:rPr>
            <w:delText xml:space="preserve">CodiEstat </w:delText>
          </w:r>
          <w:r w:rsidDel="004E5826">
            <w:delText>ja que només interessa indicar el nombre total de registres que s’obtindrien als seues corresponents mètodes.</w:delText>
          </w:r>
        </w:del>
      </w:ins>
    </w:p>
    <w:p w:rsidR="00782F20" w:rsidDel="004E5826" w:rsidRDefault="00782F20" w:rsidP="00782F20">
      <w:pPr>
        <w:tabs>
          <w:tab w:val="left" w:pos="2527"/>
        </w:tabs>
        <w:rPr>
          <w:ins w:id="4398" w:author="Campos Muñoz, Jesús" w:date="2013-06-20T13:52:00Z"/>
          <w:del w:id="4399" w:author="Jesus" w:date="2013-07-06T00:55:00Z"/>
        </w:rPr>
      </w:pPr>
      <w:ins w:id="4400" w:author="Campos Muñoz, Jesús" w:date="2013-06-20T13:50:00Z">
        <w:del w:id="4401" w:author="Jesus" w:date="2013-07-06T00:55:00Z">
          <w:r w:rsidDel="004E5826">
            <w:delText xml:space="preserve">Possibles </w:delText>
          </w:r>
          <w:r w:rsidDel="004E5826">
            <w:fldChar w:fldCharType="begin"/>
          </w:r>
          <w:r w:rsidDel="004E5826">
            <w:delInstrText xml:space="preserve"> HYPERLINK  \l "_Annex_B:_Situacions" </w:delInstrText>
          </w:r>
          <w:r w:rsidDel="004E5826">
            <w:fldChar w:fldCharType="separate"/>
          </w:r>
          <w:r w:rsidRPr="007A5DE0" w:rsidDel="004E5826">
            <w:rPr>
              <w:rStyle w:val="Hipervnculo"/>
            </w:rPr>
            <w:delText>codis</w:delText>
          </w:r>
          <w:r w:rsidRPr="00811789" w:rsidDel="004E5826">
            <w:rPr>
              <w:rStyle w:val="Hipervnculo"/>
            </w:rPr>
            <w:delText xml:space="preserve"> d’estat</w:delText>
          </w:r>
          <w:r w:rsidDel="004E5826">
            <w:fldChar w:fldCharType="end"/>
          </w:r>
          <w:r w:rsidDel="004E5826">
            <w:delText xml:space="preserve"> que pot retornar el mètode: 0, -1, 1, 2 ó </w:delText>
          </w:r>
          <w:r w:rsidR="00E57C4E" w:rsidDel="004E5826">
            <w:delText>4</w:delText>
          </w:r>
          <w:r w:rsidDel="004E5826">
            <w:delText>.</w:delText>
          </w:r>
        </w:del>
      </w:ins>
    </w:p>
    <w:p w:rsidR="001A596D" w:rsidDel="004E5826" w:rsidRDefault="001A596D" w:rsidP="00782F20">
      <w:pPr>
        <w:tabs>
          <w:tab w:val="left" w:pos="2527"/>
        </w:tabs>
        <w:rPr>
          <w:ins w:id="4402" w:author="Campos Muñoz, Jesús" w:date="2013-06-20T13:50:00Z"/>
          <w:del w:id="4403" w:author="Jesus" w:date="2013-07-06T00:55:00Z"/>
        </w:rPr>
      </w:pPr>
    </w:p>
    <w:p w:rsidR="00782F20" w:rsidDel="004E5826" w:rsidRDefault="00782F20" w:rsidP="00782F20">
      <w:pPr>
        <w:tabs>
          <w:tab w:val="left" w:pos="2527"/>
        </w:tabs>
        <w:rPr>
          <w:ins w:id="4404" w:author="Campos Muñoz, Jesús" w:date="2013-06-20T13:50:00Z"/>
          <w:del w:id="4405" w:author="Jesus" w:date="2013-07-06T00:55:00Z"/>
        </w:rPr>
      </w:pPr>
      <w:ins w:id="4406" w:author="Campos Muñoz, Jesús" w:date="2013-06-20T13:50:00Z">
        <w:del w:id="4407" w:author="Jesus" w:date="2013-07-06T00:55:00Z">
          <w:r w:rsidDel="004E5826">
            <w:delText>Mètodes d’obtenció de resultats:</w:delText>
          </w:r>
        </w:del>
      </w:ins>
    </w:p>
    <w:tbl>
      <w:tblPr>
        <w:tblStyle w:val="Tablaconcuadrcula"/>
        <w:tblW w:w="0" w:type="auto"/>
        <w:tblBorders>
          <w:top w:val="none" w:sz="0" w:space="0" w:color="auto"/>
          <w:left w:val="none" w:sz="0" w:space="0" w:color="auto"/>
          <w:bottom w:val="none" w:sz="0" w:space="0" w:color="auto"/>
          <w:right w:val="none" w:sz="0" w:space="0" w:color="auto"/>
        </w:tblBorders>
        <w:shd w:val="pct10" w:color="auto" w:fill="auto"/>
        <w:tblLook w:val="04A0" w:firstRow="1" w:lastRow="0" w:firstColumn="1" w:lastColumn="0" w:noHBand="0" w:noVBand="1"/>
      </w:tblPr>
      <w:tblGrid>
        <w:gridCol w:w="8644"/>
      </w:tblGrid>
      <w:tr w:rsidR="00782F20" w:rsidDel="004E5826" w:rsidTr="00C37656">
        <w:trPr>
          <w:ins w:id="4408" w:author="Campos Muñoz, Jesús" w:date="2013-06-20T13:50:00Z"/>
          <w:del w:id="4409" w:author="Jesus" w:date="2013-07-06T00:55:00Z"/>
        </w:trPr>
        <w:tc>
          <w:tcPr>
            <w:tcW w:w="8644" w:type="dxa"/>
            <w:shd w:val="pct10" w:color="auto" w:fill="auto"/>
          </w:tcPr>
          <w:p w:rsidR="00782F20" w:rsidRPr="00291827" w:rsidDel="004E5826" w:rsidRDefault="00782F20" w:rsidP="00C37656">
            <w:pPr>
              <w:autoSpaceDE w:val="0"/>
              <w:autoSpaceDN w:val="0"/>
              <w:adjustRightInd w:val="0"/>
              <w:spacing w:line="276" w:lineRule="auto"/>
              <w:jc w:val="left"/>
              <w:rPr>
                <w:ins w:id="4410" w:author="Campos Muñoz, Jesús" w:date="2013-06-20T13:50:00Z"/>
                <w:del w:id="4411" w:author="Jesus" w:date="2013-07-06T00:55:00Z"/>
                <w:rFonts w:ascii="Consolas" w:eastAsiaTheme="minorHAnsi" w:hAnsi="Consolas" w:cs="Consolas"/>
                <w:sz w:val="19"/>
                <w:szCs w:val="19"/>
                <w:lang w:val="es-ES" w:bidi="ar-SA"/>
                <w:rPrChange w:id="4412" w:author="Jesus" w:date="2013-07-06T00:55:00Z">
                  <w:rPr>
                    <w:ins w:id="4413" w:author="Campos Muñoz, Jesús" w:date="2013-06-20T13:50:00Z"/>
                    <w:del w:id="4414" w:author="Jesus" w:date="2013-07-06T00:55:00Z"/>
                    <w:rFonts w:ascii="Consolas" w:eastAsiaTheme="minorHAnsi" w:hAnsi="Consolas" w:cs="Consolas"/>
                    <w:sz w:val="19"/>
                    <w:szCs w:val="19"/>
                    <w:lang w:val="en-US" w:bidi="ar-SA"/>
                  </w:rPr>
                </w:rPrChange>
              </w:rPr>
            </w:pPr>
            <w:ins w:id="4415" w:author="Campos Muñoz, Jesús" w:date="2013-06-20T13:50:00Z">
              <w:del w:id="4416" w:author="Jesus" w:date="2013-07-06T00:55:00Z">
                <w:r w:rsidRPr="00291827" w:rsidDel="004E5826">
                  <w:rPr>
                    <w:rFonts w:ascii="Consolas" w:eastAsiaTheme="minorHAnsi" w:hAnsi="Consolas" w:cs="Consolas"/>
                    <w:sz w:val="19"/>
                    <w:szCs w:val="19"/>
                    <w:lang w:val="es-ES" w:bidi="ar-SA"/>
                    <w:rPrChange w:id="4417" w:author="Jesus" w:date="2013-07-06T00:55:00Z">
                      <w:rPr>
                        <w:rFonts w:ascii="Consolas" w:eastAsiaTheme="minorHAnsi" w:hAnsi="Consolas" w:cs="Consolas"/>
                        <w:sz w:val="19"/>
                        <w:szCs w:val="19"/>
                        <w:lang w:val="en-US" w:bidi="ar-SA"/>
                      </w:rPr>
                    </w:rPrChange>
                  </w:rPr>
                  <w:delText>fitxes</w:delText>
                </w:r>
              </w:del>
            </w:ins>
            <w:ins w:id="4418" w:author="Campos Muñoz, Jesús" w:date="2013-06-20T13:51:00Z">
              <w:del w:id="4419" w:author="Jesus" w:date="2013-07-06T00:55:00Z">
                <w:r w:rsidR="00DD1250" w:rsidRPr="00291827" w:rsidDel="004E5826">
                  <w:rPr>
                    <w:rFonts w:ascii="Consolas" w:eastAsiaTheme="minorHAnsi" w:hAnsi="Consolas" w:cs="Consolas"/>
                    <w:sz w:val="19"/>
                    <w:szCs w:val="19"/>
                    <w:lang w:val="es-ES" w:bidi="ar-SA"/>
                    <w:rPrChange w:id="4420" w:author="Jesus" w:date="2013-07-06T00:55:00Z">
                      <w:rPr>
                        <w:rFonts w:ascii="Consolas" w:eastAsiaTheme="minorHAnsi" w:hAnsi="Consolas" w:cs="Consolas"/>
                        <w:sz w:val="19"/>
                        <w:szCs w:val="19"/>
                        <w:lang w:val="en-US" w:bidi="ar-SA"/>
                      </w:rPr>
                    </w:rPrChange>
                  </w:rPr>
                  <w:delText>Categoria</w:delText>
                </w:r>
              </w:del>
            </w:ins>
            <w:ins w:id="4421" w:author="Campos Muñoz, Jesús" w:date="2013-06-20T13:50:00Z">
              <w:del w:id="4422" w:author="Jesus" w:date="2013-07-06T00:55:00Z">
                <w:r w:rsidRPr="00291827" w:rsidDel="004E5826">
                  <w:rPr>
                    <w:rFonts w:ascii="Consolas" w:eastAsiaTheme="minorHAnsi" w:hAnsi="Consolas" w:cs="Consolas"/>
                    <w:sz w:val="19"/>
                    <w:szCs w:val="19"/>
                    <w:lang w:val="es-ES" w:bidi="ar-SA"/>
                    <w:rPrChange w:id="4423" w:author="Jesus" w:date="2013-07-06T00:55:00Z">
                      <w:rPr>
                        <w:rFonts w:ascii="Consolas" w:eastAsiaTheme="minorHAnsi" w:hAnsi="Consolas" w:cs="Consolas"/>
                        <w:sz w:val="19"/>
                        <w:szCs w:val="19"/>
                        <w:lang w:val="en-US" w:bidi="ar-SA"/>
                      </w:rPr>
                    </w:rPrChange>
                  </w:rPr>
                  <w:delText xml:space="preserve">AgendaPaginada(idioma </w:delText>
                </w:r>
                <w:r w:rsidRPr="00291827" w:rsidDel="004E5826">
                  <w:rPr>
                    <w:rFonts w:ascii="Consolas" w:eastAsiaTheme="minorHAnsi" w:hAnsi="Consolas" w:cs="Consolas"/>
                    <w:color w:val="0000FF"/>
                    <w:sz w:val="19"/>
                    <w:szCs w:val="19"/>
                    <w:lang w:val="es-ES" w:bidi="ar-SA"/>
                    <w:rPrChange w:id="4424" w:author="Jesus" w:date="2013-07-06T00:55:00Z">
                      <w:rPr>
                        <w:rFonts w:ascii="Consolas" w:eastAsiaTheme="minorHAnsi" w:hAnsi="Consolas" w:cs="Consolas"/>
                        <w:color w:val="0000FF"/>
                        <w:sz w:val="19"/>
                        <w:szCs w:val="19"/>
                        <w:lang w:val="en-US" w:bidi="ar-SA"/>
                      </w:rPr>
                    </w:rPrChange>
                  </w:rPr>
                  <w:delText>As</w:delText>
                </w:r>
                <w:r w:rsidRPr="00291827" w:rsidDel="004E5826">
                  <w:rPr>
                    <w:rFonts w:ascii="Consolas" w:eastAsiaTheme="minorHAnsi" w:hAnsi="Consolas" w:cs="Consolas"/>
                    <w:sz w:val="19"/>
                    <w:szCs w:val="19"/>
                    <w:lang w:val="es-ES" w:bidi="ar-SA"/>
                    <w:rPrChange w:id="4425" w:author="Jesus" w:date="2013-07-06T00:55:00Z">
                      <w:rPr>
                        <w:rFonts w:ascii="Consolas" w:eastAsiaTheme="minorHAnsi" w:hAnsi="Consolas" w:cs="Consolas"/>
                        <w:sz w:val="19"/>
                        <w:szCs w:val="19"/>
                        <w:lang w:val="en-US" w:bidi="ar-SA"/>
                      </w:rPr>
                    </w:rPrChange>
                  </w:rPr>
                  <w:delText xml:space="preserve"> </w:delText>
                </w:r>
                <w:r w:rsidRPr="00291827" w:rsidDel="004E5826">
                  <w:rPr>
                    <w:rFonts w:ascii="Consolas" w:eastAsiaTheme="minorHAnsi" w:hAnsi="Consolas" w:cs="Consolas"/>
                    <w:color w:val="0000FF"/>
                    <w:sz w:val="19"/>
                    <w:szCs w:val="19"/>
                    <w:lang w:val="es-ES" w:bidi="ar-SA"/>
                    <w:rPrChange w:id="4426" w:author="Jesus" w:date="2013-07-06T00:55:00Z">
                      <w:rPr>
                        <w:rFonts w:ascii="Consolas" w:eastAsiaTheme="minorHAnsi" w:hAnsi="Consolas" w:cs="Consolas"/>
                        <w:color w:val="0000FF"/>
                        <w:sz w:val="19"/>
                        <w:szCs w:val="19"/>
                        <w:lang w:val="en-US" w:bidi="ar-SA"/>
                      </w:rPr>
                    </w:rPrChange>
                  </w:rPr>
                  <w:delText>Integer</w:delText>
                </w:r>
                <w:r w:rsidRPr="00291827" w:rsidDel="004E5826">
                  <w:rPr>
                    <w:rFonts w:ascii="Consolas" w:eastAsiaTheme="minorHAnsi" w:hAnsi="Consolas" w:cs="Consolas"/>
                    <w:sz w:val="19"/>
                    <w:szCs w:val="19"/>
                    <w:lang w:val="es-ES" w:bidi="ar-SA"/>
                    <w:rPrChange w:id="4427" w:author="Jesus" w:date="2013-07-06T00:55:00Z">
                      <w:rPr>
                        <w:rFonts w:ascii="Consolas" w:eastAsiaTheme="minorHAnsi" w:hAnsi="Consolas" w:cs="Consolas"/>
                        <w:sz w:val="19"/>
                        <w:szCs w:val="19"/>
                        <w:lang w:val="en-US" w:bidi="ar-SA"/>
                      </w:rPr>
                    </w:rPrChange>
                  </w:rPr>
                  <w:delText>, id</w:delText>
                </w:r>
              </w:del>
            </w:ins>
            <w:ins w:id="4428" w:author="Campos Muñoz, Jesús" w:date="2013-06-20T13:51:00Z">
              <w:del w:id="4429" w:author="Jesus" w:date="2013-07-06T00:55:00Z">
                <w:r w:rsidR="00DD1250" w:rsidRPr="00291827" w:rsidDel="004E5826">
                  <w:rPr>
                    <w:rFonts w:ascii="Consolas" w:eastAsiaTheme="minorHAnsi" w:hAnsi="Consolas" w:cs="Consolas"/>
                    <w:sz w:val="19"/>
                    <w:szCs w:val="19"/>
                    <w:lang w:val="es-ES" w:bidi="ar-SA"/>
                    <w:rPrChange w:id="4430" w:author="Jesus" w:date="2013-07-06T00:55:00Z">
                      <w:rPr>
                        <w:rFonts w:ascii="Consolas" w:eastAsiaTheme="minorHAnsi" w:hAnsi="Consolas" w:cs="Consolas"/>
                        <w:sz w:val="19"/>
                        <w:szCs w:val="19"/>
                        <w:lang w:val="en-US" w:bidi="ar-SA"/>
                      </w:rPr>
                    </w:rPrChange>
                  </w:rPr>
                  <w:delText>Categoria</w:delText>
                </w:r>
              </w:del>
            </w:ins>
            <w:ins w:id="4431" w:author="Campos Muñoz, Jesús" w:date="2013-06-20T13:50:00Z">
              <w:del w:id="4432" w:author="Jesus" w:date="2013-07-06T00:55:00Z">
                <w:r w:rsidRPr="00291827" w:rsidDel="004E5826">
                  <w:rPr>
                    <w:rFonts w:ascii="Consolas" w:eastAsiaTheme="minorHAnsi" w:hAnsi="Consolas" w:cs="Consolas"/>
                    <w:sz w:val="19"/>
                    <w:szCs w:val="19"/>
                    <w:lang w:val="es-ES" w:bidi="ar-SA"/>
                    <w:rPrChange w:id="4433" w:author="Jesus" w:date="2013-07-06T00:55:00Z">
                      <w:rPr>
                        <w:rFonts w:ascii="Consolas" w:eastAsiaTheme="minorHAnsi" w:hAnsi="Consolas" w:cs="Consolas"/>
                        <w:sz w:val="19"/>
                        <w:szCs w:val="19"/>
                        <w:lang w:val="en-US" w:bidi="ar-SA"/>
                      </w:rPr>
                    </w:rPrChange>
                  </w:rPr>
                  <w:delText xml:space="preserve">Agenda </w:delText>
                </w:r>
                <w:r w:rsidRPr="00291827" w:rsidDel="004E5826">
                  <w:rPr>
                    <w:rFonts w:ascii="Consolas" w:eastAsiaTheme="minorHAnsi" w:hAnsi="Consolas" w:cs="Consolas"/>
                    <w:color w:val="0000FF"/>
                    <w:sz w:val="19"/>
                    <w:szCs w:val="19"/>
                    <w:lang w:val="es-ES" w:bidi="ar-SA"/>
                    <w:rPrChange w:id="4434" w:author="Jesus" w:date="2013-07-06T00:55:00Z">
                      <w:rPr>
                        <w:rFonts w:ascii="Consolas" w:eastAsiaTheme="minorHAnsi" w:hAnsi="Consolas" w:cs="Consolas"/>
                        <w:color w:val="0000FF"/>
                        <w:sz w:val="19"/>
                        <w:szCs w:val="19"/>
                        <w:lang w:val="en-US" w:bidi="ar-SA"/>
                      </w:rPr>
                    </w:rPrChange>
                  </w:rPr>
                  <w:delText>As</w:delText>
                </w:r>
                <w:r w:rsidRPr="00291827" w:rsidDel="004E5826">
                  <w:rPr>
                    <w:rFonts w:ascii="Consolas" w:eastAsiaTheme="minorHAnsi" w:hAnsi="Consolas" w:cs="Consolas"/>
                    <w:sz w:val="19"/>
                    <w:szCs w:val="19"/>
                    <w:lang w:val="es-ES" w:bidi="ar-SA"/>
                    <w:rPrChange w:id="4435" w:author="Jesus" w:date="2013-07-06T00:55:00Z">
                      <w:rPr>
                        <w:rFonts w:ascii="Consolas" w:eastAsiaTheme="minorHAnsi" w:hAnsi="Consolas" w:cs="Consolas"/>
                        <w:sz w:val="19"/>
                        <w:szCs w:val="19"/>
                        <w:lang w:val="en-US" w:bidi="ar-SA"/>
                      </w:rPr>
                    </w:rPrChange>
                  </w:rPr>
                  <w:delText xml:space="preserve"> </w:delText>
                </w:r>
                <w:r w:rsidRPr="00291827" w:rsidDel="004E5826">
                  <w:rPr>
                    <w:rFonts w:ascii="Consolas" w:eastAsiaTheme="minorHAnsi" w:hAnsi="Consolas" w:cs="Consolas"/>
                    <w:color w:val="0000FF"/>
                    <w:sz w:val="19"/>
                    <w:szCs w:val="19"/>
                    <w:lang w:val="es-ES" w:bidi="ar-SA"/>
                    <w:rPrChange w:id="4436" w:author="Jesus" w:date="2013-07-06T00:55:00Z">
                      <w:rPr>
                        <w:rFonts w:ascii="Consolas" w:eastAsiaTheme="minorHAnsi" w:hAnsi="Consolas" w:cs="Consolas"/>
                        <w:color w:val="0000FF"/>
                        <w:sz w:val="19"/>
                        <w:szCs w:val="19"/>
                        <w:lang w:val="en-US" w:bidi="ar-SA"/>
                      </w:rPr>
                    </w:rPrChange>
                  </w:rPr>
                  <w:delText>Integer</w:delText>
                </w:r>
                <w:r w:rsidRPr="00291827" w:rsidDel="004E5826">
                  <w:rPr>
                    <w:rFonts w:ascii="Consolas" w:eastAsiaTheme="minorHAnsi" w:hAnsi="Consolas" w:cs="Consolas"/>
                    <w:sz w:val="19"/>
                    <w:szCs w:val="19"/>
                    <w:lang w:val="es-ES" w:bidi="ar-SA"/>
                    <w:rPrChange w:id="4437" w:author="Jesus" w:date="2013-07-06T00:55:00Z">
                      <w:rPr>
                        <w:rFonts w:ascii="Consolas" w:eastAsiaTheme="minorHAnsi" w:hAnsi="Consolas" w:cs="Consolas"/>
                        <w:sz w:val="19"/>
                        <w:szCs w:val="19"/>
                        <w:lang w:val="en-US" w:bidi="ar-SA"/>
                      </w:rPr>
                    </w:rPrChange>
                  </w:rPr>
                  <w:delText xml:space="preserve">, firstRow </w:delText>
                </w:r>
                <w:r w:rsidRPr="00291827" w:rsidDel="004E5826">
                  <w:rPr>
                    <w:rFonts w:ascii="Consolas" w:eastAsiaTheme="minorHAnsi" w:hAnsi="Consolas" w:cs="Consolas"/>
                    <w:color w:val="0000FF"/>
                    <w:sz w:val="19"/>
                    <w:szCs w:val="19"/>
                    <w:lang w:val="es-ES" w:bidi="ar-SA"/>
                    <w:rPrChange w:id="4438" w:author="Jesus" w:date="2013-07-06T00:55:00Z">
                      <w:rPr>
                        <w:rFonts w:ascii="Consolas" w:eastAsiaTheme="minorHAnsi" w:hAnsi="Consolas" w:cs="Consolas"/>
                        <w:color w:val="0000FF"/>
                        <w:sz w:val="19"/>
                        <w:szCs w:val="19"/>
                        <w:lang w:val="en-US" w:bidi="ar-SA"/>
                      </w:rPr>
                    </w:rPrChange>
                  </w:rPr>
                  <w:delText>As</w:delText>
                </w:r>
                <w:r w:rsidRPr="00291827" w:rsidDel="004E5826">
                  <w:rPr>
                    <w:rFonts w:ascii="Consolas" w:eastAsiaTheme="minorHAnsi" w:hAnsi="Consolas" w:cs="Consolas"/>
                    <w:sz w:val="19"/>
                    <w:szCs w:val="19"/>
                    <w:lang w:val="es-ES" w:bidi="ar-SA"/>
                    <w:rPrChange w:id="4439" w:author="Jesus" w:date="2013-07-06T00:55:00Z">
                      <w:rPr>
                        <w:rFonts w:ascii="Consolas" w:eastAsiaTheme="minorHAnsi" w:hAnsi="Consolas" w:cs="Consolas"/>
                        <w:sz w:val="19"/>
                        <w:szCs w:val="19"/>
                        <w:lang w:val="en-US" w:bidi="ar-SA"/>
                      </w:rPr>
                    </w:rPrChange>
                  </w:rPr>
                  <w:delText xml:space="preserve"> </w:delText>
                </w:r>
                <w:r w:rsidRPr="00291827" w:rsidDel="004E5826">
                  <w:rPr>
                    <w:rFonts w:ascii="Consolas" w:eastAsiaTheme="minorHAnsi" w:hAnsi="Consolas" w:cs="Consolas"/>
                    <w:color w:val="0000FF"/>
                    <w:sz w:val="19"/>
                    <w:szCs w:val="19"/>
                    <w:lang w:val="es-ES" w:bidi="ar-SA"/>
                    <w:rPrChange w:id="4440" w:author="Jesus" w:date="2013-07-06T00:55:00Z">
                      <w:rPr>
                        <w:rFonts w:ascii="Consolas" w:eastAsiaTheme="minorHAnsi" w:hAnsi="Consolas" w:cs="Consolas"/>
                        <w:color w:val="0000FF"/>
                        <w:sz w:val="19"/>
                        <w:szCs w:val="19"/>
                        <w:lang w:val="en-US" w:bidi="ar-SA"/>
                      </w:rPr>
                    </w:rPrChange>
                  </w:rPr>
                  <w:delText>Integer</w:delText>
                </w:r>
                <w:r w:rsidRPr="00291827" w:rsidDel="004E5826">
                  <w:rPr>
                    <w:rFonts w:ascii="Consolas" w:eastAsiaTheme="minorHAnsi" w:hAnsi="Consolas" w:cs="Consolas"/>
                    <w:sz w:val="19"/>
                    <w:szCs w:val="19"/>
                    <w:lang w:val="es-ES" w:bidi="ar-SA"/>
                    <w:rPrChange w:id="4441" w:author="Jesus" w:date="2013-07-06T00:55:00Z">
                      <w:rPr>
                        <w:rFonts w:ascii="Consolas" w:eastAsiaTheme="minorHAnsi" w:hAnsi="Consolas" w:cs="Consolas"/>
                        <w:sz w:val="19"/>
                        <w:szCs w:val="19"/>
                        <w:lang w:val="en-US" w:bidi="ar-SA"/>
                      </w:rPr>
                    </w:rPrChange>
                  </w:rPr>
                  <w:delText xml:space="preserve">, lastRow </w:delText>
                </w:r>
                <w:r w:rsidRPr="00291827" w:rsidDel="004E5826">
                  <w:rPr>
                    <w:rFonts w:ascii="Consolas" w:eastAsiaTheme="minorHAnsi" w:hAnsi="Consolas" w:cs="Consolas"/>
                    <w:color w:val="0000FF"/>
                    <w:sz w:val="19"/>
                    <w:szCs w:val="19"/>
                    <w:lang w:val="es-ES" w:bidi="ar-SA"/>
                    <w:rPrChange w:id="4442" w:author="Jesus" w:date="2013-07-06T00:55:00Z">
                      <w:rPr>
                        <w:rFonts w:ascii="Consolas" w:eastAsiaTheme="minorHAnsi" w:hAnsi="Consolas" w:cs="Consolas"/>
                        <w:color w:val="0000FF"/>
                        <w:sz w:val="19"/>
                        <w:szCs w:val="19"/>
                        <w:lang w:val="en-US" w:bidi="ar-SA"/>
                      </w:rPr>
                    </w:rPrChange>
                  </w:rPr>
                  <w:delText>As</w:delText>
                </w:r>
                <w:r w:rsidRPr="00291827" w:rsidDel="004E5826">
                  <w:rPr>
                    <w:rFonts w:ascii="Consolas" w:eastAsiaTheme="minorHAnsi" w:hAnsi="Consolas" w:cs="Consolas"/>
                    <w:sz w:val="19"/>
                    <w:szCs w:val="19"/>
                    <w:lang w:val="es-ES" w:bidi="ar-SA"/>
                    <w:rPrChange w:id="4443" w:author="Jesus" w:date="2013-07-06T00:55:00Z">
                      <w:rPr>
                        <w:rFonts w:ascii="Consolas" w:eastAsiaTheme="minorHAnsi" w:hAnsi="Consolas" w:cs="Consolas"/>
                        <w:sz w:val="19"/>
                        <w:szCs w:val="19"/>
                        <w:lang w:val="en-US" w:bidi="ar-SA"/>
                      </w:rPr>
                    </w:rPrChange>
                  </w:rPr>
                  <w:delText xml:space="preserve"> </w:delText>
                </w:r>
                <w:r w:rsidRPr="00291827" w:rsidDel="004E5826">
                  <w:rPr>
                    <w:rFonts w:ascii="Consolas" w:eastAsiaTheme="minorHAnsi" w:hAnsi="Consolas" w:cs="Consolas"/>
                    <w:color w:val="0000FF"/>
                    <w:sz w:val="19"/>
                    <w:szCs w:val="19"/>
                    <w:lang w:val="es-ES" w:bidi="ar-SA"/>
                    <w:rPrChange w:id="4444" w:author="Jesus" w:date="2013-07-06T00:55:00Z">
                      <w:rPr>
                        <w:rFonts w:ascii="Consolas" w:eastAsiaTheme="minorHAnsi" w:hAnsi="Consolas" w:cs="Consolas"/>
                        <w:color w:val="0000FF"/>
                        <w:sz w:val="19"/>
                        <w:szCs w:val="19"/>
                        <w:lang w:val="en-US" w:bidi="ar-SA"/>
                      </w:rPr>
                    </w:rPrChange>
                  </w:rPr>
                  <w:delText>Integer</w:delText>
                </w:r>
                <w:r w:rsidRPr="00291827" w:rsidDel="004E5826">
                  <w:rPr>
                    <w:rFonts w:ascii="Consolas" w:eastAsiaTheme="minorHAnsi" w:hAnsi="Consolas" w:cs="Consolas"/>
                    <w:sz w:val="19"/>
                    <w:szCs w:val="19"/>
                    <w:lang w:val="es-ES" w:bidi="ar-SA"/>
                    <w:rPrChange w:id="4445" w:author="Jesus" w:date="2013-07-06T00:55:00Z">
                      <w:rPr>
                        <w:rFonts w:ascii="Consolas" w:eastAsiaTheme="minorHAnsi" w:hAnsi="Consolas" w:cs="Consolas"/>
                        <w:sz w:val="19"/>
                        <w:szCs w:val="19"/>
                        <w:lang w:val="en-US" w:bidi="ar-SA"/>
                      </w:rPr>
                    </w:rPrChange>
                  </w:rPr>
                  <w:delText>)</w:delText>
                </w:r>
              </w:del>
            </w:ins>
          </w:p>
          <w:p w:rsidR="00782F20" w:rsidRPr="00291827" w:rsidDel="004E5826" w:rsidRDefault="00782F20" w:rsidP="00C37656">
            <w:pPr>
              <w:autoSpaceDE w:val="0"/>
              <w:autoSpaceDN w:val="0"/>
              <w:adjustRightInd w:val="0"/>
              <w:spacing w:line="276" w:lineRule="auto"/>
              <w:jc w:val="left"/>
              <w:rPr>
                <w:ins w:id="4446" w:author="Campos Muñoz, Jesús" w:date="2013-06-20T13:50:00Z"/>
                <w:del w:id="4447" w:author="Jesus" w:date="2013-07-06T00:55:00Z"/>
                <w:rFonts w:ascii="Consolas" w:eastAsiaTheme="minorHAnsi" w:hAnsi="Consolas" w:cs="Consolas"/>
                <w:sz w:val="19"/>
                <w:szCs w:val="19"/>
                <w:lang w:val="es-ES" w:bidi="ar-SA"/>
                <w:rPrChange w:id="4448" w:author="Jesus" w:date="2013-07-06T00:55:00Z">
                  <w:rPr>
                    <w:ins w:id="4449" w:author="Campos Muñoz, Jesús" w:date="2013-06-20T13:50:00Z"/>
                    <w:del w:id="4450" w:author="Jesus" w:date="2013-07-06T00:55:00Z"/>
                    <w:rFonts w:ascii="Consolas" w:eastAsiaTheme="minorHAnsi" w:hAnsi="Consolas" w:cs="Consolas"/>
                    <w:sz w:val="19"/>
                    <w:szCs w:val="19"/>
                    <w:lang w:val="en-US" w:bidi="ar-SA"/>
                  </w:rPr>
                </w:rPrChange>
              </w:rPr>
            </w:pPr>
            <w:ins w:id="4451" w:author="Campos Muñoz, Jesús" w:date="2013-06-20T13:50:00Z">
              <w:del w:id="4452" w:author="Jesus" w:date="2013-07-06T00:55:00Z">
                <w:r w:rsidRPr="00291827" w:rsidDel="004E5826">
                  <w:rPr>
                    <w:rFonts w:ascii="Consolas" w:eastAsiaTheme="minorHAnsi" w:hAnsi="Consolas" w:cs="Consolas"/>
                    <w:sz w:val="19"/>
                    <w:szCs w:val="19"/>
                    <w:lang w:val="es-ES" w:bidi="ar-SA"/>
                    <w:rPrChange w:id="4453" w:author="Jesus" w:date="2013-07-06T00:55:00Z">
                      <w:rPr>
                        <w:rFonts w:ascii="Consolas" w:eastAsiaTheme="minorHAnsi" w:hAnsi="Consolas" w:cs="Consolas"/>
                        <w:sz w:val="19"/>
                        <w:szCs w:val="19"/>
                        <w:lang w:val="en-US" w:bidi="ar-SA"/>
                      </w:rPr>
                    </w:rPrChange>
                  </w:rPr>
                  <w:delText>fitxes</w:delText>
                </w:r>
              </w:del>
            </w:ins>
            <w:ins w:id="4454" w:author="Campos Muñoz, Jesús" w:date="2013-06-20T13:51:00Z">
              <w:del w:id="4455" w:author="Jesus" w:date="2013-07-06T00:55:00Z">
                <w:r w:rsidR="00DD1250" w:rsidRPr="00291827" w:rsidDel="004E5826">
                  <w:rPr>
                    <w:rFonts w:ascii="Consolas" w:eastAsiaTheme="minorHAnsi" w:hAnsi="Consolas" w:cs="Consolas"/>
                    <w:sz w:val="19"/>
                    <w:szCs w:val="19"/>
                    <w:lang w:val="es-ES" w:bidi="ar-SA"/>
                    <w:rPrChange w:id="4456" w:author="Jesus" w:date="2013-07-06T00:55:00Z">
                      <w:rPr>
                        <w:rFonts w:ascii="Consolas" w:eastAsiaTheme="minorHAnsi" w:hAnsi="Consolas" w:cs="Consolas"/>
                        <w:sz w:val="19"/>
                        <w:szCs w:val="19"/>
                        <w:lang w:val="en-US" w:bidi="ar-SA"/>
                      </w:rPr>
                    </w:rPrChange>
                  </w:rPr>
                  <w:delText>Categoria</w:delText>
                </w:r>
              </w:del>
            </w:ins>
            <w:ins w:id="4457" w:author="Campos Muñoz, Jesús" w:date="2013-06-20T13:50:00Z">
              <w:del w:id="4458" w:author="Jesus" w:date="2013-07-06T00:55:00Z">
                <w:r w:rsidRPr="00291827" w:rsidDel="004E5826">
                  <w:rPr>
                    <w:rFonts w:ascii="Consolas" w:eastAsiaTheme="minorHAnsi" w:hAnsi="Consolas" w:cs="Consolas"/>
                    <w:sz w:val="19"/>
                    <w:szCs w:val="19"/>
                    <w:lang w:val="es-ES" w:bidi="ar-SA"/>
                    <w:rPrChange w:id="4459" w:author="Jesus" w:date="2013-07-06T00:55:00Z">
                      <w:rPr>
                        <w:rFonts w:ascii="Consolas" w:eastAsiaTheme="minorHAnsi" w:hAnsi="Consolas" w:cs="Consolas"/>
                        <w:sz w:val="19"/>
                        <w:szCs w:val="19"/>
                        <w:lang w:val="en-US" w:bidi="ar-SA"/>
                      </w:rPr>
                    </w:rPrChange>
                  </w:rPr>
                  <w:delText xml:space="preserve">AgendaPaginadaData(idioma </w:delText>
                </w:r>
                <w:r w:rsidRPr="00291827" w:rsidDel="004E5826">
                  <w:rPr>
                    <w:rFonts w:ascii="Consolas" w:eastAsiaTheme="minorHAnsi" w:hAnsi="Consolas" w:cs="Consolas"/>
                    <w:color w:val="0000FF"/>
                    <w:sz w:val="19"/>
                    <w:szCs w:val="19"/>
                    <w:lang w:val="es-ES" w:bidi="ar-SA"/>
                    <w:rPrChange w:id="4460" w:author="Jesus" w:date="2013-07-06T00:55:00Z">
                      <w:rPr>
                        <w:rFonts w:ascii="Consolas" w:eastAsiaTheme="minorHAnsi" w:hAnsi="Consolas" w:cs="Consolas"/>
                        <w:color w:val="0000FF"/>
                        <w:sz w:val="19"/>
                        <w:szCs w:val="19"/>
                        <w:lang w:val="en-US" w:bidi="ar-SA"/>
                      </w:rPr>
                    </w:rPrChange>
                  </w:rPr>
                  <w:delText>As</w:delText>
                </w:r>
                <w:r w:rsidRPr="00291827" w:rsidDel="004E5826">
                  <w:rPr>
                    <w:rFonts w:ascii="Consolas" w:eastAsiaTheme="minorHAnsi" w:hAnsi="Consolas" w:cs="Consolas"/>
                    <w:sz w:val="19"/>
                    <w:szCs w:val="19"/>
                    <w:lang w:val="es-ES" w:bidi="ar-SA"/>
                    <w:rPrChange w:id="4461" w:author="Jesus" w:date="2013-07-06T00:55:00Z">
                      <w:rPr>
                        <w:rFonts w:ascii="Consolas" w:eastAsiaTheme="minorHAnsi" w:hAnsi="Consolas" w:cs="Consolas"/>
                        <w:sz w:val="19"/>
                        <w:szCs w:val="19"/>
                        <w:lang w:val="en-US" w:bidi="ar-SA"/>
                      </w:rPr>
                    </w:rPrChange>
                  </w:rPr>
                  <w:delText xml:space="preserve"> </w:delText>
                </w:r>
                <w:r w:rsidRPr="00291827" w:rsidDel="004E5826">
                  <w:rPr>
                    <w:rFonts w:ascii="Consolas" w:eastAsiaTheme="minorHAnsi" w:hAnsi="Consolas" w:cs="Consolas"/>
                    <w:color w:val="0000FF"/>
                    <w:sz w:val="19"/>
                    <w:szCs w:val="19"/>
                    <w:lang w:val="es-ES" w:bidi="ar-SA"/>
                    <w:rPrChange w:id="4462" w:author="Jesus" w:date="2013-07-06T00:55:00Z">
                      <w:rPr>
                        <w:rFonts w:ascii="Consolas" w:eastAsiaTheme="minorHAnsi" w:hAnsi="Consolas" w:cs="Consolas"/>
                        <w:color w:val="0000FF"/>
                        <w:sz w:val="19"/>
                        <w:szCs w:val="19"/>
                        <w:lang w:val="en-US" w:bidi="ar-SA"/>
                      </w:rPr>
                    </w:rPrChange>
                  </w:rPr>
                  <w:delText>Integer</w:delText>
                </w:r>
                <w:r w:rsidRPr="00291827" w:rsidDel="004E5826">
                  <w:rPr>
                    <w:rFonts w:ascii="Consolas" w:eastAsiaTheme="minorHAnsi" w:hAnsi="Consolas" w:cs="Consolas"/>
                    <w:sz w:val="19"/>
                    <w:szCs w:val="19"/>
                    <w:lang w:val="es-ES" w:bidi="ar-SA"/>
                    <w:rPrChange w:id="4463" w:author="Jesus" w:date="2013-07-06T00:55:00Z">
                      <w:rPr>
                        <w:rFonts w:ascii="Consolas" w:eastAsiaTheme="minorHAnsi" w:hAnsi="Consolas" w:cs="Consolas"/>
                        <w:sz w:val="19"/>
                        <w:szCs w:val="19"/>
                        <w:lang w:val="en-US" w:bidi="ar-SA"/>
                      </w:rPr>
                    </w:rPrChange>
                  </w:rPr>
                  <w:delText>, id</w:delText>
                </w:r>
              </w:del>
            </w:ins>
            <w:ins w:id="4464" w:author="Campos Muñoz, Jesús" w:date="2013-06-20T13:51:00Z">
              <w:del w:id="4465" w:author="Jesus" w:date="2013-07-06T00:55:00Z">
                <w:r w:rsidR="00DD1250" w:rsidRPr="00291827" w:rsidDel="004E5826">
                  <w:rPr>
                    <w:rFonts w:ascii="Consolas" w:eastAsiaTheme="minorHAnsi" w:hAnsi="Consolas" w:cs="Consolas"/>
                    <w:sz w:val="19"/>
                    <w:szCs w:val="19"/>
                    <w:lang w:val="es-ES" w:bidi="ar-SA"/>
                    <w:rPrChange w:id="4466" w:author="Jesus" w:date="2013-07-06T00:55:00Z">
                      <w:rPr>
                        <w:rFonts w:ascii="Consolas" w:eastAsiaTheme="minorHAnsi" w:hAnsi="Consolas" w:cs="Consolas"/>
                        <w:sz w:val="19"/>
                        <w:szCs w:val="19"/>
                        <w:lang w:val="en-US" w:bidi="ar-SA"/>
                      </w:rPr>
                    </w:rPrChange>
                  </w:rPr>
                  <w:delText>Categoria</w:delText>
                </w:r>
              </w:del>
            </w:ins>
            <w:ins w:id="4467" w:author="Campos Muñoz, Jesús" w:date="2013-06-20T13:50:00Z">
              <w:del w:id="4468" w:author="Jesus" w:date="2013-07-06T00:55:00Z">
                <w:r w:rsidRPr="00291827" w:rsidDel="004E5826">
                  <w:rPr>
                    <w:rFonts w:ascii="Consolas" w:eastAsiaTheme="minorHAnsi" w:hAnsi="Consolas" w:cs="Consolas"/>
                    <w:sz w:val="19"/>
                    <w:szCs w:val="19"/>
                    <w:lang w:val="es-ES" w:bidi="ar-SA"/>
                    <w:rPrChange w:id="4469" w:author="Jesus" w:date="2013-07-06T00:55:00Z">
                      <w:rPr>
                        <w:rFonts w:ascii="Consolas" w:eastAsiaTheme="minorHAnsi" w:hAnsi="Consolas" w:cs="Consolas"/>
                        <w:sz w:val="19"/>
                        <w:szCs w:val="19"/>
                        <w:lang w:val="en-US" w:bidi="ar-SA"/>
                      </w:rPr>
                    </w:rPrChange>
                  </w:rPr>
                  <w:delText xml:space="preserve">Agenda </w:delText>
                </w:r>
                <w:r w:rsidRPr="00291827" w:rsidDel="004E5826">
                  <w:rPr>
                    <w:rFonts w:ascii="Consolas" w:eastAsiaTheme="minorHAnsi" w:hAnsi="Consolas" w:cs="Consolas"/>
                    <w:color w:val="0000FF"/>
                    <w:sz w:val="19"/>
                    <w:szCs w:val="19"/>
                    <w:lang w:val="es-ES" w:bidi="ar-SA"/>
                    <w:rPrChange w:id="4470" w:author="Jesus" w:date="2013-07-06T00:55:00Z">
                      <w:rPr>
                        <w:rFonts w:ascii="Consolas" w:eastAsiaTheme="minorHAnsi" w:hAnsi="Consolas" w:cs="Consolas"/>
                        <w:color w:val="0000FF"/>
                        <w:sz w:val="19"/>
                        <w:szCs w:val="19"/>
                        <w:lang w:val="en-US" w:bidi="ar-SA"/>
                      </w:rPr>
                    </w:rPrChange>
                  </w:rPr>
                  <w:delText>As</w:delText>
                </w:r>
                <w:r w:rsidRPr="00291827" w:rsidDel="004E5826">
                  <w:rPr>
                    <w:rFonts w:ascii="Consolas" w:eastAsiaTheme="minorHAnsi" w:hAnsi="Consolas" w:cs="Consolas"/>
                    <w:sz w:val="19"/>
                    <w:szCs w:val="19"/>
                    <w:lang w:val="es-ES" w:bidi="ar-SA"/>
                    <w:rPrChange w:id="4471" w:author="Jesus" w:date="2013-07-06T00:55:00Z">
                      <w:rPr>
                        <w:rFonts w:ascii="Consolas" w:eastAsiaTheme="minorHAnsi" w:hAnsi="Consolas" w:cs="Consolas"/>
                        <w:sz w:val="19"/>
                        <w:szCs w:val="19"/>
                        <w:lang w:val="en-US" w:bidi="ar-SA"/>
                      </w:rPr>
                    </w:rPrChange>
                  </w:rPr>
                  <w:delText xml:space="preserve"> </w:delText>
                </w:r>
                <w:r w:rsidRPr="00291827" w:rsidDel="004E5826">
                  <w:rPr>
                    <w:rFonts w:ascii="Consolas" w:eastAsiaTheme="minorHAnsi" w:hAnsi="Consolas" w:cs="Consolas"/>
                    <w:color w:val="0000FF"/>
                    <w:sz w:val="19"/>
                    <w:szCs w:val="19"/>
                    <w:lang w:val="es-ES" w:bidi="ar-SA"/>
                    <w:rPrChange w:id="4472" w:author="Jesus" w:date="2013-07-06T00:55:00Z">
                      <w:rPr>
                        <w:rFonts w:ascii="Consolas" w:eastAsiaTheme="minorHAnsi" w:hAnsi="Consolas" w:cs="Consolas"/>
                        <w:color w:val="0000FF"/>
                        <w:sz w:val="19"/>
                        <w:szCs w:val="19"/>
                        <w:lang w:val="en-US" w:bidi="ar-SA"/>
                      </w:rPr>
                    </w:rPrChange>
                  </w:rPr>
                  <w:delText>Integer</w:delText>
                </w:r>
                <w:r w:rsidRPr="00291827" w:rsidDel="004E5826">
                  <w:rPr>
                    <w:rFonts w:ascii="Consolas" w:eastAsiaTheme="minorHAnsi" w:hAnsi="Consolas" w:cs="Consolas"/>
                    <w:sz w:val="19"/>
                    <w:szCs w:val="19"/>
                    <w:lang w:val="es-ES" w:bidi="ar-SA"/>
                    <w:rPrChange w:id="4473" w:author="Jesus" w:date="2013-07-06T00:55:00Z">
                      <w:rPr>
                        <w:rFonts w:ascii="Consolas" w:eastAsiaTheme="minorHAnsi" w:hAnsi="Consolas" w:cs="Consolas"/>
                        <w:sz w:val="19"/>
                        <w:szCs w:val="19"/>
                        <w:lang w:val="en-US" w:bidi="ar-SA"/>
                      </w:rPr>
                    </w:rPrChange>
                  </w:rPr>
                  <w:delText xml:space="preserve">, firstRow </w:delText>
                </w:r>
                <w:r w:rsidRPr="00291827" w:rsidDel="004E5826">
                  <w:rPr>
                    <w:rFonts w:ascii="Consolas" w:eastAsiaTheme="minorHAnsi" w:hAnsi="Consolas" w:cs="Consolas"/>
                    <w:color w:val="0000FF"/>
                    <w:sz w:val="19"/>
                    <w:szCs w:val="19"/>
                    <w:lang w:val="es-ES" w:bidi="ar-SA"/>
                    <w:rPrChange w:id="4474" w:author="Jesus" w:date="2013-07-06T00:55:00Z">
                      <w:rPr>
                        <w:rFonts w:ascii="Consolas" w:eastAsiaTheme="minorHAnsi" w:hAnsi="Consolas" w:cs="Consolas"/>
                        <w:color w:val="0000FF"/>
                        <w:sz w:val="19"/>
                        <w:szCs w:val="19"/>
                        <w:lang w:val="en-US" w:bidi="ar-SA"/>
                      </w:rPr>
                    </w:rPrChange>
                  </w:rPr>
                  <w:delText>As</w:delText>
                </w:r>
                <w:r w:rsidRPr="00291827" w:rsidDel="004E5826">
                  <w:rPr>
                    <w:rFonts w:ascii="Consolas" w:eastAsiaTheme="minorHAnsi" w:hAnsi="Consolas" w:cs="Consolas"/>
                    <w:sz w:val="19"/>
                    <w:szCs w:val="19"/>
                    <w:lang w:val="es-ES" w:bidi="ar-SA"/>
                    <w:rPrChange w:id="4475" w:author="Jesus" w:date="2013-07-06T00:55:00Z">
                      <w:rPr>
                        <w:rFonts w:ascii="Consolas" w:eastAsiaTheme="minorHAnsi" w:hAnsi="Consolas" w:cs="Consolas"/>
                        <w:sz w:val="19"/>
                        <w:szCs w:val="19"/>
                        <w:lang w:val="en-US" w:bidi="ar-SA"/>
                      </w:rPr>
                    </w:rPrChange>
                  </w:rPr>
                  <w:delText xml:space="preserve"> </w:delText>
                </w:r>
                <w:r w:rsidRPr="00291827" w:rsidDel="004E5826">
                  <w:rPr>
                    <w:rFonts w:ascii="Consolas" w:eastAsiaTheme="minorHAnsi" w:hAnsi="Consolas" w:cs="Consolas"/>
                    <w:color w:val="0000FF"/>
                    <w:sz w:val="19"/>
                    <w:szCs w:val="19"/>
                    <w:lang w:val="es-ES" w:bidi="ar-SA"/>
                    <w:rPrChange w:id="4476" w:author="Jesus" w:date="2013-07-06T00:55:00Z">
                      <w:rPr>
                        <w:rFonts w:ascii="Consolas" w:eastAsiaTheme="minorHAnsi" w:hAnsi="Consolas" w:cs="Consolas"/>
                        <w:color w:val="0000FF"/>
                        <w:sz w:val="19"/>
                        <w:szCs w:val="19"/>
                        <w:lang w:val="en-US" w:bidi="ar-SA"/>
                      </w:rPr>
                    </w:rPrChange>
                  </w:rPr>
                  <w:delText>Integer</w:delText>
                </w:r>
                <w:r w:rsidRPr="00291827" w:rsidDel="004E5826">
                  <w:rPr>
                    <w:rFonts w:ascii="Consolas" w:eastAsiaTheme="minorHAnsi" w:hAnsi="Consolas" w:cs="Consolas"/>
                    <w:sz w:val="19"/>
                    <w:szCs w:val="19"/>
                    <w:lang w:val="es-ES" w:bidi="ar-SA"/>
                    <w:rPrChange w:id="4477" w:author="Jesus" w:date="2013-07-06T00:55:00Z">
                      <w:rPr>
                        <w:rFonts w:ascii="Consolas" w:eastAsiaTheme="minorHAnsi" w:hAnsi="Consolas" w:cs="Consolas"/>
                        <w:sz w:val="19"/>
                        <w:szCs w:val="19"/>
                        <w:lang w:val="en-US" w:bidi="ar-SA"/>
                      </w:rPr>
                    </w:rPrChange>
                  </w:rPr>
                  <w:delText xml:space="preserve">, lastRow </w:delText>
                </w:r>
                <w:r w:rsidRPr="00291827" w:rsidDel="004E5826">
                  <w:rPr>
                    <w:rFonts w:ascii="Consolas" w:eastAsiaTheme="minorHAnsi" w:hAnsi="Consolas" w:cs="Consolas"/>
                    <w:color w:val="0000FF"/>
                    <w:sz w:val="19"/>
                    <w:szCs w:val="19"/>
                    <w:lang w:val="es-ES" w:bidi="ar-SA"/>
                    <w:rPrChange w:id="4478" w:author="Jesus" w:date="2013-07-06T00:55:00Z">
                      <w:rPr>
                        <w:rFonts w:ascii="Consolas" w:eastAsiaTheme="minorHAnsi" w:hAnsi="Consolas" w:cs="Consolas"/>
                        <w:color w:val="0000FF"/>
                        <w:sz w:val="19"/>
                        <w:szCs w:val="19"/>
                        <w:lang w:val="en-US" w:bidi="ar-SA"/>
                      </w:rPr>
                    </w:rPrChange>
                  </w:rPr>
                  <w:delText>As</w:delText>
                </w:r>
                <w:r w:rsidRPr="00291827" w:rsidDel="004E5826">
                  <w:rPr>
                    <w:rFonts w:ascii="Consolas" w:eastAsiaTheme="minorHAnsi" w:hAnsi="Consolas" w:cs="Consolas"/>
                    <w:sz w:val="19"/>
                    <w:szCs w:val="19"/>
                    <w:lang w:val="es-ES" w:bidi="ar-SA"/>
                    <w:rPrChange w:id="4479" w:author="Jesus" w:date="2013-07-06T00:55:00Z">
                      <w:rPr>
                        <w:rFonts w:ascii="Consolas" w:eastAsiaTheme="minorHAnsi" w:hAnsi="Consolas" w:cs="Consolas"/>
                        <w:sz w:val="19"/>
                        <w:szCs w:val="19"/>
                        <w:lang w:val="en-US" w:bidi="ar-SA"/>
                      </w:rPr>
                    </w:rPrChange>
                  </w:rPr>
                  <w:delText xml:space="preserve"> </w:delText>
                </w:r>
                <w:r w:rsidRPr="00291827" w:rsidDel="004E5826">
                  <w:rPr>
                    <w:rFonts w:ascii="Consolas" w:eastAsiaTheme="minorHAnsi" w:hAnsi="Consolas" w:cs="Consolas"/>
                    <w:color w:val="0000FF"/>
                    <w:sz w:val="19"/>
                    <w:szCs w:val="19"/>
                    <w:lang w:val="es-ES" w:bidi="ar-SA"/>
                    <w:rPrChange w:id="4480" w:author="Jesus" w:date="2013-07-06T00:55:00Z">
                      <w:rPr>
                        <w:rFonts w:ascii="Consolas" w:eastAsiaTheme="minorHAnsi" w:hAnsi="Consolas" w:cs="Consolas"/>
                        <w:color w:val="0000FF"/>
                        <w:sz w:val="19"/>
                        <w:szCs w:val="19"/>
                        <w:lang w:val="en-US" w:bidi="ar-SA"/>
                      </w:rPr>
                    </w:rPrChange>
                  </w:rPr>
                  <w:delText>Integer</w:delText>
                </w:r>
                <w:r w:rsidRPr="00291827" w:rsidDel="004E5826">
                  <w:rPr>
                    <w:rFonts w:ascii="Consolas" w:eastAsiaTheme="minorHAnsi" w:hAnsi="Consolas" w:cs="Consolas"/>
                    <w:sz w:val="19"/>
                    <w:szCs w:val="19"/>
                    <w:lang w:val="es-ES" w:bidi="ar-SA"/>
                    <w:rPrChange w:id="4481" w:author="Jesus" w:date="2013-07-06T00:55:00Z">
                      <w:rPr>
                        <w:rFonts w:ascii="Consolas" w:eastAsiaTheme="minorHAnsi" w:hAnsi="Consolas" w:cs="Consolas"/>
                        <w:sz w:val="19"/>
                        <w:szCs w:val="19"/>
                        <w:lang w:val="en-US" w:bidi="ar-SA"/>
                      </w:rPr>
                    </w:rPrChange>
                  </w:rPr>
                  <w:delText xml:space="preserve">, data </w:delText>
                </w:r>
                <w:r w:rsidRPr="00291827" w:rsidDel="004E5826">
                  <w:rPr>
                    <w:rFonts w:ascii="Consolas" w:eastAsiaTheme="minorHAnsi" w:hAnsi="Consolas" w:cs="Consolas"/>
                    <w:color w:val="0000FF"/>
                    <w:sz w:val="19"/>
                    <w:szCs w:val="19"/>
                    <w:lang w:val="es-ES" w:bidi="ar-SA"/>
                    <w:rPrChange w:id="4482" w:author="Jesus" w:date="2013-07-06T00:55:00Z">
                      <w:rPr>
                        <w:rFonts w:ascii="Consolas" w:eastAsiaTheme="minorHAnsi" w:hAnsi="Consolas" w:cs="Consolas"/>
                        <w:color w:val="0000FF"/>
                        <w:sz w:val="19"/>
                        <w:szCs w:val="19"/>
                        <w:lang w:val="en-US" w:bidi="ar-SA"/>
                      </w:rPr>
                    </w:rPrChange>
                  </w:rPr>
                  <w:delText>As</w:delText>
                </w:r>
                <w:r w:rsidRPr="00291827" w:rsidDel="004E5826">
                  <w:rPr>
                    <w:rFonts w:ascii="Consolas" w:eastAsiaTheme="minorHAnsi" w:hAnsi="Consolas" w:cs="Consolas"/>
                    <w:sz w:val="19"/>
                    <w:szCs w:val="19"/>
                    <w:lang w:val="es-ES" w:bidi="ar-SA"/>
                    <w:rPrChange w:id="4483" w:author="Jesus" w:date="2013-07-06T00:55:00Z">
                      <w:rPr>
                        <w:rFonts w:ascii="Consolas" w:eastAsiaTheme="minorHAnsi" w:hAnsi="Consolas" w:cs="Consolas"/>
                        <w:sz w:val="19"/>
                        <w:szCs w:val="19"/>
                        <w:lang w:val="en-US" w:bidi="ar-SA"/>
                      </w:rPr>
                    </w:rPrChange>
                  </w:rPr>
                  <w:delText xml:space="preserve"> </w:delText>
                </w:r>
                <w:r w:rsidRPr="00291827" w:rsidDel="004E5826">
                  <w:rPr>
                    <w:rFonts w:ascii="Consolas" w:eastAsiaTheme="minorHAnsi" w:hAnsi="Consolas" w:cs="Consolas"/>
                    <w:color w:val="0000FF"/>
                    <w:sz w:val="19"/>
                    <w:szCs w:val="19"/>
                    <w:lang w:val="es-ES" w:bidi="ar-SA"/>
                    <w:rPrChange w:id="4484" w:author="Jesus" w:date="2013-07-06T00:55:00Z">
                      <w:rPr>
                        <w:rFonts w:ascii="Consolas" w:eastAsiaTheme="minorHAnsi" w:hAnsi="Consolas" w:cs="Consolas"/>
                        <w:color w:val="0000FF"/>
                        <w:sz w:val="19"/>
                        <w:szCs w:val="19"/>
                        <w:lang w:val="en-US" w:bidi="ar-SA"/>
                      </w:rPr>
                    </w:rPrChange>
                  </w:rPr>
                  <w:delText>String</w:delText>
                </w:r>
                <w:r w:rsidRPr="00291827" w:rsidDel="004E5826">
                  <w:rPr>
                    <w:rFonts w:ascii="Consolas" w:eastAsiaTheme="minorHAnsi" w:hAnsi="Consolas" w:cs="Consolas"/>
                    <w:sz w:val="19"/>
                    <w:szCs w:val="19"/>
                    <w:lang w:val="es-ES" w:bidi="ar-SA"/>
                    <w:rPrChange w:id="4485" w:author="Jesus" w:date="2013-07-06T00:55:00Z">
                      <w:rPr>
                        <w:rFonts w:ascii="Consolas" w:eastAsiaTheme="minorHAnsi" w:hAnsi="Consolas" w:cs="Consolas"/>
                        <w:sz w:val="19"/>
                        <w:szCs w:val="19"/>
                        <w:lang w:val="en-US" w:bidi="ar-SA"/>
                      </w:rPr>
                    </w:rPrChange>
                  </w:rPr>
                  <w:delText>)</w:delText>
                </w:r>
              </w:del>
            </w:ins>
          </w:p>
          <w:p w:rsidR="00782F20" w:rsidRPr="00291827" w:rsidDel="004E5826" w:rsidRDefault="00782F20" w:rsidP="00C37656">
            <w:pPr>
              <w:autoSpaceDE w:val="0"/>
              <w:autoSpaceDN w:val="0"/>
              <w:adjustRightInd w:val="0"/>
              <w:spacing w:line="276" w:lineRule="auto"/>
              <w:jc w:val="left"/>
              <w:rPr>
                <w:ins w:id="4486" w:author="Campos Muñoz, Jesús" w:date="2013-06-20T13:50:00Z"/>
                <w:del w:id="4487" w:author="Jesus" w:date="2013-07-06T00:55:00Z"/>
                <w:rFonts w:ascii="Consolas" w:eastAsiaTheme="minorHAnsi" w:hAnsi="Consolas" w:cs="Consolas"/>
                <w:sz w:val="19"/>
                <w:szCs w:val="19"/>
                <w:lang w:val="es-ES" w:bidi="ar-SA"/>
                <w:rPrChange w:id="4488" w:author="Jesus" w:date="2013-07-06T00:55:00Z">
                  <w:rPr>
                    <w:ins w:id="4489" w:author="Campos Muñoz, Jesús" w:date="2013-06-20T13:50:00Z"/>
                    <w:del w:id="4490" w:author="Jesus" w:date="2013-07-06T00:55:00Z"/>
                    <w:rFonts w:ascii="Consolas" w:eastAsiaTheme="minorHAnsi" w:hAnsi="Consolas" w:cs="Consolas"/>
                    <w:sz w:val="19"/>
                    <w:szCs w:val="19"/>
                    <w:lang w:val="en-US" w:bidi="ar-SA"/>
                  </w:rPr>
                </w:rPrChange>
              </w:rPr>
            </w:pPr>
            <w:ins w:id="4491" w:author="Campos Muñoz, Jesús" w:date="2013-06-20T13:50:00Z">
              <w:del w:id="4492" w:author="Jesus" w:date="2013-07-06T00:55:00Z">
                <w:r w:rsidRPr="00291827" w:rsidDel="004E5826">
                  <w:rPr>
                    <w:rFonts w:ascii="Consolas" w:eastAsiaTheme="minorHAnsi" w:hAnsi="Consolas" w:cs="Consolas"/>
                    <w:sz w:val="19"/>
                    <w:szCs w:val="19"/>
                    <w:lang w:val="es-ES" w:bidi="ar-SA"/>
                    <w:rPrChange w:id="4493" w:author="Jesus" w:date="2013-07-06T00:55:00Z">
                      <w:rPr>
                        <w:rFonts w:ascii="Consolas" w:eastAsiaTheme="minorHAnsi" w:hAnsi="Consolas" w:cs="Consolas"/>
                        <w:sz w:val="19"/>
                        <w:szCs w:val="19"/>
                        <w:lang w:val="en-US" w:bidi="ar-SA"/>
                      </w:rPr>
                    </w:rPrChange>
                  </w:rPr>
                  <w:delText>fitxes</w:delText>
                </w:r>
              </w:del>
            </w:ins>
            <w:ins w:id="4494" w:author="Campos Muñoz, Jesús" w:date="2013-06-20T13:51:00Z">
              <w:del w:id="4495" w:author="Jesus" w:date="2013-07-06T00:55:00Z">
                <w:r w:rsidR="00DD1250" w:rsidRPr="00291827" w:rsidDel="004E5826">
                  <w:rPr>
                    <w:rFonts w:ascii="Consolas" w:eastAsiaTheme="minorHAnsi" w:hAnsi="Consolas" w:cs="Consolas"/>
                    <w:sz w:val="19"/>
                    <w:szCs w:val="19"/>
                    <w:lang w:val="es-ES" w:bidi="ar-SA"/>
                    <w:rPrChange w:id="4496" w:author="Jesus" w:date="2013-07-06T00:55:00Z">
                      <w:rPr>
                        <w:rFonts w:ascii="Consolas" w:eastAsiaTheme="minorHAnsi" w:hAnsi="Consolas" w:cs="Consolas"/>
                        <w:sz w:val="19"/>
                        <w:szCs w:val="19"/>
                        <w:lang w:val="en-US" w:bidi="ar-SA"/>
                      </w:rPr>
                    </w:rPrChange>
                  </w:rPr>
                  <w:delText>Categoria</w:delText>
                </w:r>
              </w:del>
            </w:ins>
            <w:ins w:id="4497" w:author="Campos Muñoz, Jesús" w:date="2013-06-20T13:50:00Z">
              <w:del w:id="4498" w:author="Jesus" w:date="2013-07-06T00:55:00Z">
                <w:r w:rsidRPr="00291827" w:rsidDel="004E5826">
                  <w:rPr>
                    <w:rFonts w:ascii="Consolas" w:eastAsiaTheme="minorHAnsi" w:hAnsi="Consolas" w:cs="Consolas"/>
                    <w:sz w:val="19"/>
                    <w:szCs w:val="19"/>
                    <w:lang w:val="es-ES" w:bidi="ar-SA"/>
                    <w:rPrChange w:id="4499" w:author="Jesus" w:date="2013-07-06T00:55:00Z">
                      <w:rPr>
                        <w:rFonts w:ascii="Consolas" w:eastAsiaTheme="minorHAnsi" w:hAnsi="Consolas" w:cs="Consolas"/>
                        <w:sz w:val="19"/>
                        <w:szCs w:val="19"/>
                        <w:lang w:val="en-US" w:bidi="ar-SA"/>
                      </w:rPr>
                    </w:rPrChange>
                  </w:rPr>
                  <w:delText xml:space="preserve">AgendaPaginadaDates(idioma </w:delText>
                </w:r>
                <w:r w:rsidRPr="00291827" w:rsidDel="004E5826">
                  <w:rPr>
                    <w:rFonts w:ascii="Consolas" w:eastAsiaTheme="minorHAnsi" w:hAnsi="Consolas" w:cs="Consolas"/>
                    <w:color w:val="0000FF"/>
                    <w:sz w:val="19"/>
                    <w:szCs w:val="19"/>
                    <w:lang w:val="es-ES" w:bidi="ar-SA"/>
                    <w:rPrChange w:id="4500" w:author="Jesus" w:date="2013-07-06T00:55:00Z">
                      <w:rPr>
                        <w:rFonts w:ascii="Consolas" w:eastAsiaTheme="minorHAnsi" w:hAnsi="Consolas" w:cs="Consolas"/>
                        <w:color w:val="0000FF"/>
                        <w:sz w:val="19"/>
                        <w:szCs w:val="19"/>
                        <w:lang w:val="en-US" w:bidi="ar-SA"/>
                      </w:rPr>
                    </w:rPrChange>
                  </w:rPr>
                  <w:delText>As</w:delText>
                </w:r>
                <w:r w:rsidRPr="00291827" w:rsidDel="004E5826">
                  <w:rPr>
                    <w:rFonts w:ascii="Consolas" w:eastAsiaTheme="minorHAnsi" w:hAnsi="Consolas" w:cs="Consolas"/>
                    <w:sz w:val="19"/>
                    <w:szCs w:val="19"/>
                    <w:lang w:val="es-ES" w:bidi="ar-SA"/>
                    <w:rPrChange w:id="4501" w:author="Jesus" w:date="2013-07-06T00:55:00Z">
                      <w:rPr>
                        <w:rFonts w:ascii="Consolas" w:eastAsiaTheme="minorHAnsi" w:hAnsi="Consolas" w:cs="Consolas"/>
                        <w:sz w:val="19"/>
                        <w:szCs w:val="19"/>
                        <w:lang w:val="en-US" w:bidi="ar-SA"/>
                      </w:rPr>
                    </w:rPrChange>
                  </w:rPr>
                  <w:delText xml:space="preserve"> </w:delText>
                </w:r>
                <w:r w:rsidRPr="00291827" w:rsidDel="004E5826">
                  <w:rPr>
                    <w:rFonts w:ascii="Consolas" w:eastAsiaTheme="minorHAnsi" w:hAnsi="Consolas" w:cs="Consolas"/>
                    <w:color w:val="0000FF"/>
                    <w:sz w:val="19"/>
                    <w:szCs w:val="19"/>
                    <w:lang w:val="es-ES" w:bidi="ar-SA"/>
                    <w:rPrChange w:id="4502" w:author="Jesus" w:date="2013-07-06T00:55:00Z">
                      <w:rPr>
                        <w:rFonts w:ascii="Consolas" w:eastAsiaTheme="minorHAnsi" w:hAnsi="Consolas" w:cs="Consolas"/>
                        <w:color w:val="0000FF"/>
                        <w:sz w:val="19"/>
                        <w:szCs w:val="19"/>
                        <w:lang w:val="en-US" w:bidi="ar-SA"/>
                      </w:rPr>
                    </w:rPrChange>
                  </w:rPr>
                  <w:delText>Integer</w:delText>
                </w:r>
                <w:r w:rsidRPr="00291827" w:rsidDel="004E5826">
                  <w:rPr>
                    <w:rFonts w:ascii="Consolas" w:eastAsiaTheme="minorHAnsi" w:hAnsi="Consolas" w:cs="Consolas"/>
                    <w:sz w:val="19"/>
                    <w:szCs w:val="19"/>
                    <w:lang w:val="es-ES" w:bidi="ar-SA"/>
                    <w:rPrChange w:id="4503" w:author="Jesus" w:date="2013-07-06T00:55:00Z">
                      <w:rPr>
                        <w:rFonts w:ascii="Consolas" w:eastAsiaTheme="minorHAnsi" w:hAnsi="Consolas" w:cs="Consolas"/>
                        <w:sz w:val="19"/>
                        <w:szCs w:val="19"/>
                        <w:lang w:val="en-US" w:bidi="ar-SA"/>
                      </w:rPr>
                    </w:rPrChange>
                  </w:rPr>
                  <w:delText>, id</w:delText>
                </w:r>
              </w:del>
            </w:ins>
            <w:ins w:id="4504" w:author="Campos Muñoz, Jesús" w:date="2013-06-20T13:52:00Z">
              <w:del w:id="4505" w:author="Jesus" w:date="2013-07-06T00:55:00Z">
                <w:r w:rsidR="00DD1250" w:rsidRPr="00291827" w:rsidDel="004E5826">
                  <w:rPr>
                    <w:rFonts w:ascii="Consolas" w:eastAsiaTheme="minorHAnsi" w:hAnsi="Consolas" w:cs="Consolas"/>
                    <w:sz w:val="19"/>
                    <w:szCs w:val="19"/>
                    <w:lang w:val="es-ES" w:bidi="ar-SA"/>
                    <w:rPrChange w:id="4506" w:author="Jesus" w:date="2013-07-06T00:55:00Z">
                      <w:rPr>
                        <w:rFonts w:ascii="Consolas" w:eastAsiaTheme="minorHAnsi" w:hAnsi="Consolas" w:cs="Consolas"/>
                        <w:sz w:val="19"/>
                        <w:szCs w:val="19"/>
                        <w:lang w:val="en-US" w:bidi="ar-SA"/>
                      </w:rPr>
                    </w:rPrChange>
                  </w:rPr>
                  <w:delText>Categoria</w:delText>
                </w:r>
              </w:del>
            </w:ins>
            <w:ins w:id="4507" w:author="Campos Muñoz, Jesús" w:date="2013-06-20T13:50:00Z">
              <w:del w:id="4508" w:author="Jesus" w:date="2013-07-06T00:55:00Z">
                <w:r w:rsidRPr="00291827" w:rsidDel="004E5826">
                  <w:rPr>
                    <w:rFonts w:ascii="Consolas" w:eastAsiaTheme="minorHAnsi" w:hAnsi="Consolas" w:cs="Consolas"/>
                    <w:sz w:val="19"/>
                    <w:szCs w:val="19"/>
                    <w:lang w:val="es-ES" w:bidi="ar-SA"/>
                    <w:rPrChange w:id="4509" w:author="Jesus" w:date="2013-07-06T00:55:00Z">
                      <w:rPr>
                        <w:rFonts w:ascii="Consolas" w:eastAsiaTheme="minorHAnsi" w:hAnsi="Consolas" w:cs="Consolas"/>
                        <w:sz w:val="19"/>
                        <w:szCs w:val="19"/>
                        <w:lang w:val="en-US" w:bidi="ar-SA"/>
                      </w:rPr>
                    </w:rPrChange>
                  </w:rPr>
                  <w:delText xml:space="preserve">Agenda </w:delText>
                </w:r>
                <w:r w:rsidRPr="00291827" w:rsidDel="004E5826">
                  <w:rPr>
                    <w:rFonts w:ascii="Consolas" w:eastAsiaTheme="minorHAnsi" w:hAnsi="Consolas" w:cs="Consolas"/>
                    <w:color w:val="0000FF"/>
                    <w:sz w:val="19"/>
                    <w:szCs w:val="19"/>
                    <w:lang w:val="es-ES" w:bidi="ar-SA"/>
                    <w:rPrChange w:id="4510" w:author="Jesus" w:date="2013-07-06T00:55:00Z">
                      <w:rPr>
                        <w:rFonts w:ascii="Consolas" w:eastAsiaTheme="minorHAnsi" w:hAnsi="Consolas" w:cs="Consolas"/>
                        <w:color w:val="0000FF"/>
                        <w:sz w:val="19"/>
                        <w:szCs w:val="19"/>
                        <w:lang w:val="en-US" w:bidi="ar-SA"/>
                      </w:rPr>
                    </w:rPrChange>
                  </w:rPr>
                  <w:delText>As</w:delText>
                </w:r>
                <w:r w:rsidRPr="00291827" w:rsidDel="004E5826">
                  <w:rPr>
                    <w:rFonts w:ascii="Consolas" w:eastAsiaTheme="minorHAnsi" w:hAnsi="Consolas" w:cs="Consolas"/>
                    <w:sz w:val="19"/>
                    <w:szCs w:val="19"/>
                    <w:lang w:val="es-ES" w:bidi="ar-SA"/>
                    <w:rPrChange w:id="4511" w:author="Jesus" w:date="2013-07-06T00:55:00Z">
                      <w:rPr>
                        <w:rFonts w:ascii="Consolas" w:eastAsiaTheme="minorHAnsi" w:hAnsi="Consolas" w:cs="Consolas"/>
                        <w:sz w:val="19"/>
                        <w:szCs w:val="19"/>
                        <w:lang w:val="en-US" w:bidi="ar-SA"/>
                      </w:rPr>
                    </w:rPrChange>
                  </w:rPr>
                  <w:delText xml:space="preserve"> </w:delText>
                </w:r>
                <w:r w:rsidRPr="00291827" w:rsidDel="004E5826">
                  <w:rPr>
                    <w:rFonts w:ascii="Consolas" w:eastAsiaTheme="minorHAnsi" w:hAnsi="Consolas" w:cs="Consolas"/>
                    <w:color w:val="0000FF"/>
                    <w:sz w:val="19"/>
                    <w:szCs w:val="19"/>
                    <w:lang w:val="es-ES" w:bidi="ar-SA"/>
                    <w:rPrChange w:id="4512" w:author="Jesus" w:date="2013-07-06T00:55:00Z">
                      <w:rPr>
                        <w:rFonts w:ascii="Consolas" w:eastAsiaTheme="minorHAnsi" w:hAnsi="Consolas" w:cs="Consolas"/>
                        <w:color w:val="0000FF"/>
                        <w:sz w:val="19"/>
                        <w:szCs w:val="19"/>
                        <w:lang w:val="en-US" w:bidi="ar-SA"/>
                      </w:rPr>
                    </w:rPrChange>
                  </w:rPr>
                  <w:delText>Integer</w:delText>
                </w:r>
                <w:r w:rsidRPr="00291827" w:rsidDel="004E5826">
                  <w:rPr>
                    <w:rFonts w:ascii="Consolas" w:eastAsiaTheme="minorHAnsi" w:hAnsi="Consolas" w:cs="Consolas"/>
                    <w:sz w:val="19"/>
                    <w:szCs w:val="19"/>
                    <w:lang w:val="es-ES" w:bidi="ar-SA"/>
                    <w:rPrChange w:id="4513" w:author="Jesus" w:date="2013-07-06T00:55:00Z">
                      <w:rPr>
                        <w:rFonts w:ascii="Consolas" w:eastAsiaTheme="minorHAnsi" w:hAnsi="Consolas" w:cs="Consolas"/>
                        <w:sz w:val="19"/>
                        <w:szCs w:val="19"/>
                        <w:lang w:val="en-US" w:bidi="ar-SA"/>
                      </w:rPr>
                    </w:rPrChange>
                  </w:rPr>
                  <w:delText xml:space="preserve">, firstRow </w:delText>
                </w:r>
                <w:r w:rsidRPr="00291827" w:rsidDel="004E5826">
                  <w:rPr>
                    <w:rFonts w:ascii="Consolas" w:eastAsiaTheme="minorHAnsi" w:hAnsi="Consolas" w:cs="Consolas"/>
                    <w:color w:val="0000FF"/>
                    <w:sz w:val="19"/>
                    <w:szCs w:val="19"/>
                    <w:lang w:val="es-ES" w:bidi="ar-SA"/>
                    <w:rPrChange w:id="4514" w:author="Jesus" w:date="2013-07-06T00:55:00Z">
                      <w:rPr>
                        <w:rFonts w:ascii="Consolas" w:eastAsiaTheme="minorHAnsi" w:hAnsi="Consolas" w:cs="Consolas"/>
                        <w:color w:val="0000FF"/>
                        <w:sz w:val="19"/>
                        <w:szCs w:val="19"/>
                        <w:lang w:val="en-US" w:bidi="ar-SA"/>
                      </w:rPr>
                    </w:rPrChange>
                  </w:rPr>
                  <w:delText>As</w:delText>
                </w:r>
                <w:r w:rsidRPr="00291827" w:rsidDel="004E5826">
                  <w:rPr>
                    <w:rFonts w:ascii="Consolas" w:eastAsiaTheme="minorHAnsi" w:hAnsi="Consolas" w:cs="Consolas"/>
                    <w:sz w:val="19"/>
                    <w:szCs w:val="19"/>
                    <w:lang w:val="es-ES" w:bidi="ar-SA"/>
                    <w:rPrChange w:id="4515" w:author="Jesus" w:date="2013-07-06T00:55:00Z">
                      <w:rPr>
                        <w:rFonts w:ascii="Consolas" w:eastAsiaTheme="minorHAnsi" w:hAnsi="Consolas" w:cs="Consolas"/>
                        <w:sz w:val="19"/>
                        <w:szCs w:val="19"/>
                        <w:lang w:val="en-US" w:bidi="ar-SA"/>
                      </w:rPr>
                    </w:rPrChange>
                  </w:rPr>
                  <w:delText xml:space="preserve"> </w:delText>
                </w:r>
                <w:r w:rsidRPr="00291827" w:rsidDel="004E5826">
                  <w:rPr>
                    <w:rFonts w:ascii="Consolas" w:eastAsiaTheme="minorHAnsi" w:hAnsi="Consolas" w:cs="Consolas"/>
                    <w:color w:val="0000FF"/>
                    <w:sz w:val="19"/>
                    <w:szCs w:val="19"/>
                    <w:lang w:val="es-ES" w:bidi="ar-SA"/>
                    <w:rPrChange w:id="4516" w:author="Jesus" w:date="2013-07-06T00:55:00Z">
                      <w:rPr>
                        <w:rFonts w:ascii="Consolas" w:eastAsiaTheme="minorHAnsi" w:hAnsi="Consolas" w:cs="Consolas"/>
                        <w:color w:val="0000FF"/>
                        <w:sz w:val="19"/>
                        <w:szCs w:val="19"/>
                        <w:lang w:val="en-US" w:bidi="ar-SA"/>
                      </w:rPr>
                    </w:rPrChange>
                  </w:rPr>
                  <w:delText>Integer</w:delText>
                </w:r>
                <w:r w:rsidRPr="00291827" w:rsidDel="004E5826">
                  <w:rPr>
                    <w:rFonts w:ascii="Consolas" w:eastAsiaTheme="minorHAnsi" w:hAnsi="Consolas" w:cs="Consolas"/>
                    <w:sz w:val="19"/>
                    <w:szCs w:val="19"/>
                    <w:lang w:val="es-ES" w:bidi="ar-SA"/>
                    <w:rPrChange w:id="4517" w:author="Jesus" w:date="2013-07-06T00:55:00Z">
                      <w:rPr>
                        <w:rFonts w:ascii="Consolas" w:eastAsiaTheme="minorHAnsi" w:hAnsi="Consolas" w:cs="Consolas"/>
                        <w:sz w:val="19"/>
                        <w:szCs w:val="19"/>
                        <w:lang w:val="en-US" w:bidi="ar-SA"/>
                      </w:rPr>
                    </w:rPrChange>
                  </w:rPr>
                  <w:delText xml:space="preserve">, lastRow </w:delText>
                </w:r>
                <w:r w:rsidRPr="00291827" w:rsidDel="004E5826">
                  <w:rPr>
                    <w:rFonts w:ascii="Consolas" w:eastAsiaTheme="minorHAnsi" w:hAnsi="Consolas" w:cs="Consolas"/>
                    <w:color w:val="0000FF"/>
                    <w:sz w:val="19"/>
                    <w:szCs w:val="19"/>
                    <w:lang w:val="es-ES" w:bidi="ar-SA"/>
                    <w:rPrChange w:id="4518" w:author="Jesus" w:date="2013-07-06T00:55:00Z">
                      <w:rPr>
                        <w:rFonts w:ascii="Consolas" w:eastAsiaTheme="minorHAnsi" w:hAnsi="Consolas" w:cs="Consolas"/>
                        <w:color w:val="0000FF"/>
                        <w:sz w:val="19"/>
                        <w:szCs w:val="19"/>
                        <w:lang w:val="en-US" w:bidi="ar-SA"/>
                      </w:rPr>
                    </w:rPrChange>
                  </w:rPr>
                  <w:delText>As</w:delText>
                </w:r>
                <w:r w:rsidRPr="00291827" w:rsidDel="004E5826">
                  <w:rPr>
                    <w:rFonts w:ascii="Consolas" w:eastAsiaTheme="minorHAnsi" w:hAnsi="Consolas" w:cs="Consolas"/>
                    <w:sz w:val="19"/>
                    <w:szCs w:val="19"/>
                    <w:lang w:val="es-ES" w:bidi="ar-SA"/>
                    <w:rPrChange w:id="4519" w:author="Jesus" w:date="2013-07-06T00:55:00Z">
                      <w:rPr>
                        <w:rFonts w:ascii="Consolas" w:eastAsiaTheme="minorHAnsi" w:hAnsi="Consolas" w:cs="Consolas"/>
                        <w:sz w:val="19"/>
                        <w:szCs w:val="19"/>
                        <w:lang w:val="en-US" w:bidi="ar-SA"/>
                      </w:rPr>
                    </w:rPrChange>
                  </w:rPr>
                  <w:delText xml:space="preserve"> </w:delText>
                </w:r>
                <w:r w:rsidRPr="00291827" w:rsidDel="004E5826">
                  <w:rPr>
                    <w:rFonts w:ascii="Consolas" w:eastAsiaTheme="minorHAnsi" w:hAnsi="Consolas" w:cs="Consolas"/>
                    <w:color w:val="0000FF"/>
                    <w:sz w:val="19"/>
                    <w:szCs w:val="19"/>
                    <w:lang w:val="es-ES" w:bidi="ar-SA"/>
                    <w:rPrChange w:id="4520" w:author="Jesus" w:date="2013-07-06T00:55:00Z">
                      <w:rPr>
                        <w:rFonts w:ascii="Consolas" w:eastAsiaTheme="minorHAnsi" w:hAnsi="Consolas" w:cs="Consolas"/>
                        <w:color w:val="0000FF"/>
                        <w:sz w:val="19"/>
                        <w:szCs w:val="19"/>
                        <w:lang w:val="en-US" w:bidi="ar-SA"/>
                      </w:rPr>
                    </w:rPrChange>
                  </w:rPr>
                  <w:delText>Integer</w:delText>
                </w:r>
                <w:r w:rsidRPr="00291827" w:rsidDel="004E5826">
                  <w:rPr>
                    <w:rFonts w:ascii="Consolas" w:eastAsiaTheme="minorHAnsi" w:hAnsi="Consolas" w:cs="Consolas"/>
                    <w:sz w:val="19"/>
                    <w:szCs w:val="19"/>
                    <w:lang w:val="es-ES" w:bidi="ar-SA"/>
                    <w:rPrChange w:id="4521" w:author="Jesus" w:date="2013-07-06T00:55:00Z">
                      <w:rPr>
                        <w:rFonts w:ascii="Consolas" w:eastAsiaTheme="minorHAnsi" w:hAnsi="Consolas" w:cs="Consolas"/>
                        <w:sz w:val="19"/>
                        <w:szCs w:val="19"/>
                        <w:lang w:val="en-US" w:bidi="ar-SA"/>
                      </w:rPr>
                    </w:rPrChange>
                  </w:rPr>
                  <w:delText xml:space="preserve">, dataInici </w:delText>
                </w:r>
                <w:r w:rsidRPr="00291827" w:rsidDel="004E5826">
                  <w:rPr>
                    <w:rFonts w:ascii="Consolas" w:eastAsiaTheme="minorHAnsi" w:hAnsi="Consolas" w:cs="Consolas"/>
                    <w:color w:val="0000FF"/>
                    <w:sz w:val="19"/>
                    <w:szCs w:val="19"/>
                    <w:lang w:val="es-ES" w:bidi="ar-SA"/>
                    <w:rPrChange w:id="4522" w:author="Jesus" w:date="2013-07-06T00:55:00Z">
                      <w:rPr>
                        <w:rFonts w:ascii="Consolas" w:eastAsiaTheme="minorHAnsi" w:hAnsi="Consolas" w:cs="Consolas"/>
                        <w:color w:val="0000FF"/>
                        <w:sz w:val="19"/>
                        <w:szCs w:val="19"/>
                        <w:lang w:val="en-US" w:bidi="ar-SA"/>
                      </w:rPr>
                    </w:rPrChange>
                  </w:rPr>
                  <w:delText>As</w:delText>
                </w:r>
                <w:r w:rsidRPr="00291827" w:rsidDel="004E5826">
                  <w:rPr>
                    <w:rFonts w:ascii="Consolas" w:eastAsiaTheme="minorHAnsi" w:hAnsi="Consolas" w:cs="Consolas"/>
                    <w:sz w:val="19"/>
                    <w:szCs w:val="19"/>
                    <w:lang w:val="es-ES" w:bidi="ar-SA"/>
                    <w:rPrChange w:id="4523" w:author="Jesus" w:date="2013-07-06T00:55:00Z">
                      <w:rPr>
                        <w:rFonts w:ascii="Consolas" w:eastAsiaTheme="minorHAnsi" w:hAnsi="Consolas" w:cs="Consolas"/>
                        <w:sz w:val="19"/>
                        <w:szCs w:val="19"/>
                        <w:lang w:val="en-US" w:bidi="ar-SA"/>
                      </w:rPr>
                    </w:rPrChange>
                  </w:rPr>
                  <w:delText xml:space="preserve"> </w:delText>
                </w:r>
                <w:r w:rsidRPr="00291827" w:rsidDel="004E5826">
                  <w:rPr>
                    <w:rFonts w:ascii="Consolas" w:eastAsiaTheme="minorHAnsi" w:hAnsi="Consolas" w:cs="Consolas"/>
                    <w:color w:val="0000FF"/>
                    <w:sz w:val="19"/>
                    <w:szCs w:val="19"/>
                    <w:lang w:val="es-ES" w:bidi="ar-SA"/>
                    <w:rPrChange w:id="4524" w:author="Jesus" w:date="2013-07-06T00:55:00Z">
                      <w:rPr>
                        <w:rFonts w:ascii="Consolas" w:eastAsiaTheme="minorHAnsi" w:hAnsi="Consolas" w:cs="Consolas"/>
                        <w:color w:val="0000FF"/>
                        <w:sz w:val="19"/>
                        <w:szCs w:val="19"/>
                        <w:lang w:val="en-US" w:bidi="ar-SA"/>
                      </w:rPr>
                    </w:rPrChange>
                  </w:rPr>
                  <w:delText>String</w:delText>
                </w:r>
                <w:r w:rsidRPr="00291827" w:rsidDel="004E5826">
                  <w:rPr>
                    <w:rFonts w:ascii="Consolas" w:eastAsiaTheme="minorHAnsi" w:hAnsi="Consolas" w:cs="Consolas"/>
                    <w:sz w:val="19"/>
                    <w:szCs w:val="19"/>
                    <w:lang w:val="es-ES" w:bidi="ar-SA"/>
                    <w:rPrChange w:id="4525" w:author="Jesus" w:date="2013-07-06T00:55:00Z">
                      <w:rPr>
                        <w:rFonts w:ascii="Consolas" w:eastAsiaTheme="minorHAnsi" w:hAnsi="Consolas" w:cs="Consolas"/>
                        <w:sz w:val="19"/>
                        <w:szCs w:val="19"/>
                        <w:lang w:val="en-US" w:bidi="ar-SA"/>
                      </w:rPr>
                    </w:rPrChange>
                  </w:rPr>
                  <w:delText xml:space="preserve">, dataFi </w:delText>
                </w:r>
                <w:r w:rsidRPr="00291827" w:rsidDel="004E5826">
                  <w:rPr>
                    <w:rFonts w:ascii="Consolas" w:eastAsiaTheme="minorHAnsi" w:hAnsi="Consolas" w:cs="Consolas"/>
                    <w:color w:val="0000FF"/>
                    <w:sz w:val="19"/>
                    <w:szCs w:val="19"/>
                    <w:lang w:val="es-ES" w:bidi="ar-SA"/>
                    <w:rPrChange w:id="4526" w:author="Jesus" w:date="2013-07-06T00:55:00Z">
                      <w:rPr>
                        <w:rFonts w:ascii="Consolas" w:eastAsiaTheme="minorHAnsi" w:hAnsi="Consolas" w:cs="Consolas"/>
                        <w:color w:val="0000FF"/>
                        <w:sz w:val="19"/>
                        <w:szCs w:val="19"/>
                        <w:lang w:val="en-US" w:bidi="ar-SA"/>
                      </w:rPr>
                    </w:rPrChange>
                  </w:rPr>
                  <w:delText>As</w:delText>
                </w:r>
                <w:r w:rsidRPr="00291827" w:rsidDel="004E5826">
                  <w:rPr>
                    <w:rFonts w:ascii="Consolas" w:eastAsiaTheme="minorHAnsi" w:hAnsi="Consolas" w:cs="Consolas"/>
                    <w:sz w:val="19"/>
                    <w:szCs w:val="19"/>
                    <w:lang w:val="es-ES" w:bidi="ar-SA"/>
                    <w:rPrChange w:id="4527" w:author="Jesus" w:date="2013-07-06T00:55:00Z">
                      <w:rPr>
                        <w:rFonts w:ascii="Consolas" w:eastAsiaTheme="minorHAnsi" w:hAnsi="Consolas" w:cs="Consolas"/>
                        <w:sz w:val="19"/>
                        <w:szCs w:val="19"/>
                        <w:lang w:val="en-US" w:bidi="ar-SA"/>
                      </w:rPr>
                    </w:rPrChange>
                  </w:rPr>
                  <w:delText xml:space="preserve"> </w:delText>
                </w:r>
                <w:r w:rsidRPr="00291827" w:rsidDel="004E5826">
                  <w:rPr>
                    <w:rFonts w:ascii="Consolas" w:eastAsiaTheme="minorHAnsi" w:hAnsi="Consolas" w:cs="Consolas"/>
                    <w:color w:val="0000FF"/>
                    <w:sz w:val="19"/>
                    <w:szCs w:val="19"/>
                    <w:lang w:val="es-ES" w:bidi="ar-SA"/>
                    <w:rPrChange w:id="4528" w:author="Jesus" w:date="2013-07-06T00:55:00Z">
                      <w:rPr>
                        <w:rFonts w:ascii="Consolas" w:eastAsiaTheme="minorHAnsi" w:hAnsi="Consolas" w:cs="Consolas"/>
                        <w:color w:val="0000FF"/>
                        <w:sz w:val="19"/>
                        <w:szCs w:val="19"/>
                        <w:lang w:val="en-US" w:bidi="ar-SA"/>
                      </w:rPr>
                    </w:rPrChange>
                  </w:rPr>
                  <w:delText>String</w:delText>
                </w:r>
                <w:r w:rsidRPr="00291827" w:rsidDel="004E5826">
                  <w:rPr>
                    <w:rFonts w:ascii="Consolas" w:eastAsiaTheme="minorHAnsi" w:hAnsi="Consolas" w:cs="Consolas"/>
                    <w:sz w:val="19"/>
                    <w:szCs w:val="19"/>
                    <w:lang w:val="es-ES" w:bidi="ar-SA"/>
                    <w:rPrChange w:id="4529" w:author="Jesus" w:date="2013-07-06T00:55:00Z">
                      <w:rPr>
                        <w:rFonts w:ascii="Consolas" w:eastAsiaTheme="minorHAnsi" w:hAnsi="Consolas" w:cs="Consolas"/>
                        <w:sz w:val="19"/>
                        <w:szCs w:val="19"/>
                        <w:lang w:val="en-US" w:bidi="ar-SA"/>
                      </w:rPr>
                    </w:rPrChange>
                  </w:rPr>
                  <w:delText>)</w:delText>
                </w:r>
              </w:del>
            </w:ins>
          </w:p>
        </w:tc>
      </w:tr>
    </w:tbl>
    <w:p w:rsidR="00782F20" w:rsidDel="004E5826" w:rsidRDefault="00782F20" w:rsidP="00782F20">
      <w:pPr>
        <w:pStyle w:val="Epgrafe"/>
        <w:jc w:val="center"/>
        <w:rPr>
          <w:ins w:id="4530" w:author="Campos Muñoz, Jesús" w:date="2013-06-20T13:50:00Z"/>
          <w:del w:id="4531" w:author="Jesus" w:date="2013-07-06T00:55:00Z"/>
        </w:rPr>
      </w:pPr>
      <w:bookmarkStart w:id="4532" w:name="_Toc360449444"/>
      <w:ins w:id="4533" w:author="Campos Muñoz, Jesús" w:date="2013-06-20T13:50:00Z">
        <w:del w:id="4534" w:author="Jesus" w:date="2013-07-06T00:55:00Z">
          <w:r w:rsidDel="004E5826">
            <w:delText xml:space="preserve">Figura </w:delText>
          </w:r>
          <w:r w:rsidDel="004E5826">
            <w:fldChar w:fldCharType="begin"/>
          </w:r>
          <w:r w:rsidDel="004E5826">
            <w:delInstrText xml:space="preserve"> SEQ Figura \* ARABIC </w:delInstrText>
          </w:r>
          <w:r w:rsidDel="004E5826">
            <w:fldChar w:fldCharType="separate"/>
          </w:r>
        </w:del>
      </w:ins>
      <w:ins w:id="4535" w:author="Campos Muñoz, Jesús" w:date="2013-07-05T14:29:00Z">
        <w:del w:id="4536" w:author="Jesus" w:date="2013-07-06T00:55:00Z">
          <w:r w:rsidR="00BF3893" w:rsidDel="004E5826">
            <w:rPr>
              <w:noProof/>
            </w:rPr>
            <w:delText>20</w:delText>
          </w:r>
        </w:del>
      </w:ins>
      <w:ins w:id="4537" w:author="Campos Muñoz, Jesús" w:date="2013-06-20T13:50:00Z">
        <w:del w:id="4538" w:author="Jesus" w:date="2013-07-06T00:55:00Z">
          <w:r w:rsidDel="004E5826">
            <w:fldChar w:fldCharType="end"/>
          </w:r>
          <w:r w:rsidDel="004E5826">
            <w:delText>: Mètodes per obtenir les fitxes d’</w:delText>
          </w:r>
          <w:r w:rsidR="00610A1A" w:rsidDel="004E5826">
            <w:delText>un</w:delText>
          </w:r>
        </w:del>
      </w:ins>
      <w:ins w:id="4539" w:author="Campos Muñoz, Jesús" w:date="2013-06-20T14:03:00Z">
        <w:del w:id="4540" w:author="Jesus" w:date="2013-07-06T00:55:00Z">
          <w:r w:rsidR="00610A1A" w:rsidDel="004E5826">
            <w:delText xml:space="preserve">a categoria </w:delText>
          </w:r>
        </w:del>
      </w:ins>
      <w:ins w:id="4541" w:author="Campos Muñoz, Jesús" w:date="2013-06-20T13:50:00Z">
        <w:del w:id="4542" w:author="Jesus" w:date="2013-07-06T00:55:00Z">
          <w:r w:rsidDel="004E5826">
            <w:delText>d’agenda amb paginació SQL.</w:delText>
          </w:r>
          <w:bookmarkEnd w:id="4532"/>
        </w:del>
      </w:ins>
    </w:p>
    <w:p w:rsidR="00782F20" w:rsidDel="004E5826" w:rsidRDefault="00782F20" w:rsidP="00782F20">
      <w:pPr>
        <w:rPr>
          <w:ins w:id="4543" w:author="Campos Muñoz, Jesús" w:date="2013-06-20T13:50:00Z"/>
          <w:del w:id="4544" w:author="Jesus" w:date="2013-07-06T00:55:00Z"/>
        </w:rPr>
      </w:pPr>
      <w:ins w:id="4545" w:author="Campos Muñoz, Jesús" w:date="2013-06-20T13:50:00Z">
        <w:del w:id="4546" w:author="Jesus" w:date="2013-07-06T00:55:00Z">
          <w:r w:rsidDel="004E5826">
            <w:delText>El m</w:delText>
          </w:r>
          <w:r w:rsidRPr="007753C2" w:rsidDel="004E5826">
            <w:delText xml:space="preserve">ètode </w:delText>
          </w:r>
        </w:del>
      </w:ins>
      <w:ins w:id="4547" w:author="Campos Muñoz, Jesús" w:date="2013-06-21T09:23:00Z">
        <w:del w:id="4548" w:author="Jesus" w:date="2013-07-06T00:55:00Z">
          <w:r w:rsidR="00C44E68" w:rsidRPr="00C44E68" w:rsidDel="004E5826">
            <w:rPr>
              <w:b/>
              <w:rPrChange w:id="4549" w:author="Campos Muñoz, Jesús" w:date="2013-06-21T09:23:00Z">
                <w:rPr/>
              </w:rPrChange>
            </w:rPr>
            <w:delText>fitxesCategoriaAgendaPaginada</w:delText>
          </w:r>
        </w:del>
      </w:ins>
      <w:ins w:id="4550" w:author="Campos Muñoz, Jesús" w:date="2013-06-20T13:50:00Z">
        <w:del w:id="4551" w:author="Jesus" w:date="2013-07-06T00:55:00Z">
          <w:r w:rsidDel="004E5826">
            <w:delText xml:space="preserve"> </w:delText>
          </w:r>
          <w:r w:rsidRPr="007753C2" w:rsidDel="004E5826">
            <w:delText>necessita rebre en la seva invocació</w:delText>
          </w:r>
          <w:r w:rsidDel="004E5826">
            <w:delText xml:space="preserve"> com a</w:delText>
          </w:r>
          <w:r w:rsidRPr="007753C2" w:rsidDel="004E5826">
            <w:delText xml:space="preserve"> paràmetre</w:delText>
          </w:r>
          <w:r w:rsidDel="004E5826">
            <w:delText>s:</w:delText>
          </w:r>
        </w:del>
      </w:ins>
    </w:p>
    <w:p w:rsidR="00782F20" w:rsidDel="004E5826" w:rsidRDefault="00782F20" w:rsidP="00782F20">
      <w:pPr>
        <w:pStyle w:val="Prrafodelista"/>
        <w:numPr>
          <w:ilvl w:val="0"/>
          <w:numId w:val="2"/>
        </w:numPr>
        <w:rPr>
          <w:ins w:id="4552" w:author="Campos Muñoz, Jesús" w:date="2013-06-20T13:50:00Z"/>
          <w:del w:id="4553" w:author="Jesus" w:date="2013-07-06T00:55:00Z"/>
        </w:rPr>
      </w:pPr>
      <w:ins w:id="4554" w:author="Campos Muñoz, Jesús" w:date="2013-06-20T13:50:00Z">
        <w:del w:id="4555" w:author="Jesus" w:date="2013-07-06T00:55:00Z">
          <w:r w:rsidRPr="000B4CD2" w:rsidDel="004E5826">
            <w:rPr>
              <w:b/>
            </w:rPr>
            <w:delText>idioma:</w:delText>
          </w:r>
          <w:r w:rsidRPr="007753C2" w:rsidDel="004E5826">
            <w:delText xml:space="preserve"> </w:delText>
          </w:r>
          <w:r w:rsidDel="004E5826">
            <w:delText>el codi de l’idioma en el que es desitja rebre la informació.</w:delText>
          </w:r>
        </w:del>
      </w:ins>
    </w:p>
    <w:p w:rsidR="00782F20" w:rsidDel="004E5826" w:rsidRDefault="001A596D" w:rsidP="00782F20">
      <w:pPr>
        <w:pStyle w:val="Prrafodelista"/>
        <w:numPr>
          <w:ilvl w:val="0"/>
          <w:numId w:val="2"/>
        </w:numPr>
        <w:rPr>
          <w:ins w:id="4556" w:author="Campos Muñoz, Jesús" w:date="2013-06-20T13:50:00Z"/>
          <w:del w:id="4557" w:author="Jesus" w:date="2013-07-06T00:55:00Z"/>
        </w:rPr>
      </w:pPr>
      <w:ins w:id="4558" w:author="Campos Muñoz, Jesús" w:date="2013-06-20T13:52:00Z">
        <w:del w:id="4559" w:author="Jesus" w:date="2013-07-06T00:55:00Z">
          <w:r w:rsidDel="004E5826">
            <w:rPr>
              <w:b/>
            </w:rPr>
            <w:delText>idCategoriaAgenda:</w:delText>
          </w:r>
          <w:r w:rsidDel="004E5826">
            <w:delText xml:space="preserve"> </w:delText>
          </w:r>
          <w:r w:rsidRPr="000B4CD2" w:rsidDel="004E5826">
            <w:delText xml:space="preserve">identificador del tipus </w:delText>
          </w:r>
          <w:r w:rsidDel="004E5826">
            <w:delText xml:space="preserve">de categoria </w:delText>
          </w:r>
          <w:r w:rsidRPr="000B4CD2" w:rsidDel="004E5826">
            <w:delText>d’agenda del que es volen obtenir les fitxes activitat.</w:delText>
          </w:r>
        </w:del>
      </w:ins>
    </w:p>
    <w:p w:rsidR="00782F20" w:rsidDel="004E5826" w:rsidRDefault="00782F20" w:rsidP="00782F20">
      <w:pPr>
        <w:pStyle w:val="Prrafodelista"/>
        <w:numPr>
          <w:ilvl w:val="0"/>
          <w:numId w:val="2"/>
        </w:numPr>
        <w:rPr>
          <w:ins w:id="4560" w:author="Campos Muñoz, Jesús" w:date="2013-06-20T13:50:00Z"/>
          <w:del w:id="4561" w:author="Jesus" w:date="2013-07-06T00:55:00Z"/>
        </w:rPr>
      </w:pPr>
      <w:ins w:id="4562" w:author="Campos Muñoz, Jesús" w:date="2013-06-20T13:50:00Z">
        <w:del w:id="4563" w:author="Jesus" w:date="2013-07-06T00:55:00Z">
          <w:r w:rsidRPr="000B4CD2" w:rsidDel="004E5826">
            <w:rPr>
              <w:b/>
            </w:rPr>
            <w:delText>firsRow</w:delText>
          </w:r>
          <w:r w:rsidDel="004E5826">
            <w:delText xml:space="preserve"> i </w:delText>
          </w:r>
          <w:r w:rsidRPr="000B4CD2" w:rsidDel="004E5826">
            <w:rPr>
              <w:b/>
            </w:rPr>
            <w:delText>lastRow</w:delText>
          </w:r>
          <w:r w:rsidDel="004E5826">
            <w:rPr>
              <w:b/>
            </w:rPr>
            <w:delText>:</w:delText>
          </w:r>
          <w:r w:rsidDel="004E5826">
            <w:delText xml:space="preserve"> indiquen el rang de registres de la base de dades a obtenir (de quina fi</w:delText>
          </w:r>
        </w:del>
      </w:ins>
      <w:ins w:id="4564" w:author="Campos Muñoz, Jesús" w:date="2013-07-01T13:27:00Z">
        <w:del w:id="4565" w:author="Jesus" w:date="2013-07-06T00:55:00Z">
          <w:r w:rsidR="00F16872" w:rsidDel="004E5826">
            <w:delText>l</w:delText>
          </w:r>
        </w:del>
      </w:ins>
      <w:ins w:id="4566" w:author="Campos Muñoz, Jesús" w:date="2013-06-20T13:50:00Z">
        <w:del w:id="4567" w:author="Jesus" w:date="2013-07-06T00:55:00Z">
          <w:r w:rsidDel="004E5826">
            <w:delText>a fins a quina fila de la base de dades es vol obtenir).</w:delText>
          </w:r>
        </w:del>
      </w:ins>
    </w:p>
    <w:p w:rsidR="00782F20" w:rsidDel="004E5826" w:rsidRDefault="00782F20" w:rsidP="00782F20">
      <w:pPr>
        <w:pStyle w:val="Prrafodelista"/>
        <w:numPr>
          <w:ilvl w:val="0"/>
          <w:numId w:val="2"/>
        </w:numPr>
        <w:rPr>
          <w:ins w:id="4568" w:author="Campos Muñoz, Jesús" w:date="2013-06-20T13:50:00Z"/>
          <w:del w:id="4569" w:author="Jesus" w:date="2013-07-06T00:55:00Z"/>
        </w:rPr>
      </w:pPr>
      <w:ins w:id="4570" w:author="Campos Muñoz, Jesús" w:date="2013-06-20T13:50:00Z">
        <w:del w:id="4571" w:author="Jesus" w:date="2013-07-06T00:55:00Z">
          <w:r w:rsidDel="004E5826">
            <w:delText>Al no rebre cap data, establirà la data actual per defecte i cercarà totes les activitats amb una data de finalització posterior al dia actual a les 00:00 hores.</w:delText>
          </w:r>
        </w:del>
      </w:ins>
    </w:p>
    <w:p w:rsidR="00782F20" w:rsidDel="004E5826" w:rsidRDefault="00782F20" w:rsidP="00782F20">
      <w:pPr>
        <w:rPr>
          <w:ins w:id="4572" w:author="Campos Muñoz, Jesús" w:date="2013-06-20T13:50:00Z"/>
          <w:del w:id="4573" w:author="Jesus" w:date="2013-07-06T00:55:00Z"/>
        </w:rPr>
      </w:pPr>
    </w:p>
    <w:p w:rsidR="00782F20" w:rsidDel="004E5826" w:rsidRDefault="00782F20" w:rsidP="00782F20">
      <w:pPr>
        <w:rPr>
          <w:ins w:id="4574" w:author="Campos Muñoz, Jesús" w:date="2013-06-20T13:50:00Z"/>
          <w:del w:id="4575" w:author="Jesus" w:date="2013-07-06T00:55:00Z"/>
        </w:rPr>
      </w:pPr>
      <w:ins w:id="4576" w:author="Campos Muñoz, Jesús" w:date="2013-06-20T13:50:00Z">
        <w:del w:id="4577" w:author="Jesus" w:date="2013-07-06T00:55:00Z">
          <w:r w:rsidDel="004E5826">
            <w:delText>El m</w:delText>
          </w:r>
          <w:r w:rsidRPr="007753C2" w:rsidDel="004E5826">
            <w:delText xml:space="preserve">ètode </w:delText>
          </w:r>
        </w:del>
      </w:ins>
      <w:ins w:id="4578" w:author="Campos Muñoz, Jesús" w:date="2013-06-21T09:23:00Z">
        <w:del w:id="4579" w:author="Jesus" w:date="2013-07-06T00:55:00Z">
          <w:r w:rsidR="003A013E" w:rsidRPr="00D50F15" w:rsidDel="004E5826">
            <w:rPr>
              <w:b/>
            </w:rPr>
            <w:delText>fitxesCategoriaAgendaPaginada</w:delText>
          </w:r>
          <w:r w:rsidR="003A013E" w:rsidRPr="003A013E" w:rsidDel="004E5826">
            <w:rPr>
              <w:b/>
              <w:rPrChange w:id="4580" w:author="Campos Muñoz, Jesús" w:date="2013-06-21T09:23:00Z">
                <w:rPr/>
              </w:rPrChange>
            </w:rPr>
            <w:delText>Data</w:delText>
          </w:r>
          <w:r w:rsidR="003A013E" w:rsidDel="004E5826">
            <w:delText xml:space="preserve"> </w:delText>
          </w:r>
        </w:del>
      </w:ins>
      <w:ins w:id="4581" w:author="Campos Muñoz, Jesús" w:date="2013-06-20T13:50:00Z">
        <w:del w:id="4582" w:author="Jesus" w:date="2013-07-06T00:55:00Z">
          <w:r w:rsidRPr="007753C2" w:rsidDel="004E5826">
            <w:delText>necessita rebre en la seva invocació</w:delText>
          </w:r>
          <w:r w:rsidDel="004E5826">
            <w:delText xml:space="preserve"> com a</w:delText>
          </w:r>
          <w:r w:rsidRPr="007753C2" w:rsidDel="004E5826">
            <w:delText xml:space="preserve"> paràmetre</w:delText>
          </w:r>
          <w:r w:rsidDel="004E5826">
            <w:delText>s:</w:delText>
          </w:r>
        </w:del>
      </w:ins>
    </w:p>
    <w:p w:rsidR="00782F20" w:rsidDel="004E5826" w:rsidRDefault="00782F20" w:rsidP="00782F20">
      <w:pPr>
        <w:pStyle w:val="Prrafodelista"/>
        <w:numPr>
          <w:ilvl w:val="0"/>
          <w:numId w:val="2"/>
        </w:numPr>
        <w:rPr>
          <w:ins w:id="4583" w:author="Campos Muñoz, Jesús" w:date="2013-06-20T13:50:00Z"/>
          <w:del w:id="4584" w:author="Jesus" w:date="2013-07-06T00:55:00Z"/>
        </w:rPr>
      </w:pPr>
      <w:ins w:id="4585" w:author="Campos Muñoz, Jesús" w:date="2013-06-20T13:50:00Z">
        <w:del w:id="4586" w:author="Jesus" w:date="2013-07-06T00:55:00Z">
          <w:r w:rsidRPr="000B4CD2" w:rsidDel="004E5826">
            <w:rPr>
              <w:b/>
            </w:rPr>
            <w:delText>idioma:</w:delText>
          </w:r>
          <w:r w:rsidRPr="007753C2" w:rsidDel="004E5826">
            <w:delText xml:space="preserve"> </w:delText>
          </w:r>
          <w:r w:rsidDel="004E5826">
            <w:delText>el codi de l’idioma en el que es desitja rebre la informació.</w:delText>
          </w:r>
        </w:del>
      </w:ins>
    </w:p>
    <w:p w:rsidR="00782F20" w:rsidDel="004E5826" w:rsidRDefault="001A596D" w:rsidP="00782F20">
      <w:pPr>
        <w:pStyle w:val="Prrafodelista"/>
        <w:numPr>
          <w:ilvl w:val="0"/>
          <w:numId w:val="2"/>
        </w:numPr>
        <w:rPr>
          <w:ins w:id="4587" w:author="Campos Muñoz, Jesús" w:date="2013-06-20T13:50:00Z"/>
          <w:del w:id="4588" w:author="Jesus" w:date="2013-07-06T00:55:00Z"/>
        </w:rPr>
      </w:pPr>
      <w:ins w:id="4589" w:author="Campos Muñoz, Jesús" w:date="2013-06-20T13:52:00Z">
        <w:del w:id="4590" w:author="Jesus" w:date="2013-07-06T00:55:00Z">
          <w:r w:rsidDel="004E5826">
            <w:rPr>
              <w:b/>
            </w:rPr>
            <w:delText>idCategoriaAgenda:</w:delText>
          </w:r>
          <w:r w:rsidDel="004E5826">
            <w:delText xml:space="preserve"> </w:delText>
          </w:r>
          <w:r w:rsidRPr="000B4CD2" w:rsidDel="004E5826">
            <w:delText xml:space="preserve">identificador del tipus </w:delText>
          </w:r>
          <w:r w:rsidDel="004E5826">
            <w:delText xml:space="preserve">de categoria </w:delText>
          </w:r>
          <w:r w:rsidRPr="000B4CD2" w:rsidDel="004E5826">
            <w:delText>d’agenda del que es volen obtenir les fitxes activitat.</w:delText>
          </w:r>
        </w:del>
      </w:ins>
    </w:p>
    <w:p w:rsidR="00782F20" w:rsidDel="004E5826" w:rsidRDefault="00782F20" w:rsidP="00782F20">
      <w:pPr>
        <w:pStyle w:val="Prrafodelista"/>
        <w:numPr>
          <w:ilvl w:val="0"/>
          <w:numId w:val="2"/>
        </w:numPr>
        <w:rPr>
          <w:ins w:id="4591" w:author="Campos Muñoz, Jesús" w:date="2013-06-20T13:50:00Z"/>
          <w:del w:id="4592" w:author="Jesus" w:date="2013-07-06T00:55:00Z"/>
        </w:rPr>
      </w:pPr>
      <w:ins w:id="4593" w:author="Campos Muñoz, Jesús" w:date="2013-06-20T13:50:00Z">
        <w:del w:id="4594" w:author="Jesus" w:date="2013-07-06T00:55:00Z">
          <w:r w:rsidRPr="000B4CD2" w:rsidDel="004E5826">
            <w:rPr>
              <w:b/>
            </w:rPr>
            <w:delText>firsRow</w:delText>
          </w:r>
          <w:r w:rsidDel="004E5826">
            <w:delText xml:space="preserve"> i </w:delText>
          </w:r>
          <w:r w:rsidRPr="000B4CD2" w:rsidDel="004E5826">
            <w:rPr>
              <w:b/>
            </w:rPr>
            <w:delText>lastRow</w:delText>
          </w:r>
          <w:r w:rsidDel="004E5826">
            <w:rPr>
              <w:b/>
            </w:rPr>
            <w:delText>:</w:delText>
          </w:r>
          <w:r w:rsidDel="004E5826">
            <w:delText xml:space="preserve"> indiquen el rang de registres de la base de dades a obtenir. i la data en format String. Les activitats cercades compliran que la seva data de finalització serà igual o posterior a la data enviada.</w:delText>
          </w:r>
        </w:del>
      </w:ins>
    </w:p>
    <w:p w:rsidR="00782F20" w:rsidDel="004E5826" w:rsidRDefault="00782F20" w:rsidP="00782F20">
      <w:pPr>
        <w:pStyle w:val="Prrafodelista"/>
        <w:numPr>
          <w:ilvl w:val="0"/>
          <w:numId w:val="2"/>
        </w:numPr>
        <w:rPr>
          <w:ins w:id="4595" w:author="Campos Muñoz, Jesús" w:date="2013-06-20T13:50:00Z"/>
          <w:del w:id="4596" w:author="Jesus" w:date="2013-07-06T00:55:00Z"/>
        </w:rPr>
      </w:pPr>
      <w:ins w:id="4597" w:author="Campos Muñoz, Jesús" w:date="2013-06-20T13:50:00Z">
        <w:del w:id="4598" w:author="Jesus" w:date="2013-07-06T00:55:00Z">
          <w:r w:rsidDel="004E5826">
            <w:rPr>
              <w:b/>
            </w:rPr>
            <w:delText>data:</w:delText>
          </w:r>
          <w:r w:rsidDel="004E5826">
            <w:delText xml:space="preserve"> la data en format String (per a més informació de com proporcionar la data veure l’apartat </w:delText>
          </w:r>
          <w:r w:rsidRPr="000B4CD2" w:rsidDel="004E5826">
            <w:rPr>
              <w:b/>
            </w:rPr>
            <w:fldChar w:fldCharType="begin"/>
          </w:r>
          <w:r w:rsidRPr="000B4CD2" w:rsidDel="004E5826">
            <w:rPr>
              <w:b/>
            </w:rPr>
            <w:delInstrText xml:space="preserve"> REF _Ref359458798 \h  \* MERGEFORMAT </w:delInstrText>
          </w:r>
        </w:del>
      </w:ins>
      <w:del w:id="4599" w:author="Jesus" w:date="2013-07-06T00:55:00Z">
        <w:r w:rsidRPr="000B4CD2" w:rsidDel="004E5826">
          <w:rPr>
            <w:b/>
          </w:rPr>
        </w:r>
      </w:del>
      <w:ins w:id="4600" w:author="Campos Muñoz, Jesús" w:date="2013-06-20T13:50:00Z">
        <w:del w:id="4601" w:author="Jesus" w:date="2013-07-06T00:55:00Z">
          <w:r w:rsidRPr="000B4CD2" w:rsidDel="004E5826">
            <w:rPr>
              <w:b/>
            </w:rPr>
            <w:fldChar w:fldCharType="separate"/>
          </w:r>
        </w:del>
      </w:ins>
      <w:ins w:id="4602" w:author="Campos Muñoz, Jesús" w:date="2013-07-05T14:29:00Z">
        <w:del w:id="4603" w:author="Jesus" w:date="2013-07-06T00:55:00Z">
          <w:r w:rsidR="00BF3893" w:rsidRPr="00BF3893" w:rsidDel="004E5826">
            <w:rPr>
              <w:b/>
              <w:rPrChange w:id="4604" w:author="Campos Muñoz, Jesús" w:date="2013-07-05T14:29:00Z">
                <w:rPr/>
              </w:rPrChange>
            </w:rPr>
            <w:delText>Annex A: Inclusió de dates en les consultes</w:delText>
          </w:r>
        </w:del>
      </w:ins>
      <w:ins w:id="4605" w:author="Campos Muñoz, Jesús" w:date="2013-06-20T13:50:00Z">
        <w:del w:id="4606" w:author="Jesus" w:date="2013-07-06T00:55:00Z">
          <w:r w:rsidRPr="000B4CD2" w:rsidDel="004E5826">
            <w:rPr>
              <w:b/>
            </w:rPr>
            <w:fldChar w:fldCharType="end"/>
          </w:r>
          <w:r w:rsidDel="004E5826">
            <w:delText>). Les activitats cercades compliran que la seva data de finalització serà igual o posterior a la data enviada.</w:delText>
          </w:r>
        </w:del>
      </w:ins>
    </w:p>
    <w:p w:rsidR="00782F20" w:rsidDel="004E5826" w:rsidRDefault="00782F20" w:rsidP="00782F20">
      <w:pPr>
        <w:rPr>
          <w:ins w:id="4607" w:author="Campos Muñoz, Jesús" w:date="2013-06-20T13:50:00Z"/>
          <w:del w:id="4608" w:author="Jesus" w:date="2013-07-06T00:55:00Z"/>
        </w:rPr>
      </w:pPr>
    </w:p>
    <w:p w:rsidR="00782F20" w:rsidDel="004E5826" w:rsidRDefault="00782F20" w:rsidP="00782F20">
      <w:pPr>
        <w:rPr>
          <w:ins w:id="4609" w:author="Campos Muñoz, Jesús" w:date="2013-06-20T13:50:00Z"/>
          <w:del w:id="4610" w:author="Jesus" w:date="2013-07-06T00:55:00Z"/>
        </w:rPr>
      </w:pPr>
      <w:ins w:id="4611" w:author="Campos Muñoz, Jesús" w:date="2013-06-20T13:50:00Z">
        <w:del w:id="4612" w:author="Jesus" w:date="2013-07-06T00:55:00Z">
          <w:r w:rsidDel="004E5826">
            <w:delText>El m</w:delText>
          </w:r>
          <w:r w:rsidRPr="007753C2" w:rsidDel="004E5826">
            <w:delText xml:space="preserve">ètode </w:delText>
          </w:r>
        </w:del>
      </w:ins>
      <w:ins w:id="4613" w:author="Campos Muñoz, Jesús" w:date="2013-06-21T09:23:00Z">
        <w:del w:id="4614" w:author="Jesus" w:date="2013-07-06T00:55:00Z">
          <w:r w:rsidR="008D2B9B" w:rsidRPr="00893514" w:rsidDel="004E5826">
            <w:rPr>
              <w:b/>
            </w:rPr>
            <w:delText>fitxesCategoriaAgendaPaginada</w:delText>
          </w:r>
          <w:r w:rsidR="008D2B9B" w:rsidDel="004E5826">
            <w:rPr>
              <w:b/>
            </w:rPr>
            <w:delText>Dates</w:delText>
          </w:r>
          <w:r w:rsidR="008D2B9B" w:rsidDel="004E5826">
            <w:delText xml:space="preserve"> </w:delText>
          </w:r>
        </w:del>
      </w:ins>
      <w:ins w:id="4615" w:author="Campos Muñoz, Jesús" w:date="2013-06-20T13:50:00Z">
        <w:del w:id="4616" w:author="Jesus" w:date="2013-07-06T00:55:00Z">
          <w:r w:rsidRPr="007753C2" w:rsidDel="004E5826">
            <w:delText>necessita rebre en la seva invocació</w:delText>
          </w:r>
          <w:r w:rsidDel="004E5826">
            <w:delText xml:space="preserve"> com a</w:delText>
          </w:r>
          <w:r w:rsidRPr="007753C2" w:rsidDel="004E5826">
            <w:delText xml:space="preserve"> paràmetre</w:delText>
          </w:r>
          <w:r w:rsidDel="004E5826">
            <w:delText>s:</w:delText>
          </w:r>
        </w:del>
      </w:ins>
    </w:p>
    <w:p w:rsidR="00782F20" w:rsidDel="004E5826" w:rsidRDefault="00782F20" w:rsidP="00782F20">
      <w:pPr>
        <w:pStyle w:val="Prrafodelista"/>
        <w:numPr>
          <w:ilvl w:val="0"/>
          <w:numId w:val="2"/>
        </w:numPr>
        <w:rPr>
          <w:ins w:id="4617" w:author="Campos Muñoz, Jesús" w:date="2013-06-20T13:50:00Z"/>
          <w:del w:id="4618" w:author="Jesus" w:date="2013-07-06T00:55:00Z"/>
        </w:rPr>
      </w:pPr>
      <w:ins w:id="4619" w:author="Campos Muñoz, Jesús" w:date="2013-06-20T13:50:00Z">
        <w:del w:id="4620" w:author="Jesus" w:date="2013-07-06T00:55:00Z">
          <w:r w:rsidRPr="000B4CD2" w:rsidDel="004E5826">
            <w:rPr>
              <w:b/>
            </w:rPr>
            <w:delText>idioma:</w:delText>
          </w:r>
          <w:r w:rsidRPr="007753C2" w:rsidDel="004E5826">
            <w:delText xml:space="preserve"> </w:delText>
          </w:r>
          <w:r w:rsidDel="004E5826">
            <w:delText>el codi de l’idioma en el que es desitja rebre la informació.</w:delText>
          </w:r>
        </w:del>
      </w:ins>
    </w:p>
    <w:p w:rsidR="00782F20" w:rsidDel="004E5826" w:rsidRDefault="001A596D" w:rsidP="00782F20">
      <w:pPr>
        <w:pStyle w:val="Prrafodelista"/>
        <w:numPr>
          <w:ilvl w:val="0"/>
          <w:numId w:val="2"/>
        </w:numPr>
        <w:rPr>
          <w:ins w:id="4621" w:author="Campos Muñoz, Jesús" w:date="2013-06-20T13:50:00Z"/>
          <w:del w:id="4622" w:author="Jesus" w:date="2013-07-06T00:55:00Z"/>
        </w:rPr>
      </w:pPr>
      <w:ins w:id="4623" w:author="Campos Muñoz, Jesús" w:date="2013-06-20T13:52:00Z">
        <w:del w:id="4624" w:author="Jesus" w:date="2013-07-06T00:55:00Z">
          <w:r w:rsidDel="004E5826">
            <w:rPr>
              <w:b/>
            </w:rPr>
            <w:delText>idCategoriaAgenda:</w:delText>
          </w:r>
          <w:r w:rsidDel="004E5826">
            <w:delText xml:space="preserve"> </w:delText>
          </w:r>
          <w:r w:rsidRPr="000B4CD2" w:rsidDel="004E5826">
            <w:delText xml:space="preserve">identificador del tipus </w:delText>
          </w:r>
          <w:r w:rsidDel="004E5826">
            <w:delText xml:space="preserve">de categoria </w:delText>
          </w:r>
          <w:r w:rsidRPr="000B4CD2" w:rsidDel="004E5826">
            <w:delText>d’agenda del que es volen obtenir les fitxes activitat.</w:delText>
          </w:r>
        </w:del>
      </w:ins>
    </w:p>
    <w:p w:rsidR="00782F20" w:rsidDel="004E5826" w:rsidRDefault="00782F20" w:rsidP="00782F20">
      <w:pPr>
        <w:pStyle w:val="Prrafodelista"/>
        <w:numPr>
          <w:ilvl w:val="0"/>
          <w:numId w:val="2"/>
        </w:numPr>
        <w:rPr>
          <w:ins w:id="4625" w:author="Campos Muñoz, Jesús" w:date="2013-06-20T13:50:00Z"/>
          <w:del w:id="4626" w:author="Jesus" w:date="2013-07-06T00:55:00Z"/>
        </w:rPr>
      </w:pPr>
      <w:ins w:id="4627" w:author="Campos Muñoz, Jesús" w:date="2013-06-20T13:50:00Z">
        <w:del w:id="4628" w:author="Jesus" w:date="2013-07-06T00:55:00Z">
          <w:r w:rsidRPr="000B4CD2" w:rsidDel="004E5826">
            <w:rPr>
              <w:b/>
            </w:rPr>
            <w:delText>firsRow</w:delText>
          </w:r>
          <w:r w:rsidDel="004E5826">
            <w:delText xml:space="preserve"> i </w:delText>
          </w:r>
          <w:r w:rsidRPr="000B4CD2" w:rsidDel="004E5826">
            <w:rPr>
              <w:b/>
            </w:rPr>
            <w:delText>lastRow</w:delText>
          </w:r>
          <w:r w:rsidDel="004E5826">
            <w:rPr>
              <w:b/>
            </w:rPr>
            <w:delText xml:space="preserve">: </w:delText>
          </w:r>
          <w:r w:rsidDel="004E5826">
            <w:delText>indiquen el rang de registres de la base de dades a obtenir.</w:delText>
          </w:r>
        </w:del>
      </w:ins>
    </w:p>
    <w:p w:rsidR="00782F20" w:rsidDel="004E5826" w:rsidRDefault="00782F20" w:rsidP="00782F20">
      <w:pPr>
        <w:pStyle w:val="Prrafodelista"/>
        <w:numPr>
          <w:ilvl w:val="0"/>
          <w:numId w:val="2"/>
        </w:numPr>
        <w:rPr>
          <w:ins w:id="4629" w:author="Campos Muñoz, Jesús" w:date="2013-06-20T13:50:00Z"/>
          <w:del w:id="4630" w:author="Jesus" w:date="2013-07-06T00:55:00Z"/>
        </w:rPr>
      </w:pPr>
      <w:ins w:id="4631" w:author="Campos Muñoz, Jesús" w:date="2013-06-20T13:50:00Z">
        <w:del w:id="4632" w:author="Jesus" w:date="2013-07-06T00:55:00Z">
          <w:r w:rsidDel="004E5826">
            <w:rPr>
              <w:b/>
            </w:rPr>
            <w:delText xml:space="preserve">dataInici: </w:delText>
          </w:r>
          <w:r w:rsidDel="004E5826">
            <w:delText>data en format String. Indicarà que les activitats cercades compliran que la seva data d’alta o creació serà anterior aquest paràmetre.</w:delText>
          </w:r>
        </w:del>
      </w:ins>
    </w:p>
    <w:p w:rsidR="00782F20" w:rsidDel="004E5826" w:rsidRDefault="00782F20" w:rsidP="00782F20">
      <w:pPr>
        <w:pStyle w:val="Prrafodelista"/>
        <w:numPr>
          <w:ilvl w:val="0"/>
          <w:numId w:val="2"/>
        </w:numPr>
        <w:rPr>
          <w:ins w:id="4633" w:author="Campos Muñoz, Jesús" w:date="2013-06-20T13:50:00Z"/>
          <w:del w:id="4634" w:author="Jesus" w:date="2013-07-06T00:55:00Z"/>
        </w:rPr>
      </w:pPr>
      <w:ins w:id="4635" w:author="Campos Muñoz, Jesús" w:date="2013-06-20T13:50:00Z">
        <w:del w:id="4636" w:author="Jesus" w:date="2013-07-06T00:55:00Z">
          <w:r w:rsidRPr="000B4CD2" w:rsidDel="004E5826">
            <w:rPr>
              <w:b/>
            </w:rPr>
            <w:delText>dataFi</w:delText>
          </w:r>
          <w:r w:rsidDel="004E5826">
            <w:delText xml:space="preserve"> : data en format String. Indicarà que les activitats cercades compliran </w:delText>
          </w:r>
        </w:del>
      </w:ins>
      <w:ins w:id="4637" w:author="Campos Muñoz, Jesús" w:date="2013-07-01T13:30:00Z">
        <w:del w:id="4638" w:author="Jesus" w:date="2013-07-06T00:55:00Z">
          <w:r w:rsidR="00FF0DBF" w:rsidDel="004E5826">
            <w:delText xml:space="preserve">que </w:delText>
          </w:r>
        </w:del>
      </w:ins>
      <w:ins w:id="4639" w:author="Campos Muñoz, Jesús" w:date="2013-06-20T13:50:00Z">
        <w:del w:id="4640" w:author="Jesus" w:date="2013-07-06T00:55:00Z">
          <w:r w:rsidDel="004E5826">
            <w:delText xml:space="preserve">la seva data de finalització </w:delText>
          </w:r>
        </w:del>
      </w:ins>
      <w:ins w:id="4641" w:author="Campos Muñoz, Jesús" w:date="2013-07-01T13:22:00Z">
        <w:del w:id="4642" w:author="Jesus" w:date="2013-07-06T00:55:00Z">
          <w:r w:rsidR="00AE0E68" w:rsidDel="004E5826">
            <w:delText>serà</w:delText>
          </w:r>
        </w:del>
      </w:ins>
      <w:ins w:id="4643" w:author="Campos Muñoz, Jesús" w:date="2013-06-20T13:50:00Z">
        <w:del w:id="4644" w:author="Jesus" w:date="2013-07-06T00:55:00Z">
          <w:r w:rsidDel="004E5826">
            <w:delText xml:space="preserve"> igual o posterior a aquest paràmetre.</w:delText>
          </w:r>
        </w:del>
      </w:ins>
    </w:p>
    <w:p w:rsidR="00782F20" w:rsidDel="004E5826" w:rsidRDefault="00782F20" w:rsidP="00782F20">
      <w:pPr>
        <w:rPr>
          <w:ins w:id="4645" w:author="Campos Muñoz, Jesús" w:date="2013-06-20T13:50:00Z"/>
          <w:del w:id="4646" w:author="Jesus" w:date="2013-07-06T00:55:00Z"/>
        </w:rPr>
      </w:pPr>
    </w:p>
    <w:p w:rsidR="00782F20" w:rsidDel="004E5826" w:rsidRDefault="00782F20" w:rsidP="00782F20">
      <w:pPr>
        <w:rPr>
          <w:ins w:id="4647" w:author="Campos Muñoz, Jesús" w:date="2013-06-20T13:50:00Z"/>
          <w:del w:id="4648" w:author="Jesus" w:date="2013-07-06T00:55:00Z"/>
        </w:rPr>
      </w:pPr>
      <w:ins w:id="4649" w:author="Campos Muñoz, Jesús" w:date="2013-06-20T13:50:00Z">
        <w:del w:id="4650" w:author="Jesus" w:date="2013-07-06T00:55:00Z">
          <w:r w:rsidDel="004E5826">
            <w:delText xml:space="preserve">La forma de la resposta WSDL és una estructura </w:delText>
          </w:r>
          <w:r w:rsidRPr="007A5DE0" w:rsidDel="004E5826">
            <w:rPr>
              <w:b/>
            </w:rPr>
            <w:delText>BeanRespostaTipus</w:delText>
          </w:r>
          <w:r w:rsidDel="004E5826">
            <w:rPr>
              <w:b/>
            </w:rPr>
            <w:delText>2</w:delText>
          </w:r>
          <w:r w:rsidDel="004E5826">
            <w:delText>.</w:delText>
          </w:r>
        </w:del>
      </w:ins>
    </w:p>
    <w:p w:rsidR="00E17F77" w:rsidDel="004E5826" w:rsidRDefault="00782F20" w:rsidP="00782F20">
      <w:pPr>
        <w:rPr>
          <w:del w:id="4651" w:author="Jesus" w:date="2013-07-06T00:55:00Z"/>
        </w:rPr>
      </w:pPr>
      <w:ins w:id="4652" w:author="Campos Muñoz, Jesús" w:date="2013-06-20T13:50:00Z">
        <w:del w:id="4653" w:author="Jesus" w:date="2013-07-06T00:55:00Z">
          <w:r w:rsidDel="004E5826">
            <w:delText xml:space="preserve">Possibles </w:delText>
          </w:r>
          <w:r w:rsidDel="004E5826">
            <w:fldChar w:fldCharType="begin"/>
          </w:r>
          <w:r w:rsidDel="004E5826">
            <w:delInstrText xml:space="preserve"> HYPERLINK  \l "_Annex_B:_Situacions" </w:delInstrText>
          </w:r>
          <w:r w:rsidDel="004E5826">
            <w:fldChar w:fldCharType="separate"/>
          </w:r>
          <w:r w:rsidRPr="007A5DE0" w:rsidDel="004E5826">
            <w:rPr>
              <w:rStyle w:val="Hipervnculo"/>
            </w:rPr>
            <w:delText>codis</w:delText>
          </w:r>
          <w:r w:rsidRPr="00811789" w:rsidDel="004E5826">
            <w:rPr>
              <w:rStyle w:val="Hipervnculo"/>
            </w:rPr>
            <w:delText xml:space="preserve"> d’estat</w:delText>
          </w:r>
          <w:r w:rsidDel="004E5826">
            <w:fldChar w:fldCharType="end"/>
          </w:r>
          <w:r w:rsidDel="004E5826">
            <w:delText xml:space="preserve"> que pot retornar el mètode: : 0, -1, 1, 2, </w:delText>
          </w:r>
          <w:r w:rsidR="00E57C4E" w:rsidDel="004E5826">
            <w:delText>4</w:delText>
          </w:r>
          <w:r w:rsidDel="004E5826">
            <w:delText xml:space="preserve"> ó 7</w:delText>
          </w:r>
        </w:del>
      </w:ins>
      <w:del w:id="4654" w:author="Jesus" w:date="2013-07-06T00:55:00Z">
        <w:r w:rsidR="00E17F77" w:rsidDel="004E5826">
          <w:delText xml:space="preserve">Els paràmetres a enviar al mètode seran els mateixos que a la consulta original, només que s’hauran d’afegir-ne dos de nous: </w:delText>
        </w:r>
        <w:r w:rsidR="00E17F77" w:rsidRPr="00967265" w:rsidDel="004E5826">
          <w:rPr>
            <w:b/>
          </w:rPr>
          <w:delText>firstRow</w:delText>
        </w:r>
        <w:r w:rsidR="00E17F77" w:rsidRPr="007753C2" w:rsidDel="004E5826">
          <w:delText xml:space="preserve"> i </w:delText>
        </w:r>
        <w:r w:rsidR="00E17F77" w:rsidRPr="00967265" w:rsidDel="004E5826">
          <w:rPr>
            <w:b/>
          </w:rPr>
          <w:delText>lastRow</w:delText>
        </w:r>
        <w:r w:rsidR="00E17F77" w:rsidRPr="00967265" w:rsidDel="004E5826">
          <w:delText>, que indicaran el rang</w:delText>
        </w:r>
        <w:r w:rsidR="00E17F77" w:rsidDel="004E5826">
          <w:delText xml:space="preserve"> de registres a visualitzar. Es retornaran els registren que ocupin les posicions </w:delText>
        </w:r>
        <w:r w:rsidR="00E17F77" w:rsidRPr="00967265" w:rsidDel="004E5826">
          <w:rPr>
            <w:b/>
          </w:rPr>
          <w:delText>firstRow</w:delText>
        </w:r>
        <w:r w:rsidR="00E17F77" w:rsidRPr="007753C2" w:rsidDel="004E5826">
          <w:delText xml:space="preserve"> i </w:delText>
        </w:r>
        <w:r w:rsidR="00E17F77" w:rsidRPr="00967265" w:rsidDel="004E5826">
          <w:rPr>
            <w:b/>
          </w:rPr>
          <w:delText>lastRow</w:delText>
        </w:r>
        <w:r w:rsidR="00E17F77" w:rsidDel="004E5826">
          <w:delText xml:space="preserve"> a més dels que estiguin entre ells.</w:delText>
        </w:r>
      </w:del>
    </w:p>
    <w:p w:rsidR="00E17F77" w:rsidDel="004E5826" w:rsidRDefault="00E17F77" w:rsidP="00E17F77">
      <w:pPr>
        <w:rPr>
          <w:del w:id="4655" w:author="Jesus" w:date="2013-07-06T00:55:00Z"/>
        </w:rPr>
      </w:pPr>
      <w:del w:id="4656" w:author="Jesus" w:date="2013-07-06T00:55:00Z">
        <w:r w:rsidDel="004E5826">
          <w:delText>Les dades retornades pel mètode seran les mateixes que sense la paginació a la consulta SQL.</w:delText>
        </w:r>
      </w:del>
    </w:p>
    <w:p w:rsidR="00E17F77" w:rsidRPr="007753C2" w:rsidDel="004E5826" w:rsidRDefault="00E17F77" w:rsidP="00E17F77">
      <w:pPr>
        <w:rPr>
          <w:del w:id="4657" w:author="Jesus" w:date="2013-07-06T00:55:00Z"/>
        </w:rPr>
      </w:pPr>
      <w:del w:id="4658" w:author="Jesus" w:date="2013-07-06T00:55:00Z">
        <w:r w:rsidRPr="007753C2" w:rsidDel="004E5826">
          <w:delText>Sentència SQL</w:delText>
        </w:r>
        <w:r w:rsidDel="004E5826">
          <w:delText xml:space="preserve"> paginada</w:delText>
        </w:r>
        <w:r w:rsidRPr="007753C2" w:rsidDel="004E5826">
          <w:delText>:</w:delText>
        </w:r>
      </w:del>
    </w:p>
    <w:p w:rsidR="00E8102F" w:rsidDel="004E5826" w:rsidRDefault="00E8102F" w:rsidP="00E8102F">
      <w:pPr>
        <w:rPr>
          <w:del w:id="4659" w:author="Jesus" w:date="2013-07-06T00:55:00Z"/>
          <w:rFonts w:ascii="Courier New" w:hAnsi="Courier New" w:cs="Courier New"/>
          <w:noProof/>
        </w:rPr>
      </w:pPr>
      <w:del w:id="4660" w:author="Jesus" w:date="2013-07-06T00:55:00Z">
        <w:r w:rsidRPr="007753C2" w:rsidDel="004E5826">
          <w:rPr>
            <w:rFonts w:ascii="Courier New" w:hAnsi="Courier New" w:cs="Courier New"/>
            <w:noProof/>
          </w:rPr>
          <w:delText>SELECT</w:delText>
        </w:r>
        <w:r w:rsidDel="004E5826">
          <w:rPr>
            <w:rFonts w:ascii="Courier New" w:hAnsi="Courier New" w:cs="Courier New"/>
            <w:noProof/>
          </w:rPr>
          <w:delText xml:space="preserve"> </w:delText>
        </w:r>
        <w:r w:rsidRPr="005F2853" w:rsidDel="004E5826">
          <w:rPr>
            <w:rFonts w:ascii="Courier New" w:hAnsi="Courier New" w:cs="Courier New"/>
            <w:noProof/>
          </w:rPr>
          <w:delText>lngidfitxa, intidioma, strdescripcio, strobservacions,</w:delText>
        </w:r>
      </w:del>
    </w:p>
    <w:p w:rsidR="00E8102F" w:rsidRPr="007753C2" w:rsidDel="004E5826" w:rsidRDefault="00E8102F" w:rsidP="00E8102F">
      <w:pPr>
        <w:rPr>
          <w:del w:id="4661" w:author="Jesus" w:date="2013-07-06T00:55:00Z"/>
          <w:rFonts w:ascii="Courier New" w:hAnsi="Courier New" w:cs="Courier New"/>
          <w:noProof/>
        </w:rPr>
      </w:pPr>
      <w:del w:id="4662" w:author="Jesus" w:date="2013-07-06T00:55:00Z">
        <w:r w:rsidRPr="005F2853" w:rsidDel="004E5826">
          <w:rPr>
            <w:rFonts w:ascii="Courier New" w:hAnsi="Courier New" w:cs="Courier New"/>
            <w:noProof/>
          </w:rPr>
          <w:delText>strimport</w:delText>
        </w:r>
      </w:del>
    </w:p>
    <w:p w:rsidR="00E8102F" w:rsidRPr="007753C2" w:rsidDel="004E5826" w:rsidRDefault="00E8102F" w:rsidP="00E8102F">
      <w:pPr>
        <w:rPr>
          <w:del w:id="4663" w:author="Jesus" w:date="2013-07-06T00:55:00Z"/>
          <w:rFonts w:ascii="Courier New" w:hAnsi="Courier New" w:cs="Courier New"/>
          <w:noProof/>
        </w:rPr>
      </w:pPr>
      <w:del w:id="4664" w:author="Jesus" w:date="2013-07-06T00:55:00Z">
        <w:r w:rsidRPr="007753C2" w:rsidDel="004E5826">
          <w:rPr>
            <w:rFonts w:ascii="Courier New" w:hAnsi="Courier New" w:cs="Courier New"/>
            <w:noProof/>
          </w:rPr>
          <w:delText>FROM         (SELECT     *, ROW_NUMBER() OVER (ORDER BY lngidfitxa) AS row</w:delText>
        </w:r>
      </w:del>
    </w:p>
    <w:p w:rsidR="00E8102F" w:rsidRPr="007753C2" w:rsidDel="004E5826" w:rsidRDefault="00E8102F" w:rsidP="00E8102F">
      <w:pPr>
        <w:rPr>
          <w:del w:id="4665" w:author="Jesus" w:date="2013-07-06T00:55:00Z"/>
          <w:rFonts w:ascii="Courier New" w:hAnsi="Courier New" w:cs="Courier New"/>
          <w:noProof/>
        </w:rPr>
      </w:pPr>
      <w:del w:id="4666" w:author="Jesus" w:date="2013-07-06T00:55:00Z">
        <w:r w:rsidRPr="007753C2" w:rsidDel="004E5826">
          <w:rPr>
            <w:rFonts w:ascii="Courier New" w:hAnsi="Courier New" w:cs="Courier New"/>
            <w:noProof/>
          </w:rPr>
          <w:delText>FROM         OIACPSEtblFitxesIdioma</w:delText>
        </w:r>
      </w:del>
    </w:p>
    <w:p w:rsidR="00E8102F" w:rsidRPr="007753C2" w:rsidDel="004E5826" w:rsidRDefault="00E8102F" w:rsidP="00E8102F">
      <w:pPr>
        <w:rPr>
          <w:del w:id="4667" w:author="Jesus" w:date="2013-07-06T00:55:00Z"/>
          <w:rFonts w:ascii="Courier New" w:hAnsi="Courier New" w:cs="Courier New"/>
          <w:noProof/>
        </w:rPr>
      </w:pPr>
      <w:del w:id="4668" w:author="Jesus" w:date="2013-07-06T00:55:00Z">
        <w:r w:rsidRPr="007753C2" w:rsidDel="004E5826">
          <w:rPr>
            <w:rFonts w:ascii="Courier New" w:hAnsi="Courier New" w:cs="Courier New"/>
            <w:noProof/>
          </w:rPr>
          <w:delText>WHERE     (lngIdFitxa IN</w:delText>
        </w:r>
      </w:del>
    </w:p>
    <w:p w:rsidR="00E8102F" w:rsidRPr="007753C2" w:rsidDel="004E5826" w:rsidRDefault="00E8102F" w:rsidP="00E8102F">
      <w:pPr>
        <w:rPr>
          <w:del w:id="4669" w:author="Jesus" w:date="2013-07-06T00:55:00Z"/>
          <w:rFonts w:ascii="Courier New" w:hAnsi="Courier New" w:cs="Courier New"/>
          <w:noProof/>
        </w:rPr>
      </w:pPr>
      <w:del w:id="4670" w:author="Jesus" w:date="2013-07-06T00:55:00Z">
        <w:r w:rsidRPr="007753C2" w:rsidDel="004E5826">
          <w:rPr>
            <w:rFonts w:ascii="Courier New" w:hAnsi="Courier New" w:cs="Courier New"/>
            <w:noProof/>
          </w:rPr>
          <w:delText xml:space="preserve">          (SELECT     lngIdFitxa</w:delText>
        </w:r>
      </w:del>
    </w:p>
    <w:p w:rsidR="00E8102F" w:rsidRPr="007753C2" w:rsidDel="004E5826" w:rsidRDefault="00E8102F" w:rsidP="00E8102F">
      <w:pPr>
        <w:rPr>
          <w:del w:id="4671" w:author="Jesus" w:date="2013-07-06T00:55:00Z"/>
          <w:rFonts w:ascii="Courier New" w:hAnsi="Courier New" w:cs="Courier New"/>
          <w:noProof/>
        </w:rPr>
      </w:pPr>
      <w:del w:id="4672" w:author="Jesus" w:date="2013-07-06T00:55:00Z">
        <w:r w:rsidRPr="007753C2" w:rsidDel="004E5826">
          <w:rPr>
            <w:rFonts w:ascii="Courier New" w:hAnsi="Courier New" w:cs="Courier New"/>
            <w:noProof/>
          </w:rPr>
          <w:delText xml:space="preserve">           FROM          OIACPSEtblFitxes</w:delText>
        </w:r>
      </w:del>
    </w:p>
    <w:p w:rsidR="00E8102F" w:rsidRPr="007753C2" w:rsidDel="004E5826" w:rsidRDefault="00E8102F" w:rsidP="00E8102F">
      <w:pPr>
        <w:rPr>
          <w:del w:id="4673" w:author="Jesus" w:date="2013-07-06T00:55:00Z"/>
          <w:rFonts w:ascii="Courier New" w:hAnsi="Courier New" w:cs="Courier New"/>
          <w:noProof/>
        </w:rPr>
      </w:pPr>
      <w:del w:id="4674" w:author="Jesus" w:date="2013-07-06T00:55:00Z">
        <w:r w:rsidRPr="007753C2" w:rsidDel="004E5826">
          <w:rPr>
            <w:rFonts w:ascii="Courier New" w:hAnsi="Courier New" w:cs="Courier New"/>
            <w:noProof/>
          </w:rPr>
          <w:delText xml:space="preserve">           WHERE </w:delText>
        </w:r>
        <w:r w:rsidDel="004E5826">
          <w:rPr>
            <w:rFonts w:ascii="Courier New" w:hAnsi="Courier New" w:cs="Courier New"/>
            <w:noProof/>
          </w:rPr>
          <w:delText xml:space="preserve"> </w:delText>
        </w:r>
        <w:r w:rsidR="0040188B" w:rsidDel="004E5826">
          <w:rPr>
            <w:rFonts w:ascii="Courier New" w:hAnsi="Courier New" w:cs="Courier New"/>
            <w:noProof/>
          </w:rPr>
          <w:delText>DATE_CONDITION</w:delText>
        </w:r>
        <w:r w:rsidRPr="003305AF" w:rsidDel="004E5826">
          <w:rPr>
            <w:rFonts w:ascii="Courier New" w:hAnsi="Courier New" w:cs="Courier New"/>
            <w:noProof/>
          </w:rPr>
          <w:delText xml:space="preserve"> AND</w:delText>
        </w:r>
        <w:r w:rsidDel="004E5826">
          <w:rPr>
            <w:rFonts w:ascii="Courier New" w:hAnsi="Courier New" w:cs="Courier New"/>
            <w:noProof/>
          </w:rPr>
          <w:delText xml:space="preserve"> </w:delText>
        </w:r>
        <w:r w:rsidRPr="007753C2" w:rsidDel="004E5826">
          <w:rPr>
            <w:rFonts w:ascii="Courier New" w:hAnsi="Courier New" w:cs="Courier New"/>
            <w:noProof/>
          </w:rPr>
          <w:delText>(lngIdNivell =</w:delText>
        </w:r>
      </w:del>
    </w:p>
    <w:p w:rsidR="00E8102F" w:rsidRPr="007753C2" w:rsidDel="004E5826" w:rsidRDefault="00E8102F" w:rsidP="00E8102F">
      <w:pPr>
        <w:rPr>
          <w:del w:id="4675" w:author="Jesus" w:date="2013-07-06T00:55:00Z"/>
          <w:rFonts w:ascii="Courier New" w:hAnsi="Courier New" w:cs="Courier New"/>
          <w:noProof/>
        </w:rPr>
      </w:pPr>
      <w:del w:id="4676" w:author="Jesus" w:date="2013-07-06T00:55:00Z">
        <w:r w:rsidRPr="007753C2" w:rsidDel="004E5826">
          <w:rPr>
            <w:rFonts w:ascii="Courier New" w:hAnsi="Courier New" w:cs="Courier New"/>
            <w:noProof/>
          </w:rPr>
          <w:delText xml:space="preserve">                 (SELECT     IdNivell</w:delText>
        </w:r>
      </w:del>
    </w:p>
    <w:p w:rsidR="00E8102F" w:rsidRPr="007753C2" w:rsidDel="004E5826" w:rsidRDefault="00E8102F" w:rsidP="00E8102F">
      <w:pPr>
        <w:rPr>
          <w:del w:id="4677" w:author="Jesus" w:date="2013-07-06T00:55:00Z"/>
          <w:rFonts w:ascii="Courier New" w:hAnsi="Courier New" w:cs="Courier New"/>
          <w:noProof/>
        </w:rPr>
      </w:pPr>
      <w:del w:id="4678" w:author="Jesus" w:date="2013-07-06T00:55:00Z">
        <w:r w:rsidRPr="007753C2" w:rsidDel="004E5826">
          <w:rPr>
            <w:rFonts w:ascii="Courier New" w:hAnsi="Courier New" w:cs="Courier New"/>
            <w:noProof/>
          </w:rPr>
          <w:delText xml:space="preserve">                  FROM OIACPSEtblNivells AS OIACPSEtblNivells_1</w:delText>
        </w:r>
      </w:del>
    </w:p>
    <w:p w:rsidR="00E8102F" w:rsidRPr="007753C2" w:rsidDel="004E5826" w:rsidRDefault="00E8102F" w:rsidP="00E8102F">
      <w:pPr>
        <w:rPr>
          <w:del w:id="4679" w:author="Jesus" w:date="2013-07-06T00:55:00Z"/>
          <w:rFonts w:ascii="Courier New" w:hAnsi="Courier New" w:cs="Courier New"/>
          <w:noProof/>
        </w:rPr>
      </w:pPr>
      <w:del w:id="4680" w:author="Jesus" w:date="2013-07-06T00:55:00Z">
        <w:r w:rsidRPr="007753C2" w:rsidDel="004E5826">
          <w:rPr>
            <w:rFonts w:ascii="Courier New" w:hAnsi="Courier New" w:cs="Courier New"/>
            <w:noProof/>
          </w:rPr>
          <w:delText xml:space="preserve">                  WHERE (strNivellCat = 'agenda') AND lngIdNivellRelacionat = </w:delText>
        </w:r>
        <w:r w:rsidRPr="007753C2" w:rsidDel="004E5826">
          <w:rPr>
            <w:rFonts w:ascii="Courier New" w:hAnsi="Courier New" w:cs="Courier New"/>
            <w:b/>
            <w:noProof/>
          </w:rPr>
          <w:delText>id</w:delText>
        </w:r>
        <w:r w:rsidDel="004E5826">
          <w:rPr>
            <w:rFonts w:ascii="Courier New" w:hAnsi="Courier New" w:cs="Courier New"/>
            <w:b/>
            <w:noProof/>
          </w:rPr>
          <w:delText>Cat</w:delText>
        </w:r>
        <w:r w:rsidRPr="007753C2" w:rsidDel="004E5826">
          <w:rPr>
            <w:rFonts w:ascii="Courier New" w:hAnsi="Courier New" w:cs="Courier New"/>
            <w:b/>
            <w:noProof/>
          </w:rPr>
          <w:delText>Agenda</w:delText>
        </w:r>
        <w:r w:rsidRPr="007753C2" w:rsidDel="004E5826">
          <w:rPr>
            <w:rFonts w:ascii="Courier New" w:hAnsi="Courier New" w:cs="Courier New"/>
            <w:noProof/>
          </w:rPr>
          <w:delText>)))) AND (intIdioma =</w:delText>
        </w:r>
      </w:del>
    </w:p>
    <w:p w:rsidR="00E8102F" w:rsidRPr="007753C2" w:rsidDel="004E5826" w:rsidRDefault="00E8102F">
      <w:pPr>
        <w:rPr>
          <w:del w:id="4681" w:author="Jesus" w:date="2013-07-06T00:55:00Z"/>
          <w:rFonts w:ascii="Courier New" w:hAnsi="Courier New" w:cs="Courier New"/>
          <w:noProof/>
        </w:rPr>
      </w:pPr>
      <w:del w:id="4682" w:author="Jesus" w:date="2013-07-06T00:55:00Z">
        <w:r w:rsidRPr="007753C2" w:rsidDel="004E5826">
          <w:rPr>
            <w:rFonts w:ascii="Courier New" w:hAnsi="Courier New" w:cs="Courier New"/>
            <w:noProof/>
          </w:rPr>
          <w:delText xml:space="preserve">                 (SELECT     intIdIdioma</w:delText>
        </w:r>
      </w:del>
    </w:p>
    <w:p w:rsidR="00E8102F" w:rsidRPr="007753C2" w:rsidDel="004E5826" w:rsidRDefault="00E8102F">
      <w:pPr>
        <w:rPr>
          <w:del w:id="4683" w:author="Jesus" w:date="2013-07-06T00:55:00Z"/>
          <w:rFonts w:ascii="Courier New" w:hAnsi="Courier New" w:cs="Courier New"/>
          <w:noProof/>
        </w:rPr>
      </w:pPr>
      <w:del w:id="4684" w:author="Jesus" w:date="2013-07-06T00:55:00Z">
        <w:r w:rsidRPr="007753C2" w:rsidDel="004E5826">
          <w:rPr>
            <w:rFonts w:ascii="Courier New" w:hAnsi="Courier New" w:cs="Courier New"/>
            <w:noProof/>
          </w:rPr>
          <w:delText xml:space="preserve">                  FROM          OIACPSEtblIdiomes</w:delText>
        </w:r>
      </w:del>
    </w:p>
    <w:p w:rsidR="00E8102F" w:rsidRPr="007753C2" w:rsidDel="004E5826" w:rsidRDefault="00E8102F">
      <w:pPr>
        <w:rPr>
          <w:del w:id="4685" w:author="Jesus" w:date="2013-07-06T00:55:00Z"/>
          <w:rFonts w:ascii="Courier New" w:hAnsi="Courier New" w:cs="Courier New"/>
          <w:noProof/>
        </w:rPr>
      </w:pPr>
      <w:del w:id="4686" w:author="Jesus" w:date="2013-07-06T00:55:00Z">
        <w:r w:rsidRPr="007753C2" w:rsidDel="004E5826">
          <w:rPr>
            <w:rFonts w:ascii="Courier New" w:hAnsi="Courier New" w:cs="Courier New"/>
            <w:noProof/>
          </w:rPr>
          <w:delText xml:space="preserve">                  WHERE      (strNomIdioma = </w:delText>
        </w:r>
        <w:r w:rsidR="0040188B" w:rsidRPr="006649B3" w:rsidDel="004E5826">
          <w:rPr>
            <w:rFonts w:ascii="Courier New" w:hAnsi="Courier New" w:cs="Courier New"/>
            <w:b/>
            <w:noProof/>
          </w:rPr>
          <w:delText>'</w:delText>
        </w:r>
        <w:r w:rsidR="0040188B" w:rsidDel="004E5826">
          <w:rPr>
            <w:rFonts w:ascii="Courier New" w:hAnsi="Courier New" w:cs="Courier New"/>
            <w:b/>
            <w:noProof/>
          </w:rPr>
          <w:delText>nom</w:delText>
        </w:r>
        <w:r w:rsidR="0040188B" w:rsidRPr="006649B3" w:rsidDel="004E5826">
          <w:rPr>
            <w:rFonts w:ascii="Courier New" w:hAnsi="Courier New" w:cs="Courier New"/>
            <w:b/>
            <w:noProof/>
          </w:rPr>
          <w:delText>Idioma'</w:delText>
        </w:r>
        <w:r w:rsidRPr="007753C2" w:rsidDel="004E5826">
          <w:rPr>
            <w:rFonts w:ascii="Courier New" w:hAnsi="Courier New" w:cs="Courier New"/>
            <w:noProof/>
          </w:rPr>
          <w:delText>)))) a</w:delText>
        </w:r>
      </w:del>
    </w:p>
    <w:p w:rsidR="00E8102F" w:rsidDel="004E5826" w:rsidRDefault="00E8102F" w:rsidP="00E8102F">
      <w:pPr>
        <w:rPr>
          <w:del w:id="4687" w:author="Jesus" w:date="2013-07-06T00:55:00Z"/>
          <w:rFonts w:ascii="Courier New" w:hAnsi="Courier New" w:cs="Courier New"/>
          <w:b/>
          <w:noProof/>
        </w:rPr>
      </w:pPr>
      <w:del w:id="4688" w:author="Jesus" w:date="2013-07-06T00:55:00Z">
        <w:r w:rsidRPr="007753C2" w:rsidDel="004E5826">
          <w:rPr>
            <w:rFonts w:ascii="Courier New" w:hAnsi="Courier New" w:cs="Courier New"/>
            <w:noProof/>
          </w:rPr>
          <w:delText>WHERE     row &gt;</w:delText>
        </w:r>
        <w:r w:rsidR="00D6351E" w:rsidDel="004E5826">
          <w:rPr>
            <w:rFonts w:ascii="Courier New" w:hAnsi="Courier New" w:cs="Courier New"/>
            <w:noProof/>
          </w:rPr>
          <w:delText>=</w:delText>
        </w:r>
        <w:r w:rsidRPr="007753C2" w:rsidDel="004E5826">
          <w:rPr>
            <w:rFonts w:ascii="Courier New" w:hAnsi="Courier New" w:cs="Courier New"/>
            <w:noProof/>
          </w:rPr>
          <w:delText xml:space="preserve"> </w:delText>
        </w:r>
        <w:r w:rsidRPr="007753C2" w:rsidDel="004E5826">
          <w:rPr>
            <w:rFonts w:ascii="Courier New" w:hAnsi="Courier New" w:cs="Courier New"/>
            <w:b/>
            <w:noProof/>
          </w:rPr>
          <w:delText>firstRow</w:delText>
        </w:r>
        <w:r w:rsidRPr="007753C2" w:rsidDel="004E5826">
          <w:rPr>
            <w:rFonts w:ascii="Courier New" w:hAnsi="Courier New" w:cs="Courier New"/>
            <w:noProof/>
          </w:rPr>
          <w:delText xml:space="preserve"> AND row &lt;= </w:delText>
        </w:r>
        <w:r w:rsidRPr="007753C2" w:rsidDel="004E5826">
          <w:rPr>
            <w:rFonts w:ascii="Courier New" w:hAnsi="Courier New" w:cs="Courier New"/>
            <w:b/>
            <w:noProof/>
          </w:rPr>
          <w:delText>lastRow</w:delText>
        </w:r>
      </w:del>
    </w:p>
    <w:p w:rsidR="0040188B" w:rsidDel="004E5826" w:rsidRDefault="0040188B" w:rsidP="00E8102F">
      <w:pPr>
        <w:rPr>
          <w:del w:id="4689" w:author="Jesus" w:date="2013-07-06T00:55:00Z"/>
        </w:rPr>
      </w:pPr>
    </w:p>
    <w:p w:rsidR="00E8102F" w:rsidDel="004E5826" w:rsidRDefault="00E8102F" w:rsidP="00E8102F">
      <w:pPr>
        <w:rPr>
          <w:del w:id="4690" w:author="Jesus" w:date="2013-07-06T00:55:00Z"/>
        </w:rPr>
      </w:pPr>
      <w:del w:id="4691" w:author="Jesus" w:date="2013-07-06T00:55:00Z">
        <w:r w:rsidDel="004E5826">
          <w:delText>En aquest cas per poder conèixer el total de registres de la consulta es fa servir la següent sentència SQL:</w:delText>
        </w:r>
      </w:del>
    </w:p>
    <w:p w:rsidR="00E8102F" w:rsidRPr="004F0C3A" w:rsidDel="004E5826" w:rsidRDefault="00E8102F" w:rsidP="00E8102F">
      <w:pPr>
        <w:rPr>
          <w:del w:id="4692" w:author="Jesus" w:date="2013-07-06T00:55:00Z"/>
          <w:rFonts w:ascii="Courier New" w:hAnsi="Courier New" w:cs="Courier New"/>
        </w:rPr>
      </w:pPr>
      <w:del w:id="4693" w:author="Jesus" w:date="2013-07-06T00:55:00Z">
        <w:r w:rsidRPr="004F0C3A" w:rsidDel="004E5826">
          <w:rPr>
            <w:rFonts w:ascii="Courier New" w:hAnsi="Courier New" w:cs="Courier New"/>
          </w:rPr>
          <w:delText>SELECT     COUNT(*) AS Total</w:delText>
        </w:r>
      </w:del>
    </w:p>
    <w:p w:rsidR="00E8102F" w:rsidRPr="004F0C3A" w:rsidDel="004E5826" w:rsidRDefault="00E8102F" w:rsidP="00E8102F">
      <w:pPr>
        <w:rPr>
          <w:del w:id="4694" w:author="Jesus" w:date="2013-07-06T00:55:00Z"/>
          <w:rFonts w:ascii="Courier New" w:hAnsi="Courier New" w:cs="Courier New"/>
        </w:rPr>
      </w:pPr>
      <w:del w:id="4695" w:author="Jesus" w:date="2013-07-06T00:55:00Z">
        <w:r w:rsidRPr="004F0C3A" w:rsidDel="004E5826">
          <w:rPr>
            <w:rFonts w:ascii="Courier New" w:hAnsi="Courier New" w:cs="Courier New"/>
          </w:rPr>
          <w:delText>FROM         OIACPSEtblFitxesIdioma</w:delText>
        </w:r>
      </w:del>
    </w:p>
    <w:p w:rsidR="00E8102F" w:rsidRPr="004F0C3A" w:rsidDel="004E5826" w:rsidRDefault="00E8102F" w:rsidP="00E8102F">
      <w:pPr>
        <w:rPr>
          <w:del w:id="4696" w:author="Jesus" w:date="2013-07-06T00:55:00Z"/>
          <w:rFonts w:ascii="Courier New" w:hAnsi="Courier New" w:cs="Courier New"/>
        </w:rPr>
      </w:pPr>
      <w:del w:id="4697" w:author="Jesus" w:date="2013-07-06T00:55:00Z">
        <w:r w:rsidRPr="004F0C3A" w:rsidDel="004E5826">
          <w:rPr>
            <w:rFonts w:ascii="Courier New" w:hAnsi="Courier New" w:cs="Courier New"/>
          </w:rPr>
          <w:delText>WHERE     (lngIdFitxa IN</w:delText>
        </w:r>
      </w:del>
    </w:p>
    <w:p w:rsidR="00E8102F" w:rsidRPr="004F0C3A" w:rsidDel="004E5826" w:rsidRDefault="008837B3" w:rsidP="00E8102F">
      <w:pPr>
        <w:rPr>
          <w:del w:id="4698" w:author="Jesus" w:date="2013-07-06T00:55:00Z"/>
          <w:rFonts w:ascii="Courier New" w:hAnsi="Courier New" w:cs="Courier New"/>
        </w:rPr>
      </w:pPr>
      <w:del w:id="4699" w:author="Jesus" w:date="2013-07-06T00:55:00Z">
        <w:r w:rsidRPr="004F0C3A" w:rsidDel="004E5826">
          <w:rPr>
            <w:rFonts w:ascii="Courier New" w:hAnsi="Courier New" w:cs="Courier New"/>
          </w:rPr>
          <w:delText xml:space="preserve">          </w:delText>
        </w:r>
        <w:r w:rsidR="00E8102F" w:rsidRPr="004F0C3A" w:rsidDel="004E5826">
          <w:rPr>
            <w:rFonts w:ascii="Courier New" w:hAnsi="Courier New" w:cs="Courier New"/>
          </w:rPr>
          <w:delText>(SELECT     lngIdFitxa</w:delText>
        </w:r>
      </w:del>
    </w:p>
    <w:p w:rsidR="00E8102F" w:rsidRPr="004F0C3A" w:rsidDel="004E5826" w:rsidRDefault="008837B3" w:rsidP="00E8102F">
      <w:pPr>
        <w:rPr>
          <w:del w:id="4700" w:author="Jesus" w:date="2013-07-06T00:55:00Z"/>
          <w:rFonts w:ascii="Courier New" w:hAnsi="Courier New" w:cs="Courier New"/>
        </w:rPr>
      </w:pPr>
      <w:del w:id="4701" w:author="Jesus" w:date="2013-07-06T00:55:00Z">
        <w:r w:rsidRPr="004F0C3A" w:rsidDel="004E5826">
          <w:rPr>
            <w:rFonts w:ascii="Courier New" w:hAnsi="Courier New" w:cs="Courier New"/>
          </w:rPr>
          <w:delText xml:space="preserve">           </w:delText>
        </w:r>
        <w:r w:rsidR="00E8102F" w:rsidRPr="004F0C3A" w:rsidDel="004E5826">
          <w:rPr>
            <w:rFonts w:ascii="Courier New" w:hAnsi="Courier New" w:cs="Courier New"/>
          </w:rPr>
          <w:delText>FROM          OIACPSEtblFitxes</w:delText>
        </w:r>
      </w:del>
    </w:p>
    <w:p w:rsidR="00E8102F" w:rsidRPr="004F0C3A" w:rsidDel="004E5826" w:rsidRDefault="008837B3" w:rsidP="00E8102F">
      <w:pPr>
        <w:rPr>
          <w:del w:id="4702" w:author="Jesus" w:date="2013-07-06T00:55:00Z"/>
          <w:rFonts w:ascii="Courier New" w:hAnsi="Courier New" w:cs="Courier New"/>
        </w:rPr>
      </w:pPr>
      <w:del w:id="4703" w:author="Jesus" w:date="2013-07-06T00:55:00Z">
        <w:r w:rsidRPr="004F0C3A" w:rsidDel="004E5826">
          <w:rPr>
            <w:rFonts w:ascii="Courier New" w:hAnsi="Courier New" w:cs="Courier New"/>
          </w:rPr>
          <w:delText xml:space="preserve">           </w:delText>
        </w:r>
        <w:r w:rsidR="00E8102F" w:rsidRPr="004F0C3A" w:rsidDel="004E5826">
          <w:rPr>
            <w:rFonts w:ascii="Courier New" w:hAnsi="Courier New" w:cs="Courier New"/>
          </w:rPr>
          <w:delText xml:space="preserve">WHERE      </w:delText>
        </w:r>
        <w:r w:rsidR="00F84A9E" w:rsidRPr="004F0C3A" w:rsidDel="004E5826">
          <w:rPr>
            <w:rFonts w:ascii="Courier New" w:hAnsi="Courier New" w:cs="Courier New"/>
            <w:noProof/>
          </w:rPr>
          <w:delText>DATE_CONDITION</w:delText>
        </w:r>
        <w:r w:rsidR="00F84A9E" w:rsidRPr="004F0C3A" w:rsidDel="004E5826">
          <w:rPr>
            <w:rFonts w:ascii="Courier New" w:hAnsi="Courier New" w:cs="Courier New"/>
          </w:rPr>
          <w:delText xml:space="preserve"> </w:delText>
        </w:r>
        <w:r w:rsidR="00E8102F" w:rsidRPr="004F0C3A" w:rsidDel="004E5826">
          <w:rPr>
            <w:rFonts w:ascii="Courier New" w:hAnsi="Courier New" w:cs="Courier New"/>
          </w:rPr>
          <w:delText>AND (lngIdNivell =</w:delText>
        </w:r>
      </w:del>
    </w:p>
    <w:p w:rsidR="00E8102F" w:rsidRPr="004F0C3A" w:rsidDel="004E5826" w:rsidRDefault="008837B3" w:rsidP="00E8102F">
      <w:pPr>
        <w:rPr>
          <w:del w:id="4704" w:author="Jesus" w:date="2013-07-06T00:55:00Z"/>
          <w:rFonts w:ascii="Courier New" w:hAnsi="Courier New" w:cs="Courier New"/>
        </w:rPr>
      </w:pPr>
      <w:del w:id="4705" w:author="Jesus" w:date="2013-07-06T00:55:00Z">
        <w:r w:rsidRPr="004F0C3A" w:rsidDel="004E5826">
          <w:rPr>
            <w:rFonts w:ascii="Courier New" w:hAnsi="Courier New" w:cs="Courier New"/>
          </w:rPr>
          <w:delText xml:space="preserve">               </w:delText>
        </w:r>
        <w:r w:rsidR="00E8102F" w:rsidRPr="004F0C3A" w:rsidDel="004E5826">
          <w:rPr>
            <w:rFonts w:ascii="Courier New" w:hAnsi="Courier New" w:cs="Courier New"/>
          </w:rPr>
          <w:delText>(SELECT     IdNivell</w:delText>
        </w:r>
      </w:del>
    </w:p>
    <w:p w:rsidR="00E8102F" w:rsidRPr="004F0C3A" w:rsidDel="004E5826" w:rsidRDefault="008837B3" w:rsidP="00E8102F">
      <w:pPr>
        <w:rPr>
          <w:del w:id="4706" w:author="Jesus" w:date="2013-07-06T00:55:00Z"/>
          <w:rFonts w:ascii="Courier New" w:hAnsi="Courier New" w:cs="Courier New"/>
        </w:rPr>
      </w:pPr>
      <w:del w:id="4707" w:author="Jesus" w:date="2013-07-06T00:55:00Z">
        <w:r w:rsidRPr="004F0C3A" w:rsidDel="004E5826">
          <w:rPr>
            <w:rFonts w:ascii="Courier New" w:hAnsi="Courier New" w:cs="Courier New"/>
          </w:rPr>
          <w:delText xml:space="preserve">                </w:delText>
        </w:r>
        <w:r w:rsidR="00E8102F" w:rsidRPr="004F0C3A" w:rsidDel="004E5826">
          <w:rPr>
            <w:rFonts w:ascii="Courier New" w:hAnsi="Courier New" w:cs="Courier New"/>
          </w:rPr>
          <w:delText>FROM    OIACPSEtblNivells AS OIACPSEtblNivells_1</w:delText>
        </w:r>
      </w:del>
    </w:p>
    <w:p w:rsidR="00E8102F" w:rsidRPr="004F0C3A" w:rsidDel="004E5826" w:rsidRDefault="008837B3" w:rsidP="00E8102F">
      <w:pPr>
        <w:rPr>
          <w:del w:id="4708" w:author="Jesus" w:date="2013-07-06T00:55:00Z"/>
          <w:rFonts w:ascii="Courier New" w:hAnsi="Courier New" w:cs="Courier New"/>
        </w:rPr>
      </w:pPr>
      <w:del w:id="4709" w:author="Jesus" w:date="2013-07-06T00:55:00Z">
        <w:r w:rsidRPr="004F0C3A" w:rsidDel="004E5826">
          <w:rPr>
            <w:rFonts w:ascii="Courier New" w:hAnsi="Courier New" w:cs="Courier New"/>
          </w:rPr>
          <w:delText xml:space="preserve">                </w:delText>
        </w:r>
        <w:r w:rsidR="00E8102F" w:rsidRPr="004F0C3A" w:rsidDel="004E5826">
          <w:rPr>
            <w:rFonts w:ascii="Courier New" w:hAnsi="Courier New" w:cs="Courier New"/>
          </w:rPr>
          <w:delText xml:space="preserve">WHERE      (strNivellCat = 'agenda') AND (OIACPSEtblFitxes.lngIdNivellRelacionat = </w:delText>
        </w:r>
        <w:r w:rsidR="00E8102F" w:rsidRPr="004F0C3A" w:rsidDel="004E5826">
          <w:rPr>
            <w:rFonts w:ascii="Courier New" w:hAnsi="Courier New" w:cs="Courier New"/>
            <w:b/>
            <w:noProof/>
          </w:rPr>
          <w:delText>idCatAgenda</w:delText>
        </w:r>
        <w:r w:rsidR="00E8102F" w:rsidRPr="004F0C3A" w:rsidDel="004E5826">
          <w:rPr>
            <w:rFonts w:ascii="Courier New" w:hAnsi="Courier New" w:cs="Courier New"/>
          </w:rPr>
          <w:delText>))))) AND (intIdioma =</w:delText>
        </w:r>
      </w:del>
    </w:p>
    <w:p w:rsidR="00E8102F" w:rsidRPr="004F0C3A" w:rsidDel="004E5826" w:rsidRDefault="008837B3" w:rsidP="00E8102F">
      <w:pPr>
        <w:rPr>
          <w:del w:id="4710" w:author="Jesus" w:date="2013-07-06T00:55:00Z"/>
          <w:rFonts w:ascii="Courier New" w:hAnsi="Courier New" w:cs="Courier New"/>
        </w:rPr>
      </w:pPr>
      <w:del w:id="4711" w:author="Jesus" w:date="2013-07-06T00:55:00Z">
        <w:r w:rsidRPr="004F0C3A" w:rsidDel="004E5826">
          <w:rPr>
            <w:rFonts w:ascii="Courier New" w:hAnsi="Courier New" w:cs="Courier New"/>
          </w:rPr>
          <w:delText xml:space="preserve">               </w:delText>
        </w:r>
        <w:r w:rsidR="00E8102F" w:rsidRPr="004F0C3A" w:rsidDel="004E5826">
          <w:rPr>
            <w:rFonts w:ascii="Courier New" w:hAnsi="Courier New" w:cs="Courier New"/>
          </w:rPr>
          <w:delText>(SELECT     intIdIdioma</w:delText>
        </w:r>
      </w:del>
    </w:p>
    <w:p w:rsidR="00E8102F" w:rsidRPr="004F0C3A" w:rsidDel="004E5826" w:rsidRDefault="008837B3" w:rsidP="00E8102F">
      <w:pPr>
        <w:rPr>
          <w:del w:id="4712" w:author="Jesus" w:date="2013-07-06T00:55:00Z"/>
          <w:rFonts w:ascii="Courier New" w:hAnsi="Courier New" w:cs="Courier New"/>
        </w:rPr>
      </w:pPr>
      <w:del w:id="4713" w:author="Jesus" w:date="2013-07-06T00:55:00Z">
        <w:r w:rsidRPr="004F0C3A" w:rsidDel="004E5826">
          <w:rPr>
            <w:rFonts w:ascii="Courier New" w:hAnsi="Courier New" w:cs="Courier New"/>
          </w:rPr>
          <w:delText xml:space="preserve">              </w:delText>
        </w:r>
        <w:r w:rsidDel="004E5826">
          <w:rPr>
            <w:rFonts w:ascii="Courier New" w:hAnsi="Courier New" w:cs="Courier New"/>
          </w:rPr>
          <w:delText xml:space="preserve">  </w:delText>
        </w:r>
        <w:r w:rsidR="00E8102F" w:rsidRPr="004F0C3A" w:rsidDel="004E5826">
          <w:rPr>
            <w:rFonts w:ascii="Courier New" w:hAnsi="Courier New" w:cs="Courier New"/>
          </w:rPr>
          <w:delText>FROM          OIACPSEtblIdiomes</w:delText>
        </w:r>
      </w:del>
    </w:p>
    <w:p w:rsidR="00E8102F" w:rsidRPr="004F0C3A" w:rsidDel="004E5826" w:rsidRDefault="008837B3" w:rsidP="00E8102F">
      <w:pPr>
        <w:rPr>
          <w:del w:id="4714" w:author="Jesus" w:date="2013-07-06T00:55:00Z"/>
          <w:rFonts w:ascii="Courier New" w:hAnsi="Courier New" w:cs="Courier New"/>
        </w:rPr>
      </w:pPr>
      <w:del w:id="4715" w:author="Jesus" w:date="2013-07-06T00:55:00Z">
        <w:r w:rsidRPr="004F0C3A" w:rsidDel="004E5826">
          <w:rPr>
            <w:rFonts w:ascii="Courier New" w:hAnsi="Courier New" w:cs="Courier New"/>
          </w:rPr>
          <w:delText xml:space="preserve">              </w:delText>
        </w:r>
        <w:r w:rsidDel="004E5826">
          <w:rPr>
            <w:rFonts w:ascii="Courier New" w:hAnsi="Courier New" w:cs="Courier New"/>
          </w:rPr>
          <w:delText xml:space="preserve">  </w:delText>
        </w:r>
        <w:r w:rsidR="00E8102F" w:rsidRPr="004F0C3A" w:rsidDel="004E5826">
          <w:rPr>
            <w:rFonts w:ascii="Courier New" w:hAnsi="Courier New" w:cs="Courier New"/>
          </w:rPr>
          <w:delText xml:space="preserve">WHERE      (strNomIdioma = </w:delText>
        </w:r>
        <w:r w:rsidR="00F84A9E" w:rsidRPr="004F0C3A" w:rsidDel="004E5826">
          <w:rPr>
            <w:rFonts w:ascii="Courier New" w:hAnsi="Courier New" w:cs="Courier New"/>
            <w:b/>
            <w:noProof/>
          </w:rPr>
          <w:delText>'nomIdioma'</w:delText>
        </w:r>
        <w:r w:rsidR="00E8102F" w:rsidRPr="004F0C3A" w:rsidDel="004E5826">
          <w:rPr>
            <w:rFonts w:ascii="Courier New" w:hAnsi="Courier New" w:cs="Courier New"/>
          </w:rPr>
          <w:delText>)))</w:delText>
        </w:r>
      </w:del>
    </w:p>
    <w:p w:rsidR="008837B3" w:rsidDel="004E5826" w:rsidRDefault="008837B3" w:rsidP="008837B3">
      <w:pPr>
        <w:rPr>
          <w:ins w:id="4716" w:author="Campos Muñoz, Jesús" w:date="2013-06-25T09:23:00Z"/>
          <w:del w:id="4717" w:author="Jesus" w:date="2013-07-06T00:55:00Z"/>
        </w:rPr>
      </w:pPr>
      <w:del w:id="4718" w:author="Jesus" w:date="2013-07-06T00:55:00Z">
        <w:r w:rsidDel="004E5826">
          <w:delText xml:space="preserve">On el camp </w:delText>
        </w:r>
        <w:r w:rsidRPr="00B17FC3" w:rsidDel="004E5826">
          <w:rPr>
            <w:b/>
          </w:rPr>
          <w:delText>Total</w:delText>
        </w:r>
        <w:r w:rsidDel="004E5826">
          <w:delText xml:space="preserve"> indica la total de registres continguts en una consulta, és a dir, el total d’element que s’obtenen a la consulta original sense paginació.</w:delText>
        </w:r>
      </w:del>
    </w:p>
    <w:p w:rsidR="00DF3EC6" w:rsidDel="004E5826" w:rsidRDefault="00DF3EC6" w:rsidP="008837B3">
      <w:pPr>
        <w:rPr>
          <w:del w:id="4719" w:author="Jesus" w:date="2013-07-06T00:55:00Z"/>
        </w:rPr>
      </w:pPr>
      <w:bookmarkStart w:id="4720" w:name="_Toc360176653"/>
      <w:bookmarkStart w:id="4721" w:name="_Toc360177609"/>
      <w:bookmarkStart w:id="4722" w:name="_Toc360191655"/>
      <w:bookmarkStart w:id="4723" w:name="_Toc360434454"/>
      <w:bookmarkStart w:id="4724" w:name="_Toc360449541"/>
      <w:bookmarkStart w:id="4725" w:name="_Toc360797914"/>
      <w:bookmarkEnd w:id="4720"/>
      <w:bookmarkEnd w:id="4721"/>
      <w:bookmarkEnd w:id="4722"/>
      <w:bookmarkEnd w:id="4723"/>
      <w:bookmarkEnd w:id="4724"/>
      <w:bookmarkEnd w:id="4725"/>
    </w:p>
    <w:p w:rsidR="00C8151A" w:rsidDel="004E5826" w:rsidRDefault="00C8151A" w:rsidP="00C8151A">
      <w:pPr>
        <w:pStyle w:val="Ttulo3"/>
        <w:rPr>
          <w:ins w:id="4726" w:author="Campos Muñoz, Jesús" w:date="2013-06-27T13:35:00Z"/>
          <w:del w:id="4727" w:author="Jesus" w:date="2013-07-06T00:55:00Z"/>
        </w:rPr>
      </w:pPr>
      <w:bookmarkStart w:id="4728" w:name="_Toc360797915"/>
      <w:bookmarkStart w:id="4729" w:name="_Toc356558836"/>
      <w:ins w:id="4730" w:author="Campos Muñoz, Jesús" w:date="2013-06-27T13:35:00Z">
        <w:del w:id="4731" w:author="Jesus" w:date="2013-07-06T00:55:00Z">
          <w:r w:rsidDel="004E5826">
            <w:delText>Horari d’una fitxa</w:delText>
          </w:r>
          <w:bookmarkEnd w:id="4728"/>
        </w:del>
      </w:ins>
    </w:p>
    <w:p w:rsidR="00C8151A" w:rsidRPr="004F0C3A" w:rsidDel="004E5826" w:rsidRDefault="00C8151A" w:rsidP="00C8151A">
      <w:pPr>
        <w:rPr>
          <w:ins w:id="4732" w:author="Campos Muñoz, Jesús" w:date="2013-06-27T13:35:00Z"/>
          <w:del w:id="4733" w:author="Jesus" w:date="2013-07-06T00:55:00Z"/>
          <w:b/>
        </w:rPr>
      </w:pPr>
      <w:ins w:id="4734" w:author="Campos Muñoz, Jesús" w:date="2013-06-27T13:35:00Z">
        <w:del w:id="4735" w:author="Jesus" w:date="2013-07-06T00:55:00Z">
          <w:r w:rsidDel="004E5826">
            <w:delText>En aquest cas no és necessari paginar els resultats donat que el volum de dades és baix.</w:delText>
          </w:r>
        </w:del>
      </w:ins>
    </w:p>
    <w:p w:rsidR="00C8151A" w:rsidDel="004E5826" w:rsidRDefault="00C8151A" w:rsidP="00C8151A">
      <w:pPr>
        <w:pStyle w:val="Ttulo3"/>
        <w:rPr>
          <w:ins w:id="4736" w:author="Campos Muñoz, Jesús" w:date="2013-06-27T13:35:00Z"/>
          <w:del w:id="4737" w:author="Jesus" w:date="2013-07-06T00:55:00Z"/>
        </w:rPr>
      </w:pPr>
      <w:bookmarkStart w:id="4738" w:name="_Toc360797916"/>
      <w:ins w:id="4739" w:author="Campos Muñoz, Jesús" w:date="2013-06-27T13:35:00Z">
        <w:del w:id="4740" w:author="Jesus" w:date="2013-07-06T00:55:00Z">
          <w:r w:rsidDel="004E5826">
            <w:delText>Detalls d’una fitxa</w:delText>
          </w:r>
        </w:del>
      </w:ins>
      <w:ins w:id="4741" w:author="Campos Muñoz, Jesús" w:date="2013-06-28T10:56:00Z">
        <w:del w:id="4742" w:author="Jesus" w:date="2013-07-06T00:55:00Z">
          <w:r w:rsidR="00AE5085" w:rsidDel="004E5826">
            <w:delText xml:space="preserve"> activitat</w:delText>
          </w:r>
        </w:del>
      </w:ins>
      <w:bookmarkEnd w:id="4738"/>
    </w:p>
    <w:p w:rsidR="00C8151A" w:rsidDel="004E5826" w:rsidRDefault="00C8151A" w:rsidP="00C8151A">
      <w:pPr>
        <w:rPr>
          <w:ins w:id="4743" w:author="Campos Muñoz, Jesús" w:date="2013-06-28T14:18:00Z"/>
          <w:del w:id="4744" w:author="Jesus" w:date="2013-07-06T00:55:00Z"/>
        </w:rPr>
      </w:pPr>
      <w:ins w:id="4745" w:author="Campos Muñoz, Jesús" w:date="2013-06-27T13:35:00Z">
        <w:del w:id="4746" w:author="Jesus" w:date="2013-07-06T00:55:00Z">
          <w:r w:rsidDel="004E5826">
            <w:delText>En aquest cas no és necessari paginar els resultats donat que el volum de dades és baix.</w:delText>
          </w:r>
        </w:del>
      </w:ins>
    </w:p>
    <w:p w:rsidR="00253BDE" w:rsidDel="004E5826" w:rsidRDefault="00253BDE" w:rsidP="00253BDE">
      <w:pPr>
        <w:pStyle w:val="Ttulo3"/>
        <w:spacing w:before="100" w:beforeAutospacing="1"/>
        <w:rPr>
          <w:ins w:id="4747" w:author="Campos Muñoz, Jesús" w:date="2013-06-28T14:18:00Z"/>
          <w:del w:id="4748" w:author="Jesus" w:date="2013-07-06T00:55:00Z"/>
        </w:rPr>
      </w:pPr>
      <w:bookmarkStart w:id="4749" w:name="_Toc360797917"/>
      <w:ins w:id="4750" w:author="Campos Muñoz, Jesús" w:date="2013-06-28T14:18:00Z">
        <w:del w:id="4751" w:author="Jesus" w:date="2013-07-06T00:55:00Z">
          <w:r w:rsidDel="004E5826">
            <w:delText>Detalls d’una fitxa equipament</w:delText>
          </w:r>
          <w:bookmarkEnd w:id="4749"/>
        </w:del>
      </w:ins>
    </w:p>
    <w:p w:rsidR="00253BDE" w:rsidRPr="004F0C3A" w:rsidDel="004E5826" w:rsidRDefault="00253BDE" w:rsidP="00253BDE">
      <w:pPr>
        <w:rPr>
          <w:ins w:id="4752" w:author="Campos Muñoz, Jesús" w:date="2013-06-28T14:18:00Z"/>
          <w:del w:id="4753" w:author="Jesus" w:date="2013-07-06T00:55:00Z"/>
          <w:b/>
        </w:rPr>
      </w:pPr>
      <w:ins w:id="4754" w:author="Campos Muñoz, Jesús" w:date="2013-06-28T14:18:00Z">
        <w:del w:id="4755" w:author="Jesus" w:date="2013-07-06T00:55:00Z">
          <w:r w:rsidDel="004E5826">
            <w:delText>En aquest cas no és necessari paginar els resultats donat que el volum de dades és baix.</w:delText>
          </w:r>
        </w:del>
      </w:ins>
    </w:p>
    <w:p w:rsidR="00E8102F" w:rsidDel="004E5826" w:rsidRDefault="00E8102F" w:rsidP="004F0C3A">
      <w:pPr>
        <w:pStyle w:val="Ttulo3"/>
        <w:rPr>
          <w:del w:id="4756" w:author="Jesus" w:date="2013-07-06T00:55:00Z"/>
        </w:rPr>
      </w:pPr>
      <w:del w:id="4757" w:author="Jesus" w:date="2013-07-06T00:55:00Z">
        <w:r w:rsidDel="004E5826">
          <w:delText>Horari d’una fitxa</w:delText>
        </w:r>
        <w:bookmarkStart w:id="4758" w:name="_Toc360104391"/>
        <w:bookmarkStart w:id="4759" w:name="_Toc360175261"/>
        <w:bookmarkStart w:id="4760" w:name="_Toc360176656"/>
        <w:bookmarkStart w:id="4761" w:name="_Toc360177612"/>
        <w:bookmarkStart w:id="4762" w:name="_Toc360191658"/>
        <w:bookmarkStart w:id="4763" w:name="_Toc360434458"/>
        <w:bookmarkStart w:id="4764" w:name="_Toc360449545"/>
        <w:bookmarkStart w:id="4765" w:name="_Toc360797918"/>
        <w:bookmarkEnd w:id="4729"/>
        <w:bookmarkEnd w:id="4758"/>
        <w:bookmarkEnd w:id="4759"/>
        <w:bookmarkEnd w:id="4760"/>
        <w:bookmarkEnd w:id="4761"/>
        <w:bookmarkEnd w:id="4762"/>
        <w:bookmarkEnd w:id="4763"/>
        <w:bookmarkEnd w:id="4764"/>
        <w:bookmarkEnd w:id="4765"/>
      </w:del>
    </w:p>
    <w:p w:rsidR="00E8102F" w:rsidRPr="004F0C3A" w:rsidDel="004E5826" w:rsidRDefault="009D619B" w:rsidP="004F0C3A">
      <w:pPr>
        <w:rPr>
          <w:del w:id="4766" w:author="Jesus" w:date="2013-07-06T00:55:00Z"/>
          <w:b/>
        </w:rPr>
      </w:pPr>
      <w:del w:id="4767" w:author="Jesus" w:date="2013-07-06T00:55:00Z">
        <w:r w:rsidDel="004E5826">
          <w:delText>En aquest cas no és necessari paginar els resultats donat que el volum de dades és baix.</w:delText>
        </w:r>
        <w:bookmarkStart w:id="4768" w:name="_Toc360104392"/>
        <w:bookmarkStart w:id="4769" w:name="_Toc360175262"/>
        <w:bookmarkStart w:id="4770" w:name="_Toc360176657"/>
        <w:bookmarkStart w:id="4771" w:name="_Toc360177613"/>
        <w:bookmarkStart w:id="4772" w:name="_Toc360191659"/>
        <w:bookmarkStart w:id="4773" w:name="_Toc360434459"/>
        <w:bookmarkStart w:id="4774" w:name="_Toc360449546"/>
        <w:bookmarkStart w:id="4775" w:name="_Toc360797919"/>
        <w:bookmarkEnd w:id="4768"/>
        <w:bookmarkEnd w:id="4769"/>
        <w:bookmarkEnd w:id="4770"/>
        <w:bookmarkEnd w:id="4771"/>
        <w:bookmarkEnd w:id="4772"/>
        <w:bookmarkEnd w:id="4773"/>
        <w:bookmarkEnd w:id="4774"/>
        <w:bookmarkEnd w:id="4775"/>
      </w:del>
    </w:p>
    <w:p w:rsidR="00E8102F" w:rsidDel="004E5826" w:rsidRDefault="00E8102F" w:rsidP="004F0C3A">
      <w:pPr>
        <w:pStyle w:val="Ttulo3"/>
        <w:rPr>
          <w:del w:id="4776" w:author="Jesus" w:date="2013-07-06T00:55:00Z"/>
        </w:rPr>
      </w:pPr>
      <w:bookmarkStart w:id="4777" w:name="_Toc356558838"/>
      <w:bookmarkStart w:id="4778" w:name="_Toc360797920"/>
      <w:del w:id="4779" w:author="Jesus" w:date="2013-07-06T00:55:00Z">
        <w:r w:rsidDel="004E5826">
          <w:delText>Instal·lacions/Equipaments disponibles</w:delText>
        </w:r>
        <w:bookmarkEnd w:id="4777"/>
        <w:bookmarkEnd w:id="4778"/>
      </w:del>
    </w:p>
    <w:p w:rsidR="002073FB" w:rsidDel="004E5826" w:rsidRDefault="002073FB" w:rsidP="002073FB">
      <w:pPr>
        <w:rPr>
          <w:del w:id="4780" w:author="Jesus" w:date="2013-07-06T00:55:00Z"/>
        </w:rPr>
      </w:pPr>
      <w:del w:id="4781" w:author="Jesus" w:date="2013-07-06T00:55:00Z">
        <w:r w:rsidDel="004E5826">
          <w:delText>En aquest mètode sí que pot ser d’utilitat la paginació dels resultats.</w:delText>
        </w:r>
      </w:del>
    </w:p>
    <w:p w:rsidR="007130F5" w:rsidDel="004E5826" w:rsidRDefault="007130F5" w:rsidP="007130F5">
      <w:pPr>
        <w:tabs>
          <w:tab w:val="left" w:pos="2527"/>
        </w:tabs>
        <w:rPr>
          <w:ins w:id="4782" w:author="Campos Muñoz, Jesús" w:date="2013-06-20T14:01:00Z"/>
          <w:del w:id="4783" w:author="Jesus" w:date="2013-07-06T00:55:00Z"/>
        </w:rPr>
      </w:pPr>
      <w:ins w:id="4784" w:author="Campos Muñoz, Jesús" w:date="2013-06-20T14:01:00Z">
        <w:del w:id="4785" w:author="Jesus" w:date="2013-07-06T00:55:00Z">
          <w:r w:rsidDel="004E5826">
            <w:delText>Mètodes de recompte total de resultats:</w:delText>
          </w:r>
        </w:del>
      </w:ins>
    </w:p>
    <w:tbl>
      <w:tblPr>
        <w:tblStyle w:val="Tablaconcuadrcula"/>
        <w:tblW w:w="0" w:type="auto"/>
        <w:tblBorders>
          <w:top w:val="none" w:sz="0" w:space="0" w:color="auto"/>
          <w:left w:val="none" w:sz="0" w:space="0" w:color="auto"/>
          <w:bottom w:val="none" w:sz="0" w:space="0" w:color="auto"/>
          <w:right w:val="none" w:sz="0" w:space="0" w:color="auto"/>
        </w:tblBorders>
        <w:shd w:val="pct10" w:color="auto" w:fill="auto"/>
        <w:tblLook w:val="04A0" w:firstRow="1" w:lastRow="0" w:firstColumn="1" w:lastColumn="0" w:noHBand="0" w:noVBand="1"/>
      </w:tblPr>
      <w:tblGrid>
        <w:gridCol w:w="8644"/>
      </w:tblGrid>
      <w:tr w:rsidR="007130F5" w:rsidDel="004E5826" w:rsidTr="00C37656">
        <w:trPr>
          <w:ins w:id="4786" w:author="Campos Muñoz, Jesús" w:date="2013-06-20T14:01:00Z"/>
          <w:del w:id="4787" w:author="Jesus" w:date="2013-07-06T00:55:00Z"/>
        </w:trPr>
        <w:tc>
          <w:tcPr>
            <w:tcW w:w="8644" w:type="dxa"/>
            <w:shd w:val="pct10" w:color="auto" w:fill="auto"/>
          </w:tcPr>
          <w:p w:rsidR="007130F5" w:rsidRPr="00610A1A" w:rsidDel="004E5826" w:rsidRDefault="00610A1A">
            <w:pPr>
              <w:autoSpaceDE w:val="0"/>
              <w:autoSpaceDN w:val="0"/>
              <w:adjustRightInd w:val="0"/>
              <w:spacing w:line="276" w:lineRule="auto"/>
              <w:jc w:val="left"/>
              <w:rPr>
                <w:ins w:id="4788" w:author="Campos Muñoz, Jesús" w:date="2013-06-20T14:01:00Z"/>
                <w:del w:id="4789" w:author="Jesus" w:date="2013-07-06T00:55:00Z"/>
                <w:rFonts w:ascii="Consolas" w:eastAsiaTheme="minorHAnsi" w:hAnsi="Consolas" w:cs="Consolas"/>
                <w:sz w:val="19"/>
                <w:szCs w:val="19"/>
                <w:lang w:val="es-ES" w:bidi="ar-SA"/>
                <w:rPrChange w:id="4790" w:author="Campos Muñoz, Jesús" w:date="2013-06-20T14:02:00Z">
                  <w:rPr>
                    <w:ins w:id="4791" w:author="Campos Muñoz, Jesús" w:date="2013-06-20T14:01:00Z"/>
                    <w:del w:id="4792" w:author="Jesus" w:date="2013-07-06T00:55:00Z"/>
                    <w:lang w:val="en-US"/>
                  </w:rPr>
                </w:rPrChange>
              </w:rPr>
              <w:pPrChange w:id="4793" w:author="Campos Muñoz, Jesús" w:date="2013-06-20T14:02:00Z">
                <w:pPr>
                  <w:autoSpaceDE w:val="0"/>
                  <w:autoSpaceDN w:val="0"/>
                  <w:adjustRightInd w:val="0"/>
                  <w:spacing w:after="200" w:line="276" w:lineRule="auto"/>
                  <w:jc w:val="left"/>
                </w:pPr>
              </w:pPrChange>
            </w:pPr>
            <w:ins w:id="4794" w:author="Campos Muñoz, Jesús" w:date="2013-06-20T14:02:00Z">
              <w:del w:id="4795" w:author="Jesus" w:date="2013-07-06T00:55:00Z">
                <w:r w:rsidDel="004E5826">
                  <w:rPr>
                    <w:rFonts w:ascii="Consolas" w:eastAsiaTheme="minorHAnsi" w:hAnsi="Consolas" w:cs="Consolas"/>
                    <w:sz w:val="19"/>
                    <w:szCs w:val="19"/>
                    <w:lang w:val="es-ES" w:bidi="ar-SA"/>
                  </w:rPr>
                  <w:delText>equipamentsDisponibles</w:delText>
                </w:r>
              </w:del>
            </w:ins>
            <w:ins w:id="4796" w:author="Campos Muñoz, Jesús" w:date="2013-06-25T09:19:00Z">
              <w:del w:id="4797" w:author="Jesus" w:date="2013-07-06T00:55:00Z">
                <w:r w:rsidR="003B0886" w:rsidRPr="00291827" w:rsidDel="004E5826">
                  <w:rPr>
                    <w:rFonts w:ascii="Consolas" w:eastAsiaTheme="minorHAnsi" w:hAnsi="Consolas" w:cs="Consolas"/>
                    <w:sz w:val="19"/>
                    <w:szCs w:val="19"/>
                    <w:lang w:val="es-ES" w:bidi="ar-SA"/>
                    <w:rPrChange w:id="4798" w:author="Jesus" w:date="2013-07-06T00:55:00Z">
                      <w:rPr>
                        <w:rFonts w:ascii="Consolas" w:eastAsiaTheme="minorHAnsi" w:hAnsi="Consolas" w:cs="Consolas"/>
                        <w:sz w:val="19"/>
                        <w:szCs w:val="19"/>
                        <w:lang w:val="en-US" w:bidi="ar-SA"/>
                      </w:rPr>
                    </w:rPrChange>
                  </w:rPr>
                  <w:delText>NombreResultats</w:delText>
                </w:r>
                <w:r w:rsidR="003B0886" w:rsidDel="004E5826">
                  <w:rPr>
                    <w:rFonts w:ascii="Consolas" w:eastAsiaTheme="minorHAnsi" w:hAnsi="Consolas" w:cs="Consolas"/>
                    <w:sz w:val="19"/>
                    <w:szCs w:val="19"/>
                    <w:lang w:val="es-ES" w:bidi="ar-SA"/>
                  </w:rPr>
                  <w:delText xml:space="preserve"> </w:delText>
                </w:r>
              </w:del>
            </w:ins>
            <w:ins w:id="4799" w:author="Campos Muñoz, Jesús" w:date="2013-06-20T14:02:00Z">
              <w:del w:id="4800" w:author="Jesus" w:date="2013-07-06T00:55:00Z">
                <w:r w:rsidDel="004E5826">
                  <w:rPr>
                    <w:rFonts w:ascii="Consolas" w:eastAsiaTheme="minorHAnsi" w:hAnsi="Consolas" w:cs="Consolas"/>
                    <w:sz w:val="19"/>
                    <w:szCs w:val="19"/>
                    <w:lang w:val="es-ES" w:bidi="ar-SA"/>
                  </w:rPr>
                  <w:delText xml:space="preserve">(idioma </w:delText>
                </w:r>
                <w:r w:rsidDel="004E5826">
                  <w:rPr>
                    <w:rFonts w:ascii="Consolas" w:eastAsiaTheme="minorHAnsi" w:hAnsi="Consolas" w:cs="Consolas"/>
                    <w:color w:val="0000FF"/>
                    <w:sz w:val="19"/>
                    <w:szCs w:val="19"/>
                    <w:lang w:val="es-ES" w:bidi="ar-SA"/>
                  </w:rPr>
                  <w:delText>As</w:delText>
                </w:r>
                <w:r w:rsidDel="004E5826">
                  <w:rPr>
                    <w:rFonts w:ascii="Consolas" w:eastAsiaTheme="minorHAnsi" w:hAnsi="Consolas" w:cs="Consolas"/>
                    <w:sz w:val="19"/>
                    <w:szCs w:val="19"/>
                    <w:lang w:val="es-ES" w:bidi="ar-SA"/>
                  </w:rPr>
                  <w:delText xml:space="preserve"> </w:delText>
                </w:r>
              </w:del>
            </w:ins>
            <w:ins w:id="4801" w:author="Campos Muñoz, Jesús" w:date="2013-06-21T09:24:00Z">
              <w:del w:id="4802" w:author="Jesus" w:date="2013-07-06T00:55:00Z">
                <w:r w:rsidR="00312EB2" w:rsidRPr="00291827" w:rsidDel="004E5826">
                  <w:rPr>
                    <w:rFonts w:ascii="Consolas" w:eastAsiaTheme="minorHAnsi" w:hAnsi="Consolas" w:cs="Consolas"/>
                    <w:color w:val="0000FF"/>
                    <w:sz w:val="19"/>
                    <w:szCs w:val="19"/>
                    <w:lang w:val="es-ES" w:bidi="ar-SA"/>
                    <w:rPrChange w:id="4803" w:author="Jesus" w:date="2013-07-06T00:55:00Z">
                      <w:rPr>
                        <w:rFonts w:ascii="Consolas" w:eastAsiaTheme="minorHAnsi" w:hAnsi="Consolas" w:cs="Consolas"/>
                        <w:color w:val="0000FF"/>
                        <w:sz w:val="19"/>
                        <w:szCs w:val="19"/>
                        <w:lang w:val="en-US" w:bidi="ar-SA"/>
                      </w:rPr>
                    </w:rPrChange>
                  </w:rPr>
                  <w:delText>Integer</w:delText>
                </w:r>
              </w:del>
            </w:ins>
            <w:ins w:id="4804" w:author="Campos Muñoz, Jesús" w:date="2013-06-20T14:02:00Z">
              <w:del w:id="4805" w:author="Jesus" w:date="2013-07-06T00:55:00Z">
                <w:r w:rsidDel="004E5826">
                  <w:rPr>
                    <w:rFonts w:ascii="Consolas" w:eastAsiaTheme="minorHAnsi" w:hAnsi="Consolas" w:cs="Consolas"/>
                    <w:sz w:val="19"/>
                    <w:szCs w:val="19"/>
                    <w:lang w:val="es-ES" w:bidi="ar-SA"/>
                  </w:rPr>
                  <w:delText>)</w:delText>
                </w:r>
              </w:del>
            </w:ins>
          </w:p>
        </w:tc>
      </w:tr>
    </w:tbl>
    <w:p w:rsidR="007130F5" w:rsidDel="004E5826" w:rsidRDefault="007130F5" w:rsidP="007130F5">
      <w:pPr>
        <w:pStyle w:val="Epgrafe"/>
        <w:jc w:val="center"/>
        <w:rPr>
          <w:ins w:id="4806" w:author="Campos Muñoz, Jesús" w:date="2013-06-20T14:01:00Z"/>
          <w:del w:id="4807" w:author="Jesus" w:date="2013-07-06T00:55:00Z"/>
        </w:rPr>
      </w:pPr>
      <w:bookmarkStart w:id="4808" w:name="_Toc360449445"/>
      <w:ins w:id="4809" w:author="Campos Muñoz, Jesús" w:date="2013-06-20T14:01:00Z">
        <w:del w:id="4810" w:author="Jesus" w:date="2013-07-06T00:55:00Z">
          <w:r w:rsidDel="004E5826">
            <w:delText xml:space="preserve">Figura </w:delText>
          </w:r>
          <w:r w:rsidDel="004E5826">
            <w:fldChar w:fldCharType="begin"/>
          </w:r>
          <w:r w:rsidDel="004E5826">
            <w:delInstrText xml:space="preserve"> SEQ Figura \* ARABIC </w:delInstrText>
          </w:r>
          <w:r w:rsidDel="004E5826">
            <w:fldChar w:fldCharType="separate"/>
          </w:r>
        </w:del>
      </w:ins>
      <w:ins w:id="4811" w:author="Campos Muñoz, Jesús" w:date="2013-07-05T14:29:00Z">
        <w:del w:id="4812" w:author="Jesus" w:date="2013-07-06T00:55:00Z">
          <w:r w:rsidR="00BF3893" w:rsidDel="004E5826">
            <w:rPr>
              <w:noProof/>
            </w:rPr>
            <w:delText>21</w:delText>
          </w:r>
        </w:del>
      </w:ins>
      <w:ins w:id="4813" w:author="Campos Muñoz, Jesús" w:date="2013-06-20T14:01:00Z">
        <w:del w:id="4814" w:author="Jesus" w:date="2013-07-06T00:55:00Z">
          <w:r w:rsidDel="004E5826">
            <w:fldChar w:fldCharType="end"/>
          </w:r>
          <w:r w:rsidDel="004E5826">
            <w:delText>: Mètodes per obtenir el rec</w:delText>
          </w:r>
          <w:r w:rsidR="00E73854" w:rsidDel="004E5826">
            <w:delText>ompte de</w:delText>
          </w:r>
          <w:r w:rsidDel="004E5826">
            <w:delText>l</w:delText>
          </w:r>
        </w:del>
      </w:ins>
      <w:ins w:id="4815" w:author="Campos Muñoz, Jesús" w:date="2013-06-20T14:03:00Z">
        <w:del w:id="4816" w:author="Jesus" w:date="2013-07-06T00:55:00Z">
          <w:r w:rsidR="00E73854" w:rsidDel="004E5826">
            <w:delText>s equipaments disponibles</w:delText>
          </w:r>
        </w:del>
      </w:ins>
      <w:ins w:id="4817" w:author="Campos Muñoz, Jesús" w:date="2013-06-20T14:01:00Z">
        <w:del w:id="4818" w:author="Jesus" w:date="2013-07-06T00:55:00Z">
          <w:r w:rsidDel="004E5826">
            <w:delText>.</w:delText>
          </w:r>
          <w:bookmarkEnd w:id="4808"/>
        </w:del>
      </w:ins>
    </w:p>
    <w:p w:rsidR="007130F5" w:rsidDel="004E5826" w:rsidRDefault="005B75B3" w:rsidP="007130F5">
      <w:pPr>
        <w:rPr>
          <w:ins w:id="4819" w:author="Campos Muñoz, Jesús" w:date="2013-06-20T14:10:00Z"/>
          <w:del w:id="4820" w:author="Jesus" w:date="2013-07-06T00:55:00Z"/>
        </w:rPr>
      </w:pPr>
      <w:ins w:id="4821" w:author="Campos Muñoz, Jesús" w:date="2013-06-20T14:08:00Z">
        <w:del w:id="4822" w:author="Jesus" w:date="2013-07-06T00:55:00Z">
          <w:r w:rsidDel="004E5826">
            <w:delText>El m</w:delText>
          </w:r>
        </w:del>
      </w:ins>
      <w:ins w:id="4823" w:author="Campos Muñoz, Jesús" w:date="2013-06-20T14:01:00Z">
        <w:del w:id="4824" w:author="Jesus" w:date="2013-07-06T00:55:00Z">
          <w:r w:rsidR="007130F5" w:rsidRPr="007753C2" w:rsidDel="004E5826">
            <w:delText xml:space="preserve">ètode </w:delText>
          </w:r>
        </w:del>
      </w:ins>
      <w:ins w:id="4825" w:author="Campos Muñoz, Jesús" w:date="2013-06-20T14:08:00Z">
        <w:del w:id="4826" w:author="Jesus" w:date="2013-07-06T00:55:00Z">
          <w:r w:rsidDel="004E5826">
            <w:rPr>
              <w:rFonts w:eastAsiaTheme="minorHAnsi" w:cs="Consolas"/>
              <w:b/>
              <w:lang w:val="es-ES" w:bidi="ar-SA"/>
            </w:rPr>
            <w:delText>equipamentsDisponibles</w:delText>
          </w:r>
        </w:del>
      </w:ins>
      <w:ins w:id="4827" w:author="Campos Muñoz, Jesús" w:date="2013-06-25T09:23:00Z">
        <w:del w:id="4828" w:author="Jesus" w:date="2013-07-06T00:55:00Z">
          <w:r w:rsidR="00345E6D" w:rsidDel="004E5826">
            <w:rPr>
              <w:rFonts w:eastAsiaTheme="minorHAnsi" w:cs="Consolas"/>
              <w:b/>
              <w:lang w:val="es-ES" w:bidi="ar-SA"/>
            </w:rPr>
            <w:delText>NombreResultats</w:delText>
          </w:r>
        </w:del>
      </w:ins>
      <w:ins w:id="4829" w:author="Campos Muñoz, Jesús" w:date="2013-06-20T14:08:00Z">
        <w:del w:id="4830" w:author="Jesus" w:date="2013-07-06T00:55:00Z">
          <w:r w:rsidDel="004E5826">
            <w:rPr>
              <w:rFonts w:eastAsiaTheme="minorHAnsi" w:cs="Consolas"/>
              <w:b/>
              <w:lang w:val="es-ES" w:bidi="ar-SA"/>
            </w:rPr>
            <w:delText xml:space="preserve"> </w:delText>
          </w:r>
        </w:del>
      </w:ins>
      <w:ins w:id="4831" w:author="Campos Muñoz, Jesús" w:date="2013-06-20T14:01:00Z">
        <w:del w:id="4832" w:author="Jesus" w:date="2013-07-06T00:55:00Z">
          <w:r w:rsidR="007130F5" w:rsidRPr="007753C2" w:rsidDel="004E5826">
            <w:delText>necessita rebre en la seva invocació</w:delText>
          </w:r>
          <w:r w:rsidR="007130F5" w:rsidDel="004E5826">
            <w:delText xml:space="preserve"> com a</w:delText>
          </w:r>
          <w:r w:rsidR="007130F5" w:rsidRPr="007753C2" w:rsidDel="004E5826">
            <w:delText xml:space="preserve"> paràmetre </w:delText>
          </w:r>
          <w:r w:rsidR="007130F5" w:rsidDel="004E5826">
            <w:delText xml:space="preserve">el codi de l’idioma (codi únic que identifica un idioma i que s’obté a l’apartat </w:delText>
          </w:r>
          <w:r w:rsidR="007130F5" w:rsidRPr="007A5DE0" w:rsidDel="004E5826">
            <w:rPr>
              <w:b/>
            </w:rPr>
            <w:fldChar w:fldCharType="begin"/>
          </w:r>
          <w:r w:rsidR="007130F5" w:rsidRPr="007A5DE0" w:rsidDel="004E5826">
            <w:rPr>
              <w:b/>
            </w:rPr>
            <w:delInstrText xml:space="preserve"> REF _Ref359456949 \n \h </w:delInstrText>
          </w:r>
          <w:r w:rsidR="007130F5" w:rsidDel="004E5826">
            <w:rPr>
              <w:b/>
            </w:rPr>
            <w:delInstrText xml:space="preserve"> \* MERGEFORMAT </w:delInstrText>
          </w:r>
        </w:del>
      </w:ins>
      <w:del w:id="4833" w:author="Jesus" w:date="2013-07-06T00:55:00Z">
        <w:r w:rsidR="007130F5" w:rsidRPr="007A5DE0" w:rsidDel="004E5826">
          <w:rPr>
            <w:b/>
          </w:rPr>
        </w:r>
      </w:del>
      <w:ins w:id="4834" w:author="Campos Muñoz, Jesús" w:date="2013-06-20T14:01:00Z">
        <w:del w:id="4835" w:author="Jesus" w:date="2013-07-06T00:55:00Z">
          <w:r w:rsidR="007130F5" w:rsidRPr="007A5DE0" w:rsidDel="004E5826">
            <w:rPr>
              <w:b/>
            </w:rPr>
            <w:fldChar w:fldCharType="separate"/>
          </w:r>
        </w:del>
      </w:ins>
      <w:ins w:id="4836" w:author="Campos Muñoz, Jesús" w:date="2013-07-05T14:29:00Z">
        <w:del w:id="4837" w:author="Jesus" w:date="2013-07-06T00:55:00Z">
          <w:r w:rsidR="00BF3893" w:rsidDel="004E5826">
            <w:rPr>
              <w:b/>
            </w:rPr>
            <w:delText>3.2.2</w:delText>
          </w:r>
        </w:del>
      </w:ins>
      <w:ins w:id="4838" w:author="Campos Muñoz, Jesús" w:date="2013-06-20T14:01:00Z">
        <w:del w:id="4839" w:author="Jesus" w:date="2013-07-06T00:55:00Z">
          <w:r w:rsidR="007130F5" w:rsidRPr="007A5DE0" w:rsidDel="004E5826">
            <w:rPr>
              <w:b/>
            </w:rPr>
            <w:fldChar w:fldCharType="end"/>
          </w:r>
          <w:r w:rsidR="007130F5" w:rsidRPr="007A5DE0" w:rsidDel="004E5826">
            <w:rPr>
              <w:b/>
            </w:rPr>
            <w:delText xml:space="preserve"> </w:delText>
          </w:r>
          <w:r w:rsidR="007130F5" w:rsidRPr="007A5DE0" w:rsidDel="004E5826">
            <w:rPr>
              <w:b/>
            </w:rPr>
            <w:fldChar w:fldCharType="begin"/>
          </w:r>
          <w:r w:rsidR="007130F5" w:rsidRPr="007A5DE0" w:rsidDel="004E5826">
            <w:rPr>
              <w:b/>
            </w:rPr>
            <w:delInstrText xml:space="preserve"> REF _Ref359456954 \h </w:delInstrText>
          </w:r>
          <w:r w:rsidR="007130F5" w:rsidDel="004E5826">
            <w:rPr>
              <w:b/>
            </w:rPr>
            <w:delInstrText xml:space="preserve"> \* MERGEFORMAT </w:delInstrText>
          </w:r>
        </w:del>
      </w:ins>
      <w:del w:id="4840" w:author="Jesus" w:date="2013-07-06T00:55:00Z">
        <w:r w:rsidR="007130F5" w:rsidRPr="007A5DE0" w:rsidDel="004E5826">
          <w:rPr>
            <w:b/>
          </w:rPr>
        </w:r>
      </w:del>
      <w:ins w:id="4841" w:author="Campos Muñoz, Jesús" w:date="2013-06-20T14:01:00Z">
        <w:del w:id="4842" w:author="Jesus" w:date="2013-07-06T00:55:00Z">
          <w:r w:rsidR="007130F5" w:rsidRPr="007A5DE0" w:rsidDel="004E5826">
            <w:rPr>
              <w:b/>
            </w:rPr>
            <w:fldChar w:fldCharType="separate"/>
          </w:r>
        </w:del>
      </w:ins>
      <w:ins w:id="4843" w:author="Campos Muñoz, Jesús" w:date="2013-07-05T14:29:00Z">
        <w:del w:id="4844" w:author="Jesus" w:date="2013-07-06T00:55:00Z">
          <w:r w:rsidR="00BF3893" w:rsidRPr="00BF3893" w:rsidDel="004E5826">
            <w:rPr>
              <w:b/>
              <w:rPrChange w:id="4845" w:author="Campos Muñoz, Jesús" w:date="2013-07-05T14:29:00Z">
                <w:rPr/>
              </w:rPrChange>
            </w:rPr>
            <w:delText>Agenda sencera</w:delText>
          </w:r>
        </w:del>
      </w:ins>
      <w:ins w:id="4846" w:author="Campos Muñoz, Jesús" w:date="2013-06-20T14:01:00Z">
        <w:del w:id="4847" w:author="Jesus" w:date="2013-07-06T00:55:00Z">
          <w:r w:rsidR="007130F5" w:rsidRPr="007A5DE0" w:rsidDel="004E5826">
            <w:rPr>
              <w:b/>
            </w:rPr>
            <w:fldChar w:fldCharType="end"/>
          </w:r>
          <w:r w:rsidR="007130F5" w:rsidDel="004E5826">
            <w:delText xml:space="preserve">) en el que es volen </w:delText>
          </w:r>
        </w:del>
      </w:ins>
      <w:ins w:id="4848" w:author="Campos Muñoz, Jesús" w:date="2013-06-27T14:13:00Z">
        <w:del w:id="4849" w:author="Jesus" w:date="2013-07-06T00:55:00Z">
          <w:r w:rsidR="00212FAF" w:rsidDel="004E5826">
            <w:delText xml:space="preserve">obtenir </w:delText>
          </w:r>
        </w:del>
      </w:ins>
      <w:ins w:id="4850" w:author="Campos Muñoz, Jesús" w:date="2013-06-20T14:01:00Z">
        <w:del w:id="4851" w:author="Jesus" w:date="2013-07-06T00:55:00Z">
          <w:r w:rsidR="007130F5" w:rsidDel="004E5826">
            <w:delText>les dades</w:delText>
          </w:r>
          <w:r w:rsidR="007130F5" w:rsidRPr="007753C2" w:rsidDel="004E5826">
            <w:delText>.</w:delText>
          </w:r>
          <w:r w:rsidR="007130F5" w:rsidDel="004E5826">
            <w:delText xml:space="preserve"> Retorna el nombre total de resultats obtinguts amb la sentència mètode </w:delText>
          </w:r>
        </w:del>
      </w:ins>
      <w:ins w:id="4852" w:author="Campos Muñoz, Jesús" w:date="2013-06-20T14:08:00Z">
        <w:del w:id="4853" w:author="Jesus" w:date="2013-07-06T00:55:00Z">
          <w:r w:rsidRPr="000B4CD2" w:rsidDel="004E5826">
            <w:rPr>
              <w:b/>
            </w:rPr>
            <w:delText>equipamentsDisponibles</w:delText>
          </w:r>
          <w:r w:rsidDel="004E5826">
            <w:rPr>
              <w:b/>
            </w:rPr>
            <w:delText xml:space="preserve"> </w:delText>
          </w:r>
        </w:del>
      </w:ins>
      <w:ins w:id="4854" w:author="Campos Muñoz, Jesús" w:date="2013-06-20T14:01:00Z">
        <w:del w:id="4855" w:author="Jesus" w:date="2013-07-06T00:55:00Z">
          <w:r w:rsidR="007130F5" w:rsidDel="004E5826">
            <w:delText>de l’apartat</w:delText>
          </w:r>
        </w:del>
      </w:ins>
      <w:ins w:id="4856" w:author="Campos Muñoz, Jesús" w:date="2013-06-20T14:08:00Z">
        <w:del w:id="4857" w:author="Jesus" w:date="2013-07-06T00:55:00Z">
          <w:r w:rsidDel="004E5826">
            <w:rPr>
              <w:b/>
            </w:rPr>
            <w:delText xml:space="preserve"> </w:delText>
          </w:r>
        </w:del>
      </w:ins>
      <w:ins w:id="4858" w:author="Campos Muñoz, Jesús" w:date="2013-06-20T14:09:00Z">
        <w:del w:id="4859" w:author="Jesus" w:date="2013-07-06T00:55:00Z">
          <w:r w:rsidDel="004E5826">
            <w:rPr>
              <w:b/>
            </w:rPr>
            <w:fldChar w:fldCharType="begin"/>
          </w:r>
          <w:r w:rsidDel="004E5826">
            <w:rPr>
              <w:b/>
            </w:rPr>
            <w:delInstrText xml:space="preserve"> REF _Ref359500669 \r \h </w:delInstrText>
          </w:r>
        </w:del>
      </w:ins>
      <w:del w:id="4860" w:author="Jesus" w:date="2013-07-06T00:55:00Z">
        <w:r w:rsidDel="004E5826">
          <w:rPr>
            <w:b/>
          </w:rPr>
        </w:r>
        <w:r w:rsidDel="004E5826">
          <w:rPr>
            <w:b/>
          </w:rPr>
          <w:fldChar w:fldCharType="separate"/>
        </w:r>
      </w:del>
      <w:ins w:id="4861" w:author="Campos Muñoz, Jesús" w:date="2013-07-05T14:29:00Z">
        <w:del w:id="4862" w:author="Jesus" w:date="2013-07-06T00:55:00Z">
          <w:r w:rsidR="00BF3893" w:rsidDel="004E5826">
            <w:rPr>
              <w:b/>
            </w:rPr>
            <w:delText>3.2.10</w:delText>
          </w:r>
        </w:del>
      </w:ins>
      <w:ins w:id="4863" w:author="Campos Muñoz, Jesús" w:date="2013-06-20T14:09:00Z">
        <w:del w:id="4864" w:author="Jesus" w:date="2013-07-06T00:55:00Z">
          <w:r w:rsidDel="004E5826">
            <w:rPr>
              <w:b/>
            </w:rPr>
            <w:fldChar w:fldCharType="end"/>
          </w:r>
          <w:r w:rsidDel="004E5826">
            <w:rPr>
              <w:b/>
            </w:rPr>
            <w:delText xml:space="preserve"> </w:delText>
          </w:r>
          <w:r w:rsidRPr="00F17817" w:rsidDel="004E5826">
            <w:rPr>
              <w:b/>
            </w:rPr>
            <w:fldChar w:fldCharType="begin"/>
          </w:r>
          <w:r w:rsidRPr="005B75B3" w:rsidDel="004E5826">
            <w:rPr>
              <w:b/>
            </w:rPr>
            <w:delInstrText xml:space="preserve"> REF _Ref359500671 \h </w:delInstrText>
          </w:r>
        </w:del>
      </w:ins>
      <w:del w:id="4865" w:author="Jesus" w:date="2013-07-06T00:55:00Z">
        <w:r w:rsidRPr="005B75B3" w:rsidDel="004E5826">
          <w:rPr>
            <w:b/>
            <w:rPrChange w:id="4866" w:author="Campos Muñoz, Jesús" w:date="2013-06-20T14:09:00Z">
              <w:rPr/>
            </w:rPrChange>
          </w:rPr>
          <w:delInstrText xml:space="preserve"> \* MERGEFORMAT </w:delInstrText>
        </w:r>
        <w:r w:rsidRPr="00F17817" w:rsidDel="004E5826">
          <w:rPr>
            <w:b/>
          </w:rPr>
        </w:r>
        <w:r w:rsidRPr="00F17817" w:rsidDel="004E5826">
          <w:rPr>
            <w:b/>
          </w:rPr>
          <w:fldChar w:fldCharType="separate"/>
        </w:r>
      </w:del>
      <w:ins w:id="4867" w:author="Campos Muñoz, Jesús" w:date="2013-07-05T14:29:00Z">
        <w:del w:id="4868" w:author="Jesus" w:date="2013-07-06T00:55:00Z">
          <w:r w:rsidR="00BF3893" w:rsidRPr="00BF3893" w:rsidDel="004E5826">
            <w:rPr>
              <w:b/>
              <w:rPrChange w:id="4869" w:author="Campos Muñoz, Jesús" w:date="2013-07-05T14:29:00Z">
                <w:rPr/>
              </w:rPrChange>
            </w:rPr>
            <w:delText>Instal·lacions/Equipaments disponibles</w:delText>
          </w:r>
        </w:del>
      </w:ins>
      <w:ins w:id="4870" w:author="Campos Muñoz, Jesús" w:date="2013-06-20T14:09:00Z">
        <w:del w:id="4871" w:author="Jesus" w:date="2013-07-06T00:55:00Z">
          <w:r w:rsidRPr="00F17817" w:rsidDel="004E5826">
            <w:rPr>
              <w:b/>
            </w:rPr>
            <w:fldChar w:fldCharType="end"/>
          </w:r>
        </w:del>
      </w:ins>
      <w:ins w:id="4872" w:author="Campos Muñoz, Jesús" w:date="2013-06-20T14:01:00Z">
        <w:del w:id="4873" w:author="Jesus" w:date="2013-07-06T00:55:00Z">
          <w:r w:rsidR="007130F5" w:rsidDel="004E5826">
            <w:delText xml:space="preserve">. D’aquesta manera amb el mètode </w:delText>
          </w:r>
        </w:del>
      </w:ins>
      <w:ins w:id="4874" w:author="Campos Muñoz, Jesús" w:date="2013-06-20T14:09:00Z">
        <w:del w:id="4875" w:author="Jesus" w:date="2013-07-06T00:55:00Z">
          <w:r w:rsidR="00506C0E" w:rsidRPr="000B4CD2" w:rsidDel="004E5826">
            <w:rPr>
              <w:b/>
            </w:rPr>
            <w:delText>equipamentsDisponibles</w:delText>
          </w:r>
          <w:r w:rsidR="00506C0E" w:rsidDel="004E5826">
            <w:rPr>
              <w:rFonts w:eastAsiaTheme="minorHAnsi" w:cs="Consolas"/>
              <w:b/>
              <w:lang w:val="es-ES" w:bidi="ar-SA"/>
            </w:rPr>
            <w:delText>P</w:delText>
          </w:r>
        </w:del>
      </w:ins>
      <w:ins w:id="4876" w:author="Campos Muñoz, Jesús" w:date="2013-06-20T14:01:00Z">
        <w:del w:id="4877" w:author="Jesus" w:date="2013-07-06T00:55:00Z">
          <w:r w:rsidR="007130F5" w:rsidRPr="000B4CD2" w:rsidDel="004E5826">
            <w:rPr>
              <w:rFonts w:eastAsiaTheme="minorHAnsi" w:cs="Consolas"/>
              <w:b/>
              <w:lang w:val="es-ES" w:bidi="ar-SA"/>
            </w:rPr>
            <w:delText>aginada</w:delText>
          </w:r>
          <w:r w:rsidR="007130F5" w:rsidDel="004E5826">
            <w:delText xml:space="preserve"> es pot triar la quantitat de resultats que es volen obtenir. </w:delText>
          </w:r>
        </w:del>
      </w:ins>
    </w:p>
    <w:p w:rsidR="00920D21" w:rsidDel="004E5826" w:rsidRDefault="00920D21" w:rsidP="007130F5">
      <w:pPr>
        <w:rPr>
          <w:ins w:id="4878" w:author="Campos Muñoz, Jesús" w:date="2013-06-20T14:01:00Z"/>
          <w:del w:id="4879" w:author="Jesus" w:date="2013-07-06T00:55:00Z"/>
        </w:rPr>
      </w:pPr>
    </w:p>
    <w:p w:rsidR="007130F5" w:rsidRPr="00FB7E19" w:rsidDel="004E5826" w:rsidRDefault="007130F5" w:rsidP="007130F5">
      <w:pPr>
        <w:rPr>
          <w:ins w:id="4880" w:author="Campos Muñoz, Jesús" w:date="2013-06-20T14:01:00Z"/>
          <w:del w:id="4881" w:author="Jesus" w:date="2013-07-06T00:55:00Z"/>
        </w:rPr>
      </w:pPr>
      <w:ins w:id="4882" w:author="Campos Muñoz, Jesús" w:date="2013-06-20T14:01:00Z">
        <w:del w:id="4883" w:author="Jesus" w:date="2013-07-06T00:55:00Z">
          <w:r w:rsidDel="004E5826">
            <w:delText xml:space="preserve">La forma de la resposta WSDL és una estructura </w:delText>
          </w:r>
          <w:r w:rsidDel="004E5826">
            <w:rPr>
              <w:b/>
            </w:rPr>
            <w:delText xml:space="preserve">CodiEstat </w:delText>
          </w:r>
          <w:r w:rsidDel="004E5826">
            <w:delText>ja que només interessa indicar el nombre total de registres que s’obtindrien als seues corresponents mètodes.</w:delText>
          </w:r>
        </w:del>
      </w:ins>
    </w:p>
    <w:p w:rsidR="007130F5" w:rsidDel="004E5826" w:rsidRDefault="007130F5" w:rsidP="007130F5">
      <w:pPr>
        <w:tabs>
          <w:tab w:val="left" w:pos="2527"/>
        </w:tabs>
        <w:rPr>
          <w:ins w:id="4884" w:author="Campos Muñoz, Jesús" w:date="2013-06-20T14:01:00Z"/>
          <w:del w:id="4885" w:author="Jesus" w:date="2013-07-06T00:55:00Z"/>
        </w:rPr>
      </w:pPr>
      <w:ins w:id="4886" w:author="Campos Muñoz, Jesús" w:date="2013-06-20T14:01:00Z">
        <w:del w:id="4887" w:author="Jesus" w:date="2013-07-06T00:55:00Z">
          <w:r w:rsidDel="004E5826">
            <w:delText xml:space="preserve">Possibles </w:delText>
          </w:r>
          <w:r w:rsidDel="004E5826">
            <w:fldChar w:fldCharType="begin"/>
          </w:r>
          <w:r w:rsidDel="004E5826">
            <w:delInstrText xml:space="preserve"> HYPERLINK  \l "_Annex_B:_Situacions" </w:delInstrText>
          </w:r>
          <w:r w:rsidDel="004E5826">
            <w:fldChar w:fldCharType="separate"/>
          </w:r>
          <w:r w:rsidRPr="007A5DE0" w:rsidDel="004E5826">
            <w:rPr>
              <w:rStyle w:val="Hipervnculo"/>
            </w:rPr>
            <w:delText>codis</w:delText>
          </w:r>
          <w:r w:rsidRPr="00811789" w:rsidDel="004E5826">
            <w:rPr>
              <w:rStyle w:val="Hipervnculo"/>
            </w:rPr>
            <w:delText xml:space="preserve"> d’estat</w:delText>
          </w:r>
          <w:r w:rsidDel="004E5826">
            <w:fldChar w:fldCharType="end"/>
          </w:r>
          <w:r w:rsidDel="004E5826">
            <w:delText xml:space="preserve"> que</w:delText>
          </w:r>
          <w:r w:rsidR="0079420B" w:rsidDel="004E5826">
            <w:delText xml:space="preserve"> pot retornar el mètode: 0, -1 ó </w:delText>
          </w:r>
          <w:r w:rsidDel="004E5826">
            <w:delText>1.</w:delText>
          </w:r>
        </w:del>
      </w:ins>
    </w:p>
    <w:p w:rsidR="007130F5" w:rsidDel="004E5826" w:rsidRDefault="007130F5" w:rsidP="007130F5">
      <w:pPr>
        <w:tabs>
          <w:tab w:val="left" w:pos="2527"/>
        </w:tabs>
        <w:rPr>
          <w:ins w:id="4888" w:author="Campos Muñoz, Jesús" w:date="2013-06-20T14:01:00Z"/>
          <w:del w:id="4889" w:author="Jesus" w:date="2013-07-06T00:55:00Z"/>
        </w:rPr>
      </w:pPr>
    </w:p>
    <w:p w:rsidR="007130F5" w:rsidDel="004E5826" w:rsidRDefault="007130F5" w:rsidP="007130F5">
      <w:pPr>
        <w:tabs>
          <w:tab w:val="left" w:pos="2527"/>
        </w:tabs>
        <w:rPr>
          <w:ins w:id="4890" w:author="Campos Muñoz, Jesús" w:date="2013-06-20T14:01:00Z"/>
          <w:del w:id="4891" w:author="Jesus" w:date="2013-07-06T00:55:00Z"/>
        </w:rPr>
      </w:pPr>
      <w:ins w:id="4892" w:author="Campos Muñoz, Jesús" w:date="2013-06-20T14:01:00Z">
        <w:del w:id="4893" w:author="Jesus" w:date="2013-07-06T00:55:00Z">
          <w:r w:rsidDel="004E5826">
            <w:delText>Mètodes d’obtenció de resultats:</w:delText>
          </w:r>
        </w:del>
      </w:ins>
    </w:p>
    <w:tbl>
      <w:tblPr>
        <w:tblStyle w:val="Tablaconcuadrcula"/>
        <w:tblW w:w="0" w:type="auto"/>
        <w:tblBorders>
          <w:top w:val="none" w:sz="0" w:space="0" w:color="auto"/>
          <w:left w:val="none" w:sz="0" w:space="0" w:color="auto"/>
          <w:bottom w:val="none" w:sz="0" w:space="0" w:color="auto"/>
          <w:right w:val="none" w:sz="0" w:space="0" w:color="auto"/>
        </w:tblBorders>
        <w:shd w:val="pct10" w:color="auto" w:fill="auto"/>
        <w:tblLook w:val="04A0" w:firstRow="1" w:lastRow="0" w:firstColumn="1" w:lastColumn="0" w:noHBand="0" w:noVBand="1"/>
      </w:tblPr>
      <w:tblGrid>
        <w:gridCol w:w="8644"/>
      </w:tblGrid>
      <w:tr w:rsidR="007130F5" w:rsidDel="004E5826" w:rsidTr="00C37656">
        <w:trPr>
          <w:ins w:id="4894" w:author="Campos Muñoz, Jesús" w:date="2013-06-20T14:01:00Z"/>
          <w:del w:id="4895" w:author="Jesus" w:date="2013-07-06T00:55:00Z"/>
        </w:trPr>
        <w:tc>
          <w:tcPr>
            <w:tcW w:w="8644" w:type="dxa"/>
            <w:shd w:val="pct10" w:color="auto" w:fill="auto"/>
          </w:tcPr>
          <w:p w:rsidR="007130F5" w:rsidRPr="00291827" w:rsidDel="004E5826" w:rsidRDefault="00156309">
            <w:pPr>
              <w:autoSpaceDE w:val="0"/>
              <w:autoSpaceDN w:val="0"/>
              <w:adjustRightInd w:val="0"/>
              <w:spacing w:line="276" w:lineRule="auto"/>
              <w:jc w:val="left"/>
              <w:rPr>
                <w:ins w:id="4896" w:author="Campos Muñoz, Jesús" w:date="2013-06-20T14:01:00Z"/>
                <w:del w:id="4897" w:author="Jesus" w:date="2013-07-06T00:55:00Z"/>
                <w:rFonts w:ascii="Consolas" w:eastAsiaTheme="minorHAnsi" w:hAnsi="Consolas" w:cs="Consolas"/>
                <w:sz w:val="19"/>
                <w:szCs w:val="19"/>
                <w:lang w:val="es-ES" w:bidi="ar-SA"/>
                <w:rPrChange w:id="4898" w:author="Jesus" w:date="2013-07-06T00:55:00Z">
                  <w:rPr>
                    <w:ins w:id="4899" w:author="Campos Muñoz, Jesús" w:date="2013-06-20T14:01:00Z"/>
                    <w:del w:id="4900" w:author="Jesus" w:date="2013-07-06T00:55:00Z"/>
                    <w:rFonts w:ascii="Consolas" w:eastAsiaTheme="minorHAnsi" w:hAnsi="Consolas" w:cs="Consolas"/>
                    <w:sz w:val="19"/>
                    <w:szCs w:val="19"/>
                    <w:lang w:val="en-US" w:bidi="ar-SA"/>
                  </w:rPr>
                </w:rPrChange>
              </w:rPr>
              <w:pPrChange w:id="4901" w:author="Campos Muñoz, Jesús" w:date="2013-06-20T14:10:00Z">
                <w:pPr>
                  <w:autoSpaceDE w:val="0"/>
                  <w:autoSpaceDN w:val="0"/>
                  <w:adjustRightInd w:val="0"/>
                  <w:spacing w:after="200" w:line="276" w:lineRule="auto"/>
                  <w:jc w:val="left"/>
                </w:pPr>
              </w:pPrChange>
            </w:pPr>
            <w:ins w:id="4902" w:author="Campos Muñoz, Jesús" w:date="2013-06-20T14:10:00Z">
              <w:del w:id="4903" w:author="Jesus" w:date="2013-07-06T00:55:00Z">
                <w:r w:rsidDel="004E5826">
                  <w:rPr>
                    <w:rFonts w:ascii="Consolas" w:eastAsiaTheme="minorHAnsi" w:hAnsi="Consolas" w:cs="Consolas"/>
                    <w:sz w:val="19"/>
                    <w:szCs w:val="19"/>
                    <w:lang w:val="es-ES" w:bidi="ar-SA"/>
                  </w:rPr>
                  <w:delText xml:space="preserve">equipamentsDisponiblesPaginada(idioma </w:delText>
                </w:r>
                <w:r w:rsidDel="004E5826">
                  <w:rPr>
                    <w:rFonts w:ascii="Consolas" w:eastAsiaTheme="minorHAnsi" w:hAnsi="Consolas" w:cs="Consolas"/>
                    <w:color w:val="0000FF"/>
                    <w:sz w:val="19"/>
                    <w:szCs w:val="19"/>
                    <w:lang w:val="es-ES" w:bidi="ar-SA"/>
                  </w:rPr>
                  <w:delText>As</w:delText>
                </w:r>
                <w:r w:rsidDel="004E5826">
                  <w:rPr>
                    <w:rFonts w:ascii="Consolas" w:eastAsiaTheme="minorHAnsi" w:hAnsi="Consolas" w:cs="Consolas"/>
                    <w:sz w:val="19"/>
                    <w:szCs w:val="19"/>
                    <w:lang w:val="es-ES" w:bidi="ar-SA"/>
                  </w:rPr>
                  <w:delText xml:space="preserve"> </w:delText>
                </w:r>
              </w:del>
            </w:ins>
            <w:ins w:id="4904" w:author="Campos Muñoz, Jesús" w:date="2013-06-21T09:24:00Z">
              <w:del w:id="4905" w:author="Jesus" w:date="2013-07-06T00:55:00Z">
                <w:r w:rsidR="00312EB2" w:rsidRPr="00291827" w:rsidDel="004E5826">
                  <w:rPr>
                    <w:rFonts w:ascii="Consolas" w:eastAsiaTheme="minorHAnsi" w:hAnsi="Consolas" w:cs="Consolas"/>
                    <w:color w:val="0000FF"/>
                    <w:sz w:val="19"/>
                    <w:szCs w:val="19"/>
                    <w:lang w:val="es-ES" w:bidi="ar-SA"/>
                    <w:rPrChange w:id="4906" w:author="Jesus" w:date="2013-07-06T00:55:00Z">
                      <w:rPr>
                        <w:rFonts w:ascii="Consolas" w:eastAsiaTheme="minorHAnsi" w:hAnsi="Consolas" w:cs="Consolas"/>
                        <w:color w:val="0000FF"/>
                        <w:sz w:val="19"/>
                        <w:szCs w:val="19"/>
                        <w:lang w:val="en-US" w:bidi="ar-SA"/>
                      </w:rPr>
                    </w:rPrChange>
                  </w:rPr>
                  <w:delText>Integer</w:delText>
                </w:r>
              </w:del>
            </w:ins>
            <w:ins w:id="4907" w:author="Campos Muñoz, Jesús" w:date="2013-06-20T14:10:00Z">
              <w:del w:id="4908" w:author="Jesus" w:date="2013-07-06T00:55:00Z">
                <w:r w:rsidDel="004E5826">
                  <w:rPr>
                    <w:rFonts w:ascii="Consolas" w:eastAsiaTheme="minorHAnsi" w:hAnsi="Consolas" w:cs="Consolas"/>
                    <w:sz w:val="19"/>
                    <w:szCs w:val="19"/>
                    <w:lang w:val="es-ES" w:bidi="ar-SA"/>
                  </w:rPr>
                  <w:delText xml:space="preserve">, firstRow </w:delText>
                </w:r>
                <w:r w:rsidDel="004E5826">
                  <w:rPr>
                    <w:rFonts w:ascii="Consolas" w:eastAsiaTheme="minorHAnsi" w:hAnsi="Consolas" w:cs="Consolas"/>
                    <w:color w:val="0000FF"/>
                    <w:sz w:val="19"/>
                    <w:szCs w:val="19"/>
                    <w:lang w:val="es-ES" w:bidi="ar-SA"/>
                  </w:rPr>
                  <w:delText>As</w:delText>
                </w:r>
                <w:r w:rsidDel="004E5826">
                  <w:rPr>
                    <w:rFonts w:ascii="Consolas" w:eastAsiaTheme="minorHAnsi" w:hAnsi="Consolas" w:cs="Consolas"/>
                    <w:sz w:val="19"/>
                    <w:szCs w:val="19"/>
                    <w:lang w:val="es-ES" w:bidi="ar-SA"/>
                  </w:rPr>
                  <w:delText xml:space="preserve"> </w:delText>
                </w:r>
              </w:del>
            </w:ins>
            <w:ins w:id="4909" w:author="Campos Muñoz, Jesús" w:date="2013-06-21T09:24:00Z">
              <w:del w:id="4910" w:author="Jesus" w:date="2013-07-06T00:55:00Z">
                <w:r w:rsidR="00312EB2" w:rsidRPr="00291827" w:rsidDel="004E5826">
                  <w:rPr>
                    <w:rFonts w:ascii="Consolas" w:eastAsiaTheme="minorHAnsi" w:hAnsi="Consolas" w:cs="Consolas"/>
                    <w:color w:val="0000FF"/>
                    <w:sz w:val="19"/>
                    <w:szCs w:val="19"/>
                    <w:lang w:val="es-ES" w:bidi="ar-SA"/>
                    <w:rPrChange w:id="4911" w:author="Jesus" w:date="2013-07-06T00:55:00Z">
                      <w:rPr>
                        <w:rFonts w:ascii="Consolas" w:eastAsiaTheme="minorHAnsi" w:hAnsi="Consolas" w:cs="Consolas"/>
                        <w:color w:val="0000FF"/>
                        <w:sz w:val="19"/>
                        <w:szCs w:val="19"/>
                        <w:lang w:val="en-US" w:bidi="ar-SA"/>
                      </w:rPr>
                    </w:rPrChange>
                  </w:rPr>
                  <w:delText>Integer</w:delText>
                </w:r>
              </w:del>
            </w:ins>
            <w:ins w:id="4912" w:author="Campos Muñoz, Jesús" w:date="2013-06-20T14:10:00Z">
              <w:del w:id="4913" w:author="Jesus" w:date="2013-07-06T00:55:00Z">
                <w:r w:rsidDel="004E5826">
                  <w:rPr>
                    <w:rFonts w:ascii="Consolas" w:eastAsiaTheme="minorHAnsi" w:hAnsi="Consolas" w:cs="Consolas"/>
                    <w:sz w:val="19"/>
                    <w:szCs w:val="19"/>
                    <w:lang w:val="es-ES" w:bidi="ar-SA"/>
                  </w:rPr>
                  <w:delText xml:space="preserve">, lastRow </w:delText>
                </w:r>
                <w:r w:rsidDel="004E5826">
                  <w:rPr>
                    <w:rFonts w:ascii="Consolas" w:eastAsiaTheme="minorHAnsi" w:hAnsi="Consolas" w:cs="Consolas"/>
                    <w:color w:val="0000FF"/>
                    <w:sz w:val="19"/>
                    <w:szCs w:val="19"/>
                    <w:lang w:val="es-ES" w:bidi="ar-SA"/>
                  </w:rPr>
                  <w:delText>As</w:delText>
                </w:r>
                <w:r w:rsidDel="004E5826">
                  <w:rPr>
                    <w:rFonts w:ascii="Consolas" w:eastAsiaTheme="minorHAnsi" w:hAnsi="Consolas" w:cs="Consolas"/>
                    <w:sz w:val="19"/>
                    <w:szCs w:val="19"/>
                    <w:lang w:val="es-ES" w:bidi="ar-SA"/>
                  </w:rPr>
                  <w:delText xml:space="preserve"> </w:delText>
                </w:r>
              </w:del>
            </w:ins>
            <w:ins w:id="4914" w:author="Campos Muñoz, Jesús" w:date="2013-06-21T09:24:00Z">
              <w:del w:id="4915" w:author="Jesus" w:date="2013-07-06T00:55:00Z">
                <w:r w:rsidR="00312EB2" w:rsidRPr="00291827" w:rsidDel="004E5826">
                  <w:rPr>
                    <w:rFonts w:ascii="Consolas" w:eastAsiaTheme="minorHAnsi" w:hAnsi="Consolas" w:cs="Consolas"/>
                    <w:color w:val="0000FF"/>
                    <w:sz w:val="19"/>
                    <w:szCs w:val="19"/>
                    <w:lang w:val="es-ES" w:bidi="ar-SA"/>
                    <w:rPrChange w:id="4916" w:author="Jesus" w:date="2013-07-06T00:55:00Z">
                      <w:rPr>
                        <w:rFonts w:ascii="Consolas" w:eastAsiaTheme="minorHAnsi" w:hAnsi="Consolas" w:cs="Consolas"/>
                        <w:color w:val="0000FF"/>
                        <w:sz w:val="19"/>
                        <w:szCs w:val="19"/>
                        <w:lang w:val="en-US" w:bidi="ar-SA"/>
                      </w:rPr>
                    </w:rPrChange>
                  </w:rPr>
                  <w:delText>Integer</w:delText>
                </w:r>
              </w:del>
            </w:ins>
            <w:ins w:id="4917" w:author="Campos Muñoz, Jesús" w:date="2013-06-20T14:10:00Z">
              <w:del w:id="4918" w:author="Jesus" w:date="2013-07-06T00:55:00Z">
                <w:r w:rsidDel="004E5826">
                  <w:rPr>
                    <w:rFonts w:ascii="Consolas" w:eastAsiaTheme="minorHAnsi" w:hAnsi="Consolas" w:cs="Consolas"/>
                    <w:sz w:val="19"/>
                    <w:szCs w:val="19"/>
                    <w:lang w:val="es-ES" w:bidi="ar-SA"/>
                  </w:rPr>
                  <w:delText>)</w:delText>
                </w:r>
              </w:del>
            </w:ins>
          </w:p>
        </w:tc>
      </w:tr>
    </w:tbl>
    <w:p w:rsidR="007130F5" w:rsidDel="004E5826" w:rsidRDefault="007130F5" w:rsidP="007130F5">
      <w:pPr>
        <w:pStyle w:val="Epgrafe"/>
        <w:jc w:val="center"/>
        <w:rPr>
          <w:ins w:id="4919" w:author="Campos Muñoz, Jesús" w:date="2013-06-20T14:01:00Z"/>
          <w:del w:id="4920" w:author="Jesus" w:date="2013-07-06T00:55:00Z"/>
        </w:rPr>
      </w:pPr>
      <w:bookmarkStart w:id="4921" w:name="_Toc360449446"/>
      <w:ins w:id="4922" w:author="Campos Muñoz, Jesús" w:date="2013-06-20T14:01:00Z">
        <w:del w:id="4923" w:author="Jesus" w:date="2013-07-06T00:55:00Z">
          <w:r w:rsidDel="004E5826">
            <w:delText xml:space="preserve">Figura </w:delText>
          </w:r>
          <w:r w:rsidDel="004E5826">
            <w:fldChar w:fldCharType="begin"/>
          </w:r>
          <w:r w:rsidDel="004E5826">
            <w:delInstrText xml:space="preserve"> SEQ Figura \* ARABIC </w:delInstrText>
          </w:r>
          <w:r w:rsidDel="004E5826">
            <w:fldChar w:fldCharType="separate"/>
          </w:r>
        </w:del>
      </w:ins>
      <w:ins w:id="4924" w:author="Campos Muñoz, Jesús" w:date="2013-07-05T14:29:00Z">
        <w:del w:id="4925" w:author="Jesus" w:date="2013-07-06T00:55:00Z">
          <w:r w:rsidR="00BF3893" w:rsidDel="004E5826">
            <w:rPr>
              <w:noProof/>
            </w:rPr>
            <w:delText>22</w:delText>
          </w:r>
        </w:del>
      </w:ins>
      <w:ins w:id="4926" w:author="Campos Muñoz, Jesús" w:date="2013-06-20T14:01:00Z">
        <w:del w:id="4927" w:author="Jesus" w:date="2013-07-06T00:55:00Z">
          <w:r w:rsidDel="004E5826">
            <w:fldChar w:fldCharType="end"/>
          </w:r>
          <w:r w:rsidDel="004E5826">
            <w:delText xml:space="preserve">: Mètodes per obtenir </w:delText>
          </w:r>
        </w:del>
      </w:ins>
      <w:ins w:id="4928" w:author="Campos Muñoz, Jesús" w:date="2013-06-20T14:10:00Z">
        <w:del w:id="4929" w:author="Jesus" w:date="2013-07-06T00:55:00Z">
          <w:r w:rsidR="00337A74" w:rsidDel="004E5826">
            <w:delText>els equipaments disponibles</w:delText>
          </w:r>
        </w:del>
      </w:ins>
      <w:ins w:id="4930" w:author="Campos Muñoz, Jesús" w:date="2013-06-20T14:01:00Z">
        <w:del w:id="4931" w:author="Jesus" w:date="2013-07-06T00:55:00Z">
          <w:r w:rsidDel="004E5826">
            <w:delText xml:space="preserve"> amb paginació SQL.</w:delText>
          </w:r>
          <w:bookmarkEnd w:id="4921"/>
        </w:del>
      </w:ins>
    </w:p>
    <w:p w:rsidR="007130F5" w:rsidDel="004E5826" w:rsidRDefault="007130F5" w:rsidP="007130F5">
      <w:pPr>
        <w:rPr>
          <w:ins w:id="4932" w:author="Campos Muñoz, Jesús" w:date="2013-06-20T14:01:00Z"/>
          <w:del w:id="4933" w:author="Jesus" w:date="2013-07-06T00:55:00Z"/>
        </w:rPr>
      </w:pPr>
      <w:ins w:id="4934" w:author="Campos Muñoz, Jesús" w:date="2013-06-20T14:01:00Z">
        <w:del w:id="4935" w:author="Jesus" w:date="2013-07-06T00:55:00Z">
          <w:r w:rsidDel="004E5826">
            <w:delText>El m</w:delText>
          </w:r>
          <w:r w:rsidRPr="007753C2" w:rsidDel="004E5826">
            <w:delText xml:space="preserve">ètode </w:delText>
          </w:r>
          <w:r w:rsidRPr="000B4CD2" w:rsidDel="004E5826">
            <w:rPr>
              <w:rFonts w:eastAsiaTheme="minorHAnsi" w:cs="Consolas"/>
              <w:b/>
              <w:lang w:val="es-ES" w:bidi="ar-SA"/>
            </w:rPr>
            <w:delText>agendaPaginada</w:delText>
          </w:r>
          <w:r w:rsidDel="004E5826">
            <w:delText xml:space="preserve"> </w:delText>
          </w:r>
          <w:r w:rsidRPr="007753C2" w:rsidDel="004E5826">
            <w:delText>necessita rebre en la seva invocació</w:delText>
          </w:r>
          <w:r w:rsidDel="004E5826">
            <w:delText xml:space="preserve"> com a</w:delText>
          </w:r>
          <w:r w:rsidRPr="007753C2" w:rsidDel="004E5826">
            <w:delText xml:space="preserve"> paràmetre</w:delText>
          </w:r>
          <w:r w:rsidDel="004E5826">
            <w:delText>s:</w:delText>
          </w:r>
        </w:del>
      </w:ins>
    </w:p>
    <w:p w:rsidR="007130F5" w:rsidDel="004E5826" w:rsidRDefault="007130F5" w:rsidP="007130F5">
      <w:pPr>
        <w:pStyle w:val="Prrafodelista"/>
        <w:numPr>
          <w:ilvl w:val="0"/>
          <w:numId w:val="2"/>
        </w:numPr>
        <w:rPr>
          <w:ins w:id="4936" w:author="Campos Muñoz, Jesús" w:date="2013-06-20T14:01:00Z"/>
          <w:del w:id="4937" w:author="Jesus" w:date="2013-07-06T00:55:00Z"/>
        </w:rPr>
      </w:pPr>
      <w:ins w:id="4938" w:author="Campos Muñoz, Jesús" w:date="2013-06-20T14:01:00Z">
        <w:del w:id="4939" w:author="Jesus" w:date="2013-07-06T00:55:00Z">
          <w:r w:rsidRPr="000B4CD2" w:rsidDel="004E5826">
            <w:rPr>
              <w:b/>
            </w:rPr>
            <w:delText>idioma:</w:delText>
          </w:r>
          <w:r w:rsidRPr="007753C2" w:rsidDel="004E5826">
            <w:delText xml:space="preserve"> </w:delText>
          </w:r>
          <w:r w:rsidDel="004E5826">
            <w:delText>el codi de l’idioma en el que es desitja rebre la informació.</w:delText>
          </w:r>
        </w:del>
      </w:ins>
    </w:p>
    <w:p w:rsidR="007130F5" w:rsidDel="004E5826" w:rsidRDefault="007130F5" w:rsidP="007130F5">
      <w:pPr>
        <w:pStyle w:val="Prrafodelista"/>
        <w:numPr>
          <w:ilvl w:val="0"/>
          <w:numId w:val="2"/>
        </w:numPr>
        <w:rPr>
          <w:ins w:id="4940" w:author="Campos Muñoz, Jesús" w:date="2013-06-20T14:01:00Z"/>
          <w:del w:id="4941" w:author="Jesus" w:date="2013-07-06T00:55:00Z"/>
        </w:rPr>
      </w:pPr>
      <w:ins w:id="4942" w:author="Campos Muñoz, Jesús" w:date="2013-06-20T14:01:00Z">
        <w:del w:id="4943" w:author="Jesus" w:date="2013-07-06T00:55:00Z">
          <w:r w:rsidRPr="000B4CD2" w:rsidDel="004E5826">
            <w:rPr>
              <w:b/>
            </w:rPr>
            <w:delText>firsRow</w:delText>
          </w:r>
          <w:r w:rsidDel="004E5826">
            <w:delText xml:space="preserve"> i </w:delText>
          </w:r>
          <w:r w:rsidRPr="000B4CD2" w:rsidDel="004E5826">
            <w:rPr>
              <w:b/>
            </w:rPr>
            <w:delText>lastRow</w:delText>
          </w:r>
          <w:r w:rsidDel="004E5826">
            <w:rPr>
              <w:b/>
            </w:rPr>
            <w:delText>:</w:delText>
          </w:r>
          <w:r w:rsidDel="004E5826">
            <w:delText xml:space="preserve"> indiquen el rang de registres de la base de dades a obtenir (de quina fi</w:delText>
          </w:r>
        </w:del>
      </w:ins>
      <w:ins w:id="4944" w:author="Campos Muñoz, Jesús" w:date="2013-07-01T13:27:00Z">
        <w:del w:id="4945" w:author="Jesus" w:date="2013-07-06T00:55:00Z">
          <w:r w:rsidR="00F16872" w:rsidDel="004E5826">
            <w:delText>l</w:delText>
          </w:r>
        </w:del>
      </w:ins>
      <w:ins w:id="4946" w:author="Campos Muñoz, Jesús" w:date="2013-06-20T14:01:00Z">
        <w:del w:id="4947" w:author="Jesus" w:date="2013-07-06T00:55:00Z">
          <w:r w:rsidDel="004E5826">
            <w:delText>a fins a quina fila de la base de dades es vol obtenir).</w:delText>
          </w:r>
        </w:del>
      </w:ins>
    </w:p>
    <w:p w:rsidR="007130F5" w:rsidDel="004E5826" w:rsidRDefault="007130F5" w:rsidP="007130F5">
      <w:pPr>
        <w:rPr>
          <w:ins w:id="4948" w:author="Campos Muñoz, Jesús" w:date="2013-06-20T14:01:00Z"/>
          <w:del w:id="4949" w:author="Jesus" w:date="2013-07-06T00:55:00Z"/>
        </w:rPr>
      </w:pPr>
    </w:p>
    <w:p w:rsidR="007130F5" w:rsidDel="004E5826" w:rsidRDefault="007130F5" w:rsidP="007130F5">
      <w:pPr>
        <w:rPr>
          <w:ins w:id="4950" w:author="Campos Muñoz, Jesús" w:date="2013-06-20T14:01:00Z"/>
          <w:del w:id="4951" w:author="Jesus" w:date="2013-07-06T00:55:00Z"/>
        </w:rPr>
      </w:pPr>
      <w:ins w:id="4952" w:author="Campos Muñoz, Jesús" w:date="2013-06-20T14:01:00Z">
        <w:del w:id="4953" w:author="Jesus" w:date="2013-07-06T00:55:00Z">
          <w:r w:rsidDel="004E5826">
            <w:delText xml:space="preserve">La forma de la resposta WSDL és una estructura </w:delText>
          </w:r>
          <w:r w:rsidRPr="007A5DE0" w:rsidDel="004E5826">
            <w:rPr>
              <w:b/>
            </w:rPr>
            <w:delText>BeanRespostaTipus</w:delText>
          </w:r>
          <w:r w:rsidR="00B4741C" w:rsidDel="004E5826">
            <w:rPr>
              <w:b/>
            </w:rPr>
            <w:delText>5</w:delText>
          </w:r>
          <w:r w:rsidDel="004E5826">
            <w:delText>.</w:delText>
          </w:r>
        </w:del>
      </w:ins>
    </w:p>
    <w:p w:rsidR="002073FB" w:rsidDel="004E5826" w:rsidRDefault="007130F5" w:rsidP="007130F5">
      <w:pPr>
        <w:rPr>
          <w:del w:id="4954" w:author="Jesus" w:date="2013-07-06T00:55:00Z"/>
        </w:rPr>
      </w:pPr>
      <w:ins w:id="4955" w:author="Campos Muñoz, Jesús" w:date="2013-06-20T14:01:00Z">
        <w:del w:id="4956" w:author="Jesus" w:date="2013-07-06T00:55:00Z">
          <w:r w:rsidDel="004E5826">
            <w:delText xml:space="preserve">Possibles </w:delText>
          </w:r>
          <w:r w:rsidDel="004E5826">
            <w:fldChar w:fldCharType="begin"/>
          </w:r>
          <w:r w:rsidDel="004E5826">
            <w:delInstrText xml:space="preserve"> HYPERLINK  \l "_Annex_B:_Situacions" </w:delInstrText>
          </w:r>
          <w:r w:rsidDel="004E5826">
            <w:fldChar w:fldCharType="separate"/>
          </w:r>
          <w:r w:rsidRPr="007A5DE0" w:rsidDel="004E5826">
            <w:rPr>
              <w:rStyle w:val="Hipervnculo"/>
            </w:rPr>
            <w:delText>codis</w:delText>
          </w:r>
          <w:r w:rsidRPr="00811789" w:rsidDel="004E5826">
            <w:rPr>
              <w:rStyle w:val="Hipervnculo"/>
            </w:rPr>
            <w:delText xml:space="preserve"> d’estat</w:delText>
          </w:r>
          <w:r w:rsidDel="004E5826">
            <w:fldChar w:fldCharType="end"/>
          </w:r>
          <w:r w:rsidDel="004E5826">
            <w:delText xml:space="preserve"> que pot retornar el mètode: 0, -1, 1</w:delText>
          </w:r>
          <w:r w:rsidR="0079420B" w:rsidDel="004E5826">
            <w:delText xml:space="preserve"> </w:delText>
          </w:r>
          <w:r w:rsidDel="004E5826">
            <w:delText>ó 7</w:delText>
          </w:r>
        </w:del>
      </w:ins>
      <w:del w:id="4957" w:author="Jesus" w:date="2013-07-06T00:55:00Z">
        <w:r w:rsidR="002073FB" w:rsidDel="004E5826">
          <w:delText xml:space="preserve">Els paràmetres a enviar al mètode seran els mateixos que a la consulta original, només que s’hauran d’afegir-ne dos de nous: </w:delText>
        </w:r>
        <w:r w:rsidR="002073FB" w:rsidRPr="00967265" w:rsidDel="004E5826">
          <w:rPr>
            <w:b/>
          </w:rPr>
          <w:delText>firstRow</w:delText>
        </w:r>
        <w:r w:rsidR="002073FB" w:rsidRPr="007753C2" w:rsidDel="004E5826">
          <w:delText xml:space="preserve"> i </w:delText>
        </w:r>
        <w:r w:rsidR="002073FB" w:rsidRPr="00967265" w:rsidDel="004E5826">
          <w:rPr>
            <w:b/>
          </w:rPr>
          <w:delText>lastRow</w:delText>
        </w:r>
        <w:r w:rsidR="002073FB" w:rsidRPr="00967265" w:rsidDel="004E5826">
          <w:delText>, que indicaran el rang</w:delText>
        </w:r>
        <w:r w:rsidR="002073FB" w:rsidDel="004E5826">
          <w:delText xml:space="preserve"> de registres a visualitzar. Es retornaran els registren que ocupin les posicions </w:delText>
        </w:r>
        <w:r w:rsidR="002073FB" w:rsidRPr="00967265" w:rsidDel="004E5826">
          <w:rPr>
            <w:b/>
          </w:rPr>
          <w:delText>firstRow</w:delText>
        </w:r>
        <w:r w:rsidR="002073FB" w:rsidRPr="007753C2" w:rsidDel="004E5826">
          <w:delText xml:space="preserve"> i </w:delText>
        </w:r>
        <w:r w:rsidR="002073FB" w:rsidRPr="00967265" w:rsidDel="004E5826">
          <w:rPr>
            <w:b/>
          </w:rPr>
          <w:delText>lastRow</w:delText>
        </w:r>
        <w:r w:rsidR="002073FB" w:rsidDel="004E5826">
          <w:delText xml:space="preserve"> a més dels que estiguin entre ells.</w:delText>
        </w:r>
      </w:del>
    </w:p>
    <w:p w:rsidR="002073FB" w:rsidDel="004E5826" w:rsidRDefault="002073FB" w:rsidP="002073FB">
      <w:pPr>
        <w:rPr>
          <w:del w:id="4958" w:author="Jesus" w:date="2013-07-06T00:55:00Z"/>
        </w:rPr>
      </w:pPr>
      <w:del w:id="4959" w:author="Jesus" w:date="2013-07-06T00:55:00Z">
        <w:r w:rsidDel="004E5826">
          <w:delText>Les dades retornades pel mètode seran les mateixes que sense la paginació a la consulta SQL.</w:delText>
        </w:r>
      </w:del>
    </w:p>
    <w:p w:rsidR="002073FB" w:rsidRPr="007753C2" w:rsidDel="004E5826" w:rsidRDefault="002073FB" w:rsidP="002073FB">
      <w:pPr>
        <w:rPr>
          <w:del w:id="4960" w:author="Jesus" w:date="2013-07-06T00:55:00Z"/>
        </w:rPr>
      </w:pPr>
      <w:del w:id="4961" w:author="Jesus" w:date="2013-07-06T00:55:00Z">
        <w:r w:rsidRPr="007753C2" w:rsidDel="004E5826">
          <w:delText>Sentència SQL</w:delText>
        </w:r>
        <w:r w:rsidDel="004E5826">
          <w:delText xml:space="preserve"> paginada</w:delText>
        </w:r>
        <w:r w:rsidRPr="007753C2" w:rsidDel="004E5826">
          <w:delText>:</w:delText>
        </w:r>
      </w:del>
    </w:p>
    <w:p w:rsidR="00E8102F" w:rsidRPr="00967265" w:rsidDel="004E5826" w:rsidRDefault="00E8102F" w:rsidP="00E8102F">
      <w:pPr>
        <w:rPr>
          <w:del w:id="4962" w:author="Jesus" w:date="2013-07-06T00:55:00Z"/>
          <w:rFonts w:ascii="Courier New" w:hAnsi="Courier New" w:cs="Courier New"/>
        </w:rPr>
      </w:pPr>
      <w:del w:id="4963" w:author="Jesus" w:date="2013-07-06T00:55:00Z">
        <w:r w:rsidRPr="00967265" w:rsidDel="004E5826">
          <w:rPr>
            <w:rFonts w:ascii="Courier New" w:hAnsi="Courier New" w:cs="Courier New"/>
          </w:rPr>
          <w:delText>SELECT     lngidfitxa, intIdioma, strDescripcio, strObservacions, CP</w:delText>
        </w:r>
      </w:del>
    </w:p>
    <w:p w:rsidR="00E8102F" w:rsidRPr="00967265" w:rsidDel="004E5826" w:rsidRDefault="00E8102F" w:rsidP="00E8102F">
      <w:pPr>
        <w:tabs>
          <w:tab w:val="left" w:pos="8080"/>
        </w:tabs>
        <w:rPr>
          <w:del w:id="4964" w:author="Jesus" w:date="2013-07-06T00:55:00Z"/>
          <w:rFonts w:ascii="Courier New" w:hAnsi="Courier New" w:cs="Courier New"/>
        </w:rPr>
      </w:pPr>
      <w:del w:id="4965" w:author="Jesus" w:date="2013-07-06T00:55:00Z">
        <w:r w:rsidRPr="00967265" w:rsidDel="004E5826">
          <w:rPr>
            <w:rFonts w:ascii="Courier New" w:hAnsi="Courier New" w:cs="Courier New"/>
          </w:rPr>
          <w:delText>FROM         (SELECT     OIACPSEtblFitxesIdioma.lngIdFitxa, OIACPSEtblFitxesIdioma.intIdioma, OIACPSEtblFitxesIdioma.strDescripcio, OIACPSEtblFitxesIdioma.strObservacions,</w:delText>
        </w:r>
        <w:r w:rsidDel="004E5826">
          <w:rPr>
            <w:rFonts w:ascii="Courier New" w:hAnsi="Courier New" w:cs="Courier New"/>
          </w:rPr>
          <w:delText xml:space="preserve"> </w:delText>
        </w:r>
        <w:r w:rsidRPr="00967265" w:rsidDel="004E5826">
          <w:rPr>
            <w:rFonts w:ascii="Courier New" w:hAnsi="Courier New" w:cs="Courier New"/>
          </w:rPr>
          <w:delText>OIACPSEtblFitxes.strCodiPostal AS CP, ROW_NUMBER() OVER (ORDER BY OIACPSEtblFitxes.lngIdFitxa) AS row</w:delText>
        </w:r>
        <w:r w:rsidDel="004E5826">
          <w:rPr>
            <w:rFonts w:ascii="Courier New" w:hAnsi="Courier New" w:cs="Courier New"/>
          </w:rPr>
          <w:tab/>
          <w:delText xml:space="preserve"> </w:delText>
        </w:r>
        <w:r w:rsidRPr="00967265" w:rsidDel="004E5826">
          <w:rPr>
            <w:rFonts w:ascii="Courier New" w:hAnsi="Courier New" w:cs="Courier New"/>
          </w:rPr>
          <w:delText>FROM         OIACPSEtblFitxes INNER JOIN</w:delText>
        </w:r>
        <w:r w:rsidDel="004E5826">
          <w:rPr>
            <w:rFonts w:ascii="Courier New" w:hAnsi="Courier New" w:cs="Courier New"/>
          </w:rPr>
          <w:tab/>
        </w:r>
        <w:r w:rsidRPr="00967265" w:rsidDel="004E5826">
          <w:rPr>
            <w:rFonts w:ascii="Courier New" w:hAnsi="Courier New" w:cs="Courier New"/>
          </w:rPr>
          <w:delText xml:space="preserve"> OIACPSEtblFitxesIdioma ON OIACPSEtblFitxesIdioma.lngIdFitxa = OIACPSEtblFitxes.lngIdFitxa</w:delText>
        </w:r>
        <w:r w:rsidDel="004E5826">
          <w:rPr>
            <w:rFonts w:ascii="Courier New" w:hAnsi="Courier New" w:cs="Courier New"/>
          </w:rPr>
          <w:tab/>
          <w:delText xml:space="preserve"> </w:delText>
        </w:r>
        <w:r w:rsidRPr="00967265" w:rsidDel="004E5826">
          <w:rPr>
            <w:rFonts w:ascii="Courier New" w:hAnsi="Courier New" w:cs="Courier New"/>
          </w:rPr>
          <w:delText>WHERE     (OIACPSEtblFitxesIdioma.intIdioma =</w:delText>
        </w:r>
        <w:r w:rsidDel="004E5826">
          <w:rPr>
            <w:rFonts w:ascii="Courier New" w:hAnsi="Courier New" w:cs="Courier New"/>
          </w:rPr>
          <w:tab/>
        </w:r>
        <w:r w:rsidRPr="00967265" w:rsidDel="004E5826">
          <w:rPr>
            <w:rFonts w:ascii="Courier New" w:hAnsi="Courier New" w:cs="Courier New"/>
          </w:rPr>
          <w:delText xml:space="preserve"> (SELECT</w:delText>
        </w:r>
        <w:r w:rsidDel="004E5826">
          <w:rPr>
            <w:rFonts w:ascii="Courier New" w:hAnsi="Courier New" w:cs="Courier New"/>
          </w:rPr>
          <w:delText xml:space="preserve"> </w:delText>
        </w:r>
        <w:r w:rsidRPr="00967265" w:rsidDel="004E5826">
          <w:rPr>
            <w:rFonts w:ascii="Courier New" w:hAnsi="Courier New" w:cs="Courier New"/>
          </w:rPr>
          <w:delText>intIdIdioma</w:delText>
        </w:r>
        <w:r w:rsidDel="004E5826">
          <w:rPr>
            <w:rFonts w:ascii="Courier New" w:hAnsi="Courier New" w:cs="Courier New"/>
          </w:rPr>
          <w:tab/>
          <w:delText xml:space="preserve"> </w:delText>
        </w:r>
        <w:r w:rsidRPr="00967265" w:rsidDel="004E5826">
          <w:rPr>
            <w:rFonts w:ascii="Courier New" w:hAnsi="Courier New" w:cs="Courier New"/>
          </w:rPr>
          <w:delText>FROM          OIACPSEtblIdiomes</w:delText>
        </w:r>
        <w:r w:rsidDel="004E5826">
          <w:rPr>
            <w:rFonts w:ascii="Courier New" w:hAnsi="Courier New" w:cs="Courier New"/>
          </w:rPr>
          <w:tab/>
          <w:delText xml:space="preserve"> </w:delText>
        </w:r>
        <w:r w:rsidRPr="00967265" w:rsidDel="004E5826">
          <w:rPr>
            <w:rFonts w:ascii="Courier New" w:hAnsi="Courier New" w:cs="Courier New"/>
          </w:rPr>
          <w:delText xml:space="preserve">WHERE      (strNomIdioma = </w:delText>
        </w:r>
        <w:r w:rsidR="002073FB" w:rsidRPr="006649B3" w:rsidDel="004E5826">
          <w:rPr>
            <w:rFonts w:ascii="Courier New" w:hAnsi="Courier New" w:cs="Courier New"/>
            <w:b/>
            <w:noProof/>
          </w:rPr>
          <w:delText>'</w:delText>
        </w:r>
        <w:r w:rsidR="002073FB" w:rsidRPr="00E046CA" w:rsidDel="004E5826">
          <w:rPr>
            <w:rFonts w:ascii="Courier New" w:hAnsi="Courier New" w:cs="Courier New"/>
            <w:b/>
            <w:noProof/>
          </w:rPr>
          <w:delText>nom</w:delText>
        </w:r>
        <w:r w:rsidR="002073FB" w:rsidRPr="0088108A" w:rsidDel="004E5826">
          <w:rPr>
            <w:rFonts w:ascii="Courier New" w:hAnsi="Courier New" w:cs="Courier New"/>
            <w:b/>
            <w:noProof/>
          </w:rPr>
          <w:delText>Idioma</w:delText>
        </w:r>
        <w:r w:rsidR="002073FB" w:rsidRPr="006649B3" w:rsidDel="004E5826">
          <w:rPr>
            <w:rFonts w:ascii="Courier New" w:hAnsi="Courier New" w:cs="Courier New"/>
            <w:b/>
            <w:noProof/>
          </w:rPr>
          <w:delText>'</w:delText>
        </w:r>
        <w:r w:rsidRPr="00967265" w:rsidDel="004E5826">
          <w:rPr>
            <w:rFonts w:ascii="Courier New" w:hAnsi="Courier New" w:cs="Courier New"/>
          </w:rPr>
          <w:delText>))) AND (OIACPSEtblFitxes.lngIdNivell = 1)) a</w:delText>
        </w:r>
        <w:r w:rsidDel="004E5826">
          <w:rPr>
            <w:rFonts w:ascii="Courier New" w:hAnsi="Courier New" w:cs="Courier New"/>
          </w:rPr>
          <w:tab/>
          <w:delText xml:space="preserve"> </w:delText>
        </w:r>
        <w:r w:rsidRPr="00967265" w:rsidDel="004E5826">
          <w:rPr>
            <w:rFonts w:ascii="Courier New" w:hAnsi="Courier New" w:cs="Courier New"/>
          </w:rPr>
          <w:delText xml:space="preserve">WHERE     </w:delText>
        </w:r>
        <w:r w:rsidRPr="00C44FBA" w:rsidDel="004E5826">
          <w:rPr>
            <w:rFonts w:ascii="Courier New" w:hAnsi="Courier New" w:cs="Courier New"/>
            <w:noProof/>
          </w:rPr>
          <w:delText>row &gt;</w:delText>
        </w:r>
        <w:r w:rsidR="00D6351E" w:rsidDel="004E5826">
          <w:rPr>
            <w:rFonts w:ascii="Courier New" w:hAnsi="Courier New" w:cs="Courier New"/>
            <w:noProof/>
          </w:rPr>
          <w:delText>=</w:delText>
        </w:r>
        <w:r w:rsidRPr="00C44FBA" w:rsidDel="004E5826">
          <w:rPr>
            <w:rFonts w:ascii="Courier New" w:hAnsi="Courier New" w:cs="Courier New"/>
            <w:noProof/>
          </w:rPr>
          <w:delText xml:space="preserve"> </w:delText>
        </w:r>
        <w:r w:rsidRPr="00C44FBA" w:rsidDel="004E5826">
          <w:rPr>
            <w:rFonts w:ascii="Courier New" w:hAnsi="Courier New" w:cs="Courier New"/>
            <w:b/>
            <w:noProof/>
          </w:rPr>
          <w:delText>firstRow</w:delText>
        </w:r>
        <w:r w:rsidRPr="00C44FBA" w:rsidDel="004E5826">
          <w:rPr>
            <w:rFonts w:ascii="Courier New" w:hAnsi="Courier New" w:cs="Courier New"/>
            <w:noProof/>
          </w:rPr>
          <w:delText xml:space="preserve"> AND row &lt;= </w:delText>
        </w:r>
        <w:r w:rsidRPr="00C44FBA" w:rsidDel="004E5826">
          <w:rPr>
            <w:rFonts w:ascii="Courier New" w:hAnsi="Courier New" w:cs="Courier New"/>
            <w:b/>
            <w:noProof/>
          </w:rPr>
          <w:delText>lastRow</w:delText>
        </w:r>
      </w:del>
    </w:p>
    <w:p w:rsidR="002073FB" w:rsidDel="004E5826" w:rsidRDefault="002073FB" w:rsidP="00E8102F">
      <w:pPr>
        <w:rPr>
          <w:del w:id="4966" w:author="Jesus" w:date="2013-07-06T00:55:00Z"/>
        </w:rPr>
      </w:pPr>
    </w:p>
    <w:p w:rsidR="00E8102F" w:rsidDel="004E5826" w:rsidRDefault="00E8102F" w:rsidP="00E8102F">
      <w:pPr>
        <w:rPr>
          <w:del w:id="4967" w:author="Jesus" w:date="2013-07-06T00:55:00Z"/>
        </w:rPr>
      </w:pPr>
      <w:del w:id="4968" w:author="Jesus" w:date="2013-07-06T00:55:00Z">
        <w:r w:rsidDel="004E5826">
          <w:delText>En aquest cas per poder conèixer el total de registres de la consulta es fa servir la següent sentència SQL:</w:delText>
        </w:r>
      </w:del>
    </w:p>
    <w:p w:rsidR="00E8102F" w:rsidRPr="00967265" w:rsidDel="004E5826" w:rsidRDefault="00E8102F" w:rsidP="00E8102F">
      <w:pPr>
        <w:rPr>
          <w:del w:id="4969" w:author="Jesus" w:date="2013-07-06T00:55:00Z"/>
          <w:rFonts w:ascii="Courier New" w:hAnsi="Courier New" w:cs="Courier New"/>
        </w:rPr>
      </w:pPr>
      <w:del w:id="4970" w:author="Jesus" w:date="2013-07-06T00:55:00Z">
        <w:r w:rsidRPr="00967265" w:rsidDel="004E5826">
          <w:rPr>
            <w:rFonts w:ascii="Courier New" w:hAnsi="Courier New" w:cs="Courier New"/>
          </w:rPr>
          <w:delText>SELECT     COUNT(*) AS Total</w:delText>
        </w:r>
      </w:del>
    </w:p>
    <w:p w:rsidR="00E8102F" w:rsidRPr="00967265" w:rsidDel="004E5826" w:rsidRDefault="00E8102F" w:rsidP="00E8102F">
      <w:pPr>
        <w:rPr>
          <w:del w:id="4971" w:author="Jesus" w:date="2013-07-06T00:55:00Z"/>
          <w:rFonts w:ascii="Courier New" w:hAnsi="Courier New" w:cs="Courier New"/>
        </w:rPr>
      </w:pPr>
      <w:del w:id="4972" w:author="Jesus" w:date="2013-07-06T00:55:00Z">
        <w:r w:rsidRPr="00967265" w:rsidDel="004E5826">
          <w:rPr>
            <w:rFonts w:ascii="Courier New" w:hAnsi="Courier New" w:cs="Courier New"/>
          </w:rPr>
          <w:delText xml:space="preserve">FROM      </w:delText>
        </w:r>
        <w:r w:rsidDel="004E5826">
          <w:rPr>
            <w:rFonts w:ascii="Courier New" w:hAnsi="Courier New" w:cs="Courier New"/>
          </w:rPr>
          <w:delText xml:space="preserve"> </w:delText>
        </w:r>
        <w:r w:rsidRPr="00967265" w:rsidDel="004E5826">
          <w:rPr>
            <w:rFonts w:ascii="Courier New" w:hAnsi="Courier New" w:cs="Courier New"/>
          </w:rPr>
          <w:delText>OIACPSEtblFitxes INNER JOIN</w:delText>
        </w:r>
      </w:del>
    </w:p>
    <w:p w:rsidR="00E8102F" w:rsidRPr="00967265" w:rsidDel="004E5826" w:rsidRDefault="00E8102F" w:rsidP="00E8102F">
      <w:pPr>
        <w:rPr>
          <w:del w:id="4973" w:author="Jesus" w:date="2013-07-06T00:55:00Z"/>
          <w:rFonts w:ascii="Courier New" w:hAnsi="Courier New" w:cs="Courier New"/>
        </w:rPr>
      </w:pPr>
      <w:del w:id="4974" w:author="Jesus" w:date="2013-07-06T00:55:00Z">
        <w:r w:rsidRPr="00967265" w:rsidDel="004E5826">
          <w:rPr>
            <w:rFonts w:ascii="Courier New" w:hAnsi="Courier New" w:cs="Courier New"/>
          </w:rPr>
          <w:delText xml:space="preserve">                      OIACPSEtblFitxesIdioma ON OIACPSEtblFitxesIdioma.lngIdFitxa = OIACPSEtblFitxes.lngIdFitxa</w:delText>
        </w:r>
      </w:del>
    </w:p>
    <w:p w:rsidR="00E8102F" w:rsidRPr="00967265" w:rsidDel="004E5826" w:rsidRDefault="00E8102F" w:rsidP="00E8102F">
      <w:pPr>
        <w:rPr>
          <w:del w:id="4975" w:author="Jesus" w:date="2013-07-06T00:55:00Z"/>
          <w:rFonts w:ascii="Courier New" w:hAnsi="Courier New" w:cs="Courier New"/>
        </w:rPr>
      </w:pPr>
      <w:del w:id="4976" w:author="Jesus" w:date="2013-07-06T00:55:00Z">
        <w:r w:rsidRPr="00967265" w:rsidDel="004E5826">
          <w:rPr>
            <w:rFonts w:ascii="Courier New" w:hAnsi="Courier New" w:cs="Courier New"/>
          </w:rPr>
          <w:delText>WHERE     (OIACPSEtblFitxesIdioma.intIdioma =</w:delText>
        </w:r>
      </w:del>
    </w:p>
    <w:p w:rsidR="00E8102F" w:rsidRPr="00967265" w:rsidDel="004E5826" w:rsidRDefault="00E8102F">
      <w:pPr>
        <w:rPr>
          <w:del w:id="4977" w:author="Jesus" w:date="2013-07-06T00:55:00Z"/>
          <w:rFonts w:ascii="Courier New" w:hAnsi="Courier New" w:cs="Courier New"/>
        </w:rPr>
      </w:pPr>
      <w:del w:id="4978" w:author="Jesus" w:date="2013-07-06T00:55:00Z">
        <w:r w:rsidRPr="00967265" w:rsidDel="004E5826">
          <w:rPr>
            <w:rFonts w:ascii="Courier New" w:hAnsi="Courier New" w:cs="Courier New"/>
          </w:rPr>
          <w:delText xml:space="preserve">                          (SELECT     intIdIdioma</w:delText>
        </w:r>
      </w:del>
    </w:p>
    <w:p w:rsidR="00E8102F" w:rsidRPr="00967265" w:rsidDel="004E5826" w:rsidRDefault="00E8102F">
      <w:pPr>
        <w:rPr>
          <w:del w:id="4979" w:author="Jesus" w:date="2013-07-06T00:55:00Z"/>
          <w:rFonts w:ascii="Courier New" w:hAnsi="Courier New" w:cs="Courier New"/>
        </w:rPr>
      </w:pPr>
      <w:del w:id="4980" w:author="Jesus" w:date="2013-07-06T00:55:00Z">
        <w:r w:rsidRPr="00967265" w:rsidDel="004E5826">
          <w:rPr>
            <w:rFonts w:ascii="Courier New" w:hAnsi="Courier New" w:cs="Courier New"/>
          </w:rPr>
          <w:delText xml:space="preserve">                            FROM          OIACPSEtblIdiomes</w:delText>
        </w:r>
      </w:del>
    </w:p>
    <w:p w:rsidR="00E8102F" w:rsidDel="004E5826" w:rsidRDefault="00E8102F">
      <w:pPr>
        <w:rPr>
          <w:del w:id="4981" w:author="Jesus" w:date="2013-07-06T00:55:00Z"/>
          <w:rFonts w:ascii="Courier New" w:hAnsi="Courier New" w:cs="Courier New"/>
        </w:rPr>
      </w:pPr>
      <w:del w:id="4982" w:author="Jesus" w:date="2013-07-06T00:55:00Z">
        <w:r w:rsidRPr="00967265" w:rsidDel="004E5826">
          <w:rPr>
            <w:rFonts w:ascii="Courier New" w:hAnsi="Courier New" w:cs="Courier New"/>
          </w:rPr>
          <w:delText xml:space="preserve">                            WHERE      (strNomIdioma = </w:delText>
        </w:r>
        <w:r w:rsidR="0016228F" w:rsidRPr="006649B3" w:rsidDel="004E5826">
          <w:rPr>
            <w:rFonts w:ascii="Courier New" w:hAnsi="Courier New" w:cs="Courier New"/>
            <w:b/>
            <w:noProof/>
          </w:rPr>
          <w:delText>'</w:delText>
        </w:r>
        <w:r w:rsidR="0016228F" w:rsidRPr="00E046CA" w:rsidDel="004E5826">
          <w:rPr>
            <w:rFonts w:ascii="Courier New" w:hAnsi="Courier New" w:cs="Courier New"/>
            <w:b/>
            <w:noProof/>
          </w:rPr>
          <w:delText>nom</w:delText>
        </w:r>
        <w:r w:rsidR="0016228F" w:rsidRPr="0088108A" w:rsidDel="004E5826">
          <w:rPr>
            <w:rFonts w:ascii="Courier New" w:hAnsi="Courier New" w:cs="Courier New"/>
            <w:b/>
            <w:noProof/>
          </w:rPr>
          <w:delText>Idioma</w:delText>
        </w:r>
        <w:r w:rsidR="0016228F" w:rsidRPr="006649B3" w:rsidDel="004E5826">
          <w:rPr>
            <w:rFonts w:ascii="Courier New" w:hAnsi="Courier New" w:cs="Courier New"/>
            <w:b/>
            <w:noProof/>
          </w:rPr>
          <w:delText>'</w:delText>
        </w:r>
        <w:r w:rsidRPr="00967265" w:rsidDel="004E5826">
          <w:rPr>
            <w:rFonts w:ascii="Courier New" w:hAnsi="Courier New" w:cs="Courier New"/>
          </w:rPr>
          <w:delText>))) AND (OIACPSEtblFitxes.lngIdNivell = 1)</w:delText>
        </w:r>
      </w:del>
    </w:p>
    <w:p w:rsidR="00620A1B" w:rsidDel="004E5826" w:rsidRDefault="00620A1B" w:rsidP="00620A1B">
      <w:pPr>
        <w:rPr>
          <w:del w:id="4983" w:author="Jesus" w:date="2013-07-06T00:55:00Z"/>
        </w:rPr>
      </w:pPr>
      <w:del w:id="4984" w:author="Jesus" w:date="2013-07-06T00:55:00Z">
        <w:r w:rsidDel="004E5826">
          <w:delText xml:space="preserve">On el camp </w:delText>
        </w:r>
        <w:r w:rsidRPr="00B17FC3" w:rsidDel="004E5826">
          <w:rPr>
            <w:b/>
          </w:rPr>
          <w:delText>Total</w:delText>
        </w:r>
        <w:r w:rsidDel="004E5826">
          <w:delText xml:space="preserve"> indica la total de registres continguts en una consulta, és a dir, el total d’element que s’obtenen a la consulta original sense paginació.</w:delText>
        </w:r>
      </w:del>
    </w:p>
    <w:p w:rsidR="00E8102F" w:rsidRPr="007753C2" w:rsidDel="004E5826" w:rsidRDefault="00E8102F" w:rsidP="004F0C3A">
      <w:pPr>
        <w:pStyle w:val="Ttulo3"/>
        <w:rPr>
          <w:del w:id="4985" w:author="Jesus" w:date="2013-07-06T00:55:00Z"/>
        </w:rPr>
      </w:pPr>
      <w:bookmarkStart w:id="4986" w:name="_Toc356558839"/>
      <w:bookmarkStart w:id="4987" w:name="_Toc360797921"/>
      <w:del w:id="4988" w:author="Jesus" w:date="2013-07-06T00:55:00Z">
        <w:r w:rsidRPr="007753C2" w:rsidDel="004E5826">
          <w:delText>Equipaments d’un fitxa</w:delText>
        </w:r>
        <w:bookmarkEnd w:id="4986"/>
        <w:bookmarkEnd w:id="4987"/>
      </w:del>
    </w:p>
    <w:p w:rsidR="00874A3E" w:rsidRPr="007753C2" w:rsidDel="004E5826" w:rsidRDefault="00874A3E" w:rsidP="00874A3E">
      <w:pPr>
        <w:rPr>
          <w:del w:id="4989" w:author="Jesus" w:date="2013-07-06T00:55:00Z"/>
        </w:rPr>
      </w:pPr>
      <w:del w:id="4990" w:author="Jesus" w:date="2013-07-06T00:55:00Z">
        <w:r w:rsidDel="004E5826">
          <w:delText>En aquest cas no és necessari paginar els resultats donat que el volum de dades és baix.</w:delText>
        </w:r>
      </w:del>
    </w:p>
    <w:p w:rsidR="00E8102F" w:rsidRPr="007753C2" w:rsidDel="004E5826" w:rsidRDefault="00E8102F" w:rsidP="004F0C3A">
      <w:pPr>
        <w:pStyle w:val="Ttulo3"/>
        <w:rPr>
          <w:del w:id="4991" w:author="Jesus" w:date="2013-07-06T00:55:00Z"/>
        </w:rPr>
      </w:pPr>
      <w:bookmarkStart w:id="4992" w:name="_Toc356558841"/>
      <w:bookmarkStart w:id="4993" w:name="_Toc360797922"/>
      <w:del w:id="4994" w:author="Jesus" w:date="2013-07-06T00:55:00Z">
        <w:r w:rsidRPr="007753C2" w:rsidDel="004E5826">
          <w:delText>Fitxes d’un equipament</w:delText>
        </w:r>
        <w:bookmarkEnd w:id="4992"/>
        <w:bookmarkEnd w:id="4993"/>
      </w:del>
    </w:p>
    <w:p w:rsidR="00F31732" w:rsidDel="004E5826" w:rsidRDefault="007E61AA" w:rsidP="00F31732">
      <w:pPr>
        <w:rPr>
          <w:del w:id="4995" w:author="Jesus" w:date="2013-07-06T00:55:00Z"/>
        </w:rPr>
      </w:pPr>
      <w:ins w:id="4996" w:author="Campos Muñoz, Jesús" w:date="2013-06-20T13:59:00Z">
        <w:del w:id="4997" w:author="Jesus" w:date="2013-07-06T00:55:00Z">
          <w:r w:rsidDel="004E5826">
            <w:delText>En aquest cas no és necessari paginar els resultats donat que el volum de dades és baix.</w:delText>
          </w:r>
        </w:del>
      </w:ins>
      <w:del w:id="4998" w:author="Jesus" w:date="2013-07-06T00:55:00Z">
        <w:r w:rsidR="00F31732" w:rsidDel="004E5826">
          <w:delText>En aquest mètode sí que pot ser d’utilitat la paginació dels resultats.</w:delText>
        </w:r>
      </w:del>
    </w:p>
    <w:p w:rsidR="00F31732" w:rsidDel="004E5826" w:rsidRDefault="00F31732" w:rsidP="00F31732">
      <w:pPr>
        <w:rPr>
          <w:del w:id="4999" w:author="Jesus" w:date="2013-07-06T00:55:00Z"/>
        </w:rPr>
      </w:pPr>
      <w:del w:id="5000" w:author="Jesus" w:date="2013-07-06T00:55:00Z">
        <w:r w:rsidDel="004E5826">
          <w:delText xml:space="preserve">Els paràmetres a enviar al mètode seran els mateixos que a la consulta original, només que s’hauran d’afegir-ne dos de nous: </w:delText>
        </w:r>
        <w:r w:rsidRPr="00967265" w:rsidDel="004E5826">
          <w:rPr>
            <w:b/>
          </w:rPr>
          <w:delText>firstRow</w:delText>
        </w:r>
        <w:r w:rsidRPr="007753C2" w:rsidDel="004E5826">
          <w:delText xml:space="preserve"> i </w:delText>
        </w:r>
        <w:r w:rsidRPr="00967265" w:rsidDel="004E5826">
          <w:rPr>
            <w:b/>
          </w:rPr>
          <w:delText>lastRow</w:delText>
        </w:r>
        <w:r w:rsidRPr="00967265" w:rsidDel="004E5826">
          <w:delText>, que indicaran el rang</w:delText>
        </w:r>
        <w:r w:rsidDel="004E5826">
          <w:delText xml:space="preserve"> de registres a visualitzar. Es retornaran els registren que ocupin les posicions </w:delText>
        </w:r>
        <w:r w:rsidRPr="00967265" w:rsidDel="004E5826">
          <w:rPr>
            <w:b/>
          </w:rPr>
          <w:delText>firstRow</w:delText>
        </w:r>
        <w:r w:rsidRPr="007753C2" w:rsidDel="004E5826">
          <w:delText xml:space="preserve"> i </w:delText>
        </w:r>
        <w:r w:rsidRPr="00967265" w:rsidDel="004E5826">
          <w:rPr>
            <w:b/>
          </w:rPr>
          <w:delText>lastRow</w:delText>
        </w:r>
        <w:r w:rsidDel="004E5826">
          <w:delText xml:space="preserve"> a més dels que estiguin entre ells.</w:delText>
        </w:r>
      </w:del>
    </w:p>
    <w:p w:rsidR="00F31732" w:rsidDel="004E5826" w:rsidRDefault="00F31732" w:rsidP="00F31732">
      <w:pPr>
        <w:rPr>
          <w:del w:id="5001" w:author="Jesus" w:date="2013-07-06T00:55:00Z"/>
        </w:rPr>
      </w:pPr>
      <w:del w:id="5002" w:author="Jesus" w:date="2013-07-06T00:55:00Z">
        <w:r w:rsidDel="004E5826">
          <w:delText>Les dades retornades pel mètode seran les mateixes que sense la paginació a la consulta SQL.</w:delText>
        </w:r>
      </w:del>
    </w:p>
    <w:p w:rsidR="00F31732" w:rsidRPr="007753C2" w:rsidDel="004E5826" w:rsidRDefault="00F31732" w:rsidP="00F31732">
      <w:pPr>
        <w:rPr>
          <w:del w:id="5003" w:author="Jesus" w:date="2013-07-06T00:55:00Z"/>
        </w:rPr>
      </w:pPr>
      <w:del w:id="5004" w:author="Jesus" w:date="2013-07-06T00:55:00Z">
        <w:r w:rsidRPr="007753C2" w:rsidDel="004E5826">
          <w:delText>Sentència SQL</w:delText>
        </w:r>
        <w:r w:rsidDel="004E5826">
          <w:delText xml:space="preserve"> paginada</w:delText>
        </w:r>
        <w:r w:rsidRPr="007753C2" w:rsidDel="004E5826">
          <w:delText>:</w:delText>
        </w:r>
      </w:del>
    </w:p>
    <w:p w:rsidR="00E8102F" w:rsidRPr="004F0C3A" w:rsidDel="004E5826" w:rsidRDefault="00E8102F" w:rsidP="00E8102F">
      <w:pPr>
        <w:rPr>
          <w:del w:id="5005" w:author="Jesus" w:date="2013-07-06T00:55:00Z"/>
          <w:rFonts w:ascii="Courier New" w:hAnsi="Courier New" w:cs="Courier New"/>
          <w:noProof/>
        </w:rPr>
      </w:pPr>
      <w:del w:id="5006" w:author="Jesus" w:date="2013-07-06T00:55:00Z">
        <w:r w:rsidRPr="004F0C3A" w:rsidDel="004E5826">
          <w:rPr>
            <w:rFonts w:ascii="Courier New" w:hAnsi="Courier New" w:cs="Courier New"/>
            <w:noProof/>
          </w:rPr>
          <w:delText>SELECT     lngIdFitxa, lngIdNivell, lngIdNivellRelacionat, strCentre</w:delText>
        </w:r>
      </w:del>
    </w:p>
    <w:p w:rsidR="00E8102F" w:rsidRPr="004F0C3A" w:rsidDel="004E5826" w:rsidRDefault="00E8102F" w:rsidP="00E8102F">
      <w:pPr>
        <w:rPr>
          <w:del w:id="5007" w:author="Jesus" w:date="2013-07-06T00:55:00Z"/>
          <w:rFonts w:ascii="Courier New" w:hAnsi="Courier New" w:cs="Courier New"/>
          <w:noProof/>
        </w:rPr>
      </w:pPr>
      <w:del w:id="5008" w:author="Jesus" w:date="2013-07-06T00:55:00Z">
        <w:r w:rsidRPr="004F0C3A" w:rsidDel="004E5826">
          <w:rPr>
            <w:rFonts w:ascii="Courier New" w:hAnsi="Courier New" w:cs="Courier New"/>
            <w:noProof/>
          </w:rPr>
          <w:delText>FROM         (SELECT     strCentre, lngIdFitxa, lngIdNivell, lngIdNivellRelacionat, ROW_NUMBER() OVER (ORDER BY strCentre) AS row</w:delText>
        </w:r>
      </w:del>
    </w:p>
    <w:p w:rsidR="00E8102F" w:rsidRPr="004F0C3A" w:rsidDel="004E5826" w:rsidRDefault="00E8102F" w:rsidP="00E8102F">
      <w:pPr>
        <w:rPr>
          <w:del w:id="5009" w:author="Jesus" w:date="2013-07-06T00:55:00Z"/>
          <w:rFonts w:ascii="Courier New" w:hAnsi="Courier New" w:cs="Courier New"/>
          <w:noProof/>
        </w:rPr>
      </w:pPr>
      <w:del w:id="5010" w:author="Jesus" w:date="2013-07-06T00:55:00Z">
        <w:r w:rsidRPr="004F0C3A" w:rsidDel="004E5826">
          <w:rPr>
            <w:rFonts w:ascii="Courier New" w:hAnsi="Courier New" w:cs="Courier New"/>
            <w:noProof/>
          </w:rPr>
          <w:delText>FROM       (SELECT     strCentre, lngIdFitxa, lngIdNivell, lngIdNivellRelacionat</w:delText>
        </w:r>
      </w:del>
    </w:p>
    <w:p w:rsidR="00E8102F" w:rsidRPr="004F0C3A" w:rsidDel="004E5826" w:rsidRDefault="00541175" w:rsidP="00E8102F">
      <w:pPr>
        <w:rPr>
          <w:del w:id="5011" w:author="Jesus" w:date="2013-07-06T00:55:00Z"/>
          <w:rFonts w:ascii="Courier New" w:hAnsi="Courier New" w:cs="Courier New"/>
          <w:noProof/>
        </w:rPr>
      </w:pPr>
      <w:del w:id="5012" w:author="Jesus" w:date="2013-07-06T00:55:00Z">
        <w:r w:rsidRPr="004F0C3A" w:rsidDel="004E5826">
          <w:rPr>
            <w:rFonts w:ascii="Courier New" w:hAnsi="Courier New" w:cs="Courier New"/>
            <w:noProof/>
          </w:rPr>
          <w:delText xml:space="preserve">        </w:delText>
        </w:r>
        <w:r w:rsidR="00E8102F" w:rsidRPr="004F0C3A" w:rsidDel="004E5826">
          <w:rPr>
            <w:rFonts w:ascii="Courier New" w:hAnsi="Courier New" w:cs="Courier New"/>
            <w:noProof/>
          </w:rPr>
          <w:delText>FROM          OIACPSEtblFitxes</w:delText>
        </w:r>
      </w:del>
    </w:p>
    <w:p w:rsidR="00E8102F" w:rsidRPr="004F0C3A" w:rsidDel="004E5826" w:rsidRDefault="00541175" w:rsidP="00E8102F">
      <w:pPr>
        <w:rPr>
          <w:del w:id="5013" w:author="Jesus" w:date="2013-07-06T00:55:00Z"/>
          <w:rFonts w:ascii="Courier New" w:hAnsi="Courier New" w:cs="Courier New"/>
          <w:noProof/>
        </w:rPr>
      </w:pPr>
      <w:del w:id="5014" w:author="Jesus" w:date="2013-07-06T00:55:00Z">
        <w:r w:rsidRPr="004F0C3A" w:rsidDel="004E5826">
          <w:rPr>
            <w:rFonts w:ascii="Courier New" w:hAnsi="Courier New" w:cs="Courier New"/>
            <w:noProof/>
          </w:rPr>
          <w:delText xml:space="preserve">        </w:delText>
        </w:r>
        <w:r w:rsidR="00E8102F" w:rsidRPr="004F0C3A" w:rsidDel="004E5826">
          <w:rPr>
            <w:rFonts w:ascii="Courier New" w:hAnsi="Courier New" w:cs="Courier New"/>
            <w:noProof/>
          </w:rPr>
          <w:delText xml:space="preserve">WHERE      </w:delText>
        </w:r>
        <w:r w:rsidRPr="004F0C3A" w:rsidDel="004E5826">
          <w:rPr>
            <w:rFonts w:ascii="Courier New" w:hAnsi="Courier New" w:cs="Courier New"/>
            <w:noProof/>
          </w:rPr>
          <w:delText xml:space="preserve">DATE_CONDITION AND </w:delText>
        </w:r>
        <w:r w:rsidR="00E8102F" w:rsidRPr="004F0C3A" w:rsidDel="004E5826">
          <w:rPr>
            <w:rFonts w:ascii="Courier New" w:hAnsi="Courier New" w:cs="Courier New"/>
            <w:noProof/>
          </w:rPr>
          <w:delText xml:space="preserve">(strCentre &lt;&gt; ' NULL') AND (strCentre = </w:delText>
        </w:r>
        <w:r w:rsidR="00636DA7" w:rsidRPr="004F0C3A" w:rsidDel="004E5826">
          <w:rPr>
            <w:rFonts w:ascii="Courier New" w:hAnsi="Courier New" w:cs="Courier New"/>
            <w:b/>
            <w:noProof/>
          </w:rPr>
          <w:delText>'nomCentre'</w:delText>
        </w:r>
        <w:r w:rsidR="00E8102F" w:rsidRPr="004F0C3A" w:rsidDel="004E5826">
          <w:rPr>
            <w:rFonts w:ascii="Courier New" w:hAnsi="Courier New" w:cs="Courier New"/>
            <w:noProof/>
          </w:rPr>
          <w:delText>)) AS derivedtbl_2) AS x</w:delText>
        </w:r>
      </w:del>
    </w:p>
    <w:p w:rsidR="00E8102F" w:rsidRPr="004F0C3A" w:rsidDel="004E5826" w:rsidRDefault="00E8102F" w:rsidP="00E8102F">
      <w:pPr>
        <w:rPr>
          <w:del w:id="5015" w:author="Jesus" w:date="2013-07-06T00:55:00Z"/>
          <w:rFonts w:ascii="Courier New" w:hAnsi="Courier New" w:cs="Courier New"/>
          <w:noProof/>
        </w:rPr>
      </w:pPr>
      <w:del w:id="5016" w:author="Jesus" w:date="2013-07-06T00:55:00Z">
        <w:r w:rsidRPr="004F0C3A" w:rsidDel="004E5826">
          <w:rPr>
            <w:rFonts w:ascii="Courier New" w:hAnsi="Courier New" w:cs="Courier New"/>
          </w:rPr>
          <w:delText xml:space="preserve">WHERE     </w:delText>
        </w:r>
        <w:r w:rsidRPr="004F0C3A" w:rsidDel="004E5826">
          <w:rPr>
            <w:rFonts w:ascii="Courier New" w:hAnsi="Courier New" w:cs="Courier New"/>
            <w:noProof/>
          </w:rPr>
          <w:delText>row &gt;</w:delText>
        </w:r>
        <w:r w:rsidR="00D6351E" w:rsidRPr="004F0C3A" w:rsidDel="004E5826">
          <w:rPr>
            <w:rFonts w:ascii="Courier New" w:hAnsi="Courier New" w:cs="Courier New"/>
            <w:noProof/>
          </w:rPr>
          <w:delText>=</w:delText>
        </w:r>
        <w:r w:rsidRPr="004F0C3A" w:rsidDel="004E5826">
          <w:rPr>
            <w:rFonts w:ascii="Courier New" w:hAnsi="Courier New" w:cs="Courier New"/>
            <w:noProof/>
          </w:rPr>
          <w:delText xml:space="preserve"> </w:delText>
        </w:r>
        <w:r w:rsidRPr="004F0C3A" w:rsidDel="004E5826">
          <w:rPr>
            <w:rFonts w:ascii="Courier New" w:hAnsi="Courier New" w:cs="Courier New"/>
            <w:b/>
            <w:noProof/>
          </w:rPr>
          <w:delText>firstRow</w:delText>
        </w:r>
        <w:r w:rsidRPr="004F0C3A" w:rsidDel="004E5826">
          <w:rPr>
            <w:rFonts w:ascii="Courier New" w:hAnsi="Courier New" w:cs="Courier New"/>
            <w:noProof/>
          </w:rPr>
          <w:delText xml:space="preserve"> AND row &lt;= </w:delText>
        </w:r>
        <w:r w:rsidRPr="004F0C3A" w:rsidDel="004E5826">
          <w:rPr>
            <w:rFonts w:ascii="Courier New" w:hAnsi="Courier New" w:cs="Courier New"/>
            <w:b/>
            <w:noProof/>
          </w:rPr>
          <w:delText>lastRow</w:delText>
        </w:r>
      </w:del>
    </w:p>
    <w:p w:rsidR="00E8102F" w:rsidDel="004E5826" w:rsidRDefault="00E8102F" w:rsidP="00E8102F">
      <w:pPr>
        <w:rPr>
          <w:del w:id="5017" w:author="Jesus" w:date="2013-07-06T00:55:00Z"/>
          <w:b/>
        </w:rPr>
      </w:pPr>
    </w:p>
    <w:p w:rsidR="00E8102F" w:rsidDel="004E5826" w:rsidRDefault="00E8102F" w:rsidP="00E8102F">
      <w:pPr>
        <w:rPr>
          <w:del w:id="5018" w:author="Jesus" w:date="2013-07-06T00:55:00Z"/>
        </w:rPr>
      </w:pPr>
      <w:del w:id="5019" w:author="Jesus" w:date="2013-07-06T00:55:00Z">
        <w:r w:rsidDel="004E5826">
          <w:delText>En aquest cas per poder conèixer el total de registres de la consulta es fa servir la següent sentència SQL:</w:delText>
        </w:r>
      </w:del>
    </w:p>
    <w:p w:rsidR="00E8102F" w:rsidRPr="004F0C3A" w:rsidDel="004E5826" w:rsidRDefault="00E8102F" w:rsidP="00E8102F">
      <w:pPr>
        <w:rPr>
          <w:del w:id="5020" w:author="Jesus" w:date="2013-07-06T00:55:00Z"/>
          <w:rFonts w:ascii="Courier New" w:hAnsi="Courier New" w:cs="Courier New"/>
          <w:noProof/>
        </w:rPr>
      </w:pPr>
      <w:del w:id="5021" w:author="Jesus" w:date="2013-07-06T00:55:00Z">
        <w:r w:rsidRPr="004F0C3A" w:rsidDel="004E5826">
          <w:rPr>
            <w:rFonts w:ascii="Courier New" w:hAnsi="Courier New" w:cs="Courier New"/>
            <w:noProof/>
          </w:rPr>
          <w:delText>SELECT     count(*) as Total</w:delText>
        </w:r>
      </w:del>
    </w:p>
    <w:p w:rsidR="00E8102F" w:rsidRPr="004F0C3A" w:rsidDel="004E5826" w:rsidRDefault="00E8102F" w:rsidP="00E8102F">
      <w:pPr>
        <w:rPr>
          <w:del w:id="5022" w:author="Jesus" w:date="2013-07-06T00:55:00Z"/>
          <w:rFonts w:ascii="Courier New" w:hAnsi="Courier New" w:cs="Courier New"/>
          <w:noProof/>
        </w:rPr>
      </w:pPr>
      <w:del w:id="5023" w:author="Jesus" w:date="2013-07-06T00:55:00Z">
        <w:r w:rsidRPr="004F0C3A" w:rsidDel="004E5826">
          <w:rPr>
            <w:rFonts w:ascii="Courier New" w:hAnsi="Courier New" w:cs="Courier New"/>
            <w:noProof/>
          </w:rPr>
          <w:delText>FROM          OIACPSEtblFitxes</w:delText>
        </w:r>
      </w:del>
    </w:p>
    <w:p w:rsidR="00D80D8B" w:rsidDel="004E5826" w:rsidRDefault="00E8102F" w:rsidP="00E8102F">
      <w:pPr>
        <w:rPr>
          <w:del w:id="5024" w:author="Jesus" w:date="2013-07-06T00:55:00Z"/>
          <w:noProof/>
        </w:rPr>
      </w:pPr>
      <w:del w:id="5025" w:author="Jesus" w:date="2013-07-06T00:55:00Z">
        <w:r w:rsidRPr="004F0C3A" w:rsidDel="004E5826">
          <w:rPr>
            <w:rFonts w:ascii="Courier New" w:hAnsi="Courier New" w:cs="Courier New"/>
            <w:noProof/>
          </w:rPr>
          <w:delText xml:space="preserve">WHERE      </w:delText>
        </w:r>
        <w:r w:rsidR="00541175" w:rsidRPr="00967265" w:rsidDel="004E5826">
          <w:rPr>
            <w:rFonts w:ascii="Courier New" w:hAnsi="Courier New" w:cs="Courier New"/>
            <w:noProof/>
          </w:rPr>
          <w:delText xml:space="preserve">DATE_CONDITION AND </w:delText>
        </w:r>
        <w:r w:rsidRPr="004F0C3A" w:rsidDel="004E5826">
          <w:rPr>
            <w:rFonts w:ascii="Courier New" w:hAnsi="Courier New" w:cs="Courier New"/>
            <w:noProof/>
          </w:rPr>
          <w:delText xml:space="preserve">(strCentre &lt;&gt; ' NULL') AND (strCentre = </w:delText>
        </w:r>
        <w:r w:rsidR="00C94EB7" w:rsidRPr="004F0C3A" w:rsidDel="004E5826">
          <w:rPr>
            <w:rFonts w:ascii="Courier New" w:hAnsi="Courier New" w:cs="Courier New"/>
            <w:b/>
            <w:noProof/>
          </w:rPr>
          <w:delText>'nomCentre'</w:delText>
        </w:r>
        <w:r w:rsidRPr="004F0C3A" w:rsidDel="004E5826">
          <w:rPr>
            <w:rFonts w:ascii="Courier New" w:hAnsi="Courier New" w:cs="Courier New"/>
            <w:noProof/>
          </w:rPr>
          <w:delText>)</w:delText>
        </w:r>
      </w:del>
    </w:p>
    <w:p w:rsidR="00C94EB7" w:rsidDel="004E5826" w:rsidRDefault="00C94EB7" w:rsidP="00E8102F">
      <w:pPr>
        <w:rPr>
          <w:del w:id="5026" w:author="Jesus" w:date="2013-07-06T00:55:00Z"/>
          <w:noProof/>
        </w:rPr>
      </w:pPr>
    </w:p>
    <w:p w:rsidR="00C94EB7" w:rsidDel="004E5826" w:rsidRDefault="00C94EB7" w:rsidP="00C94EB7">
      <w:pPr>
        <w:rPr>
          <w:del w:id="5027" w:author="Jesus" w:date="2013-07-06T00:55:00Z"/>
        </w:rPr>
      </w:pPr>
      <w:del w:id="5028" w:author="Jesus" w:date="2013-07-06T00:55:00Z">
        <w:r w:rsidDel="004E5826">
          <w:delText>També es pot fer servir l’identificador de l’equipament (o fitxa) en lloc del nom.</w:delText>
        </w:r>
      </w:del>
    </w:p>
    <w:p w:rsidR="00C94EB7" w:rsidDel="004E5826" w:rsidRDefault="00C94EB7" w:rsidP="00E8102F">
      <w:pPr>
        <w:rPr>
          <w:del w:id="5029" w:author="Jesus" w:date="2013-07-06T00:55:00Z"/>
          <w:noProof/>
        </w:rPr>
      </w:pPr>
      <w:del w:id="5030" w:author="Jesus" w:date="2013-07-06T00:55:00Z">
        <w:r w:rsidRPr="00841EA2" w:rsidDel="004E5826">
          <w:rPr>
            <w:noProof/>
          </w:rPr>
          <w:delText>Sentència SQL</w:delText>
        </w:r>
        <w:r w:rsidDel="004E5826">
          <w:rPr>
            <w:noProof/>
          </w:rPr>
          <w:delText xml:space="preserve"> paginada</w:delText>
        </w:r>
        <w:r w:rsidRPr="00841EA2" w:rsidDel="004E5826">
          <w:rPr>
            <w:noProof/>
          </w:rPr>
          <w:delText>:</w:delText>
        </w:r>
      </w:del>
    </w:p>
    <w:p w:rsidR="00C94EB7" w:rsidRPr="004F0C3A" w:rsidDel="004E5826" w:rsidRDefault="00C94EB7" w:rsidP="00C94EB7">
      <w:pPr>
        <w:rPr>
          <w:del w:id="5031" w:author="Jesus" w:date="2013-07-06T00:55:00Z"/>
          <w:rFonts w:ascii="Courier New" w:hAnsi="Courier New" w:cs="Courier New"/>
          <w:noProof/>
        </w:rPr>
      </w:pPr>
      <w:del w:id="5032" w:author="Jesus" w:date="2013-07-06T00:55:00Z">
        <w:r w:rsidRPr="004F0C3A" w:rsidDel="004E5826">
          <w:rPr>
            <w:rFonts w:ascii="Courier New" w:hAnsi="Courier New" w:cs="Courier New"/>
            <w:noProof/>
          </w:rPr>
          <w:delText xml:space="preserve">SELECT     lngidFitxa, </w:delText>
        </w:r>
        <w:r w:rsidRPr="00967265" w:rsidDel="004E5826">
          <w:rPr>
            <w:rFonts w:ascii="Courier New" w:hAnsi="Courier New" w:cs="Courier New"/>
            <w:b/>
          </w:rPr>
          <w:delText>nomIdioma</w:delText>
        </w:r>
      </w:del>
    </w:p>
    <w:p w:rsidR="00C94EB7" w:rsidRPr="004F0C3A" w:rsidDel="004E5826" w:rsidRDefault="00C94EB7" w:rsidP="00C94EB7">
      <w:pPr>
        <w:rPr>
          <w:del w:id="5033" w:author="Jesus" w:date="2013-07-06T00:55:00Z"/>
          <w:rFonts w:ascii="Courier New" w:hAnsi="Courier New" w:cs="Courier New"/>
          <w:noProof/>
        </w:rPr>
      </w:pPr>
      <w:del w:id="5034" w:author="Jesus" w:date="2013-07-06T00:55:00Z">
        <w:r w:rsidRPr="004F0C3A" w:rsidDel="004E5826">
          <w:rPr>
            <w:rFonts w:ascii="Courier New" w:hAnsi="Courier New" w:cs="Courier New"/>
            <w:noProof/>
          </w:rPr>
          <w:delText>FROM   (SELECT     OIACPSEtblFitxesEquipaments.lngidFitxa, OIACPSEtblFitxesEquipaments.strDescripcioCat, ROW_NUMBER() OVER (ORDER BY OIACPSEtblFitxesEquipaments.lngidFitxa)AS row</w:delText>
        </w:r>
      </w:del>
    </w:p>
    <w:p w:rsidR="00C94EB7" w:rsidRPr="004F0C3A" w:rsidDel="004E5826" w:rsidRDefault="00C94EB7" w:rsidP="00C94EB7">
      <w:pPr>
        <w:rPr>
          <w:del w:id="5035" w:author="Jesus" w:date="2013-07-06T00:55:00Z"/>
          <w:rFonts w:ascii="Courier New" w:hAnsi="Courier New" w:cs="Courier New"/>
          <w:noProof/>
        </w:rPr>
      </w:pPr>
      <w:del w:id="5036" w:author="Jesus" w:date="2013-07-06T00:55:00Z">
        <w:r w:rsidRPr="004F0C3A" w:rsidDel="004E5826">
          <w:rPr>
            <w:rFonts w:ascii="Courier New" w:hAnsi="Courier New" w:cs="Courier New"/>
            <w:noProof/>
          </w:rPr>
          <w:delText>FROM         OIACPSEtblFitxesEquipaments INNER JOIN</w:delText>
        </w:r>
      </w:del>
    </w:p>
    <w:p w:rsidR="00C94EB7" w:rsidRPr="004F0C3A" w:rsidDel="004E5826" w:rsidRDefault="00C94EB7" w:rsidP="00C94EB7">
      <w:pPr>
        <w:rPr>
          <w:del w:id="5037" w:author="Jesus" w:date="2013-07-06T00:55:00Z"/>
          <w:rFonts w:ascii="Courier New" w:hAnsi="Courier New" w:cs="Courier New"/>
          <w:noProof/>
        </w:rPr>
      </w:pPr>
      <w:del w:id="5038" w:author="Jesus" w:date="2013-07-06T00:55:00Z">
        <w:r w:rsidRPr="004F0C3A" w:rsidDel="004E5826">
          <w:rPr>
            <w:rFonts w:ascii="Courier New" w:hAnsi="Courier New" w:cs="Courier New"/>
            <w:noProof/>
          </w:rPr>
          <w:delText xml:space="preserve">  OIACPSEtblFitxes ON OIACPSEtblFitxesEquipaments.lngidFitxa = OIACPSEtblFitxes.lngIdFitxa</w:delText>
        </w:r>
      </w:del>
    </w:p>
    <w:p w:rsidR="00C94EB7" w:rsidRPr="004F0C3A" w:rsidDel="004E5826" w:rsidRDefault="00C94EB7" w:rsidP="00C94EB7">
      <w:pPr>
        <w:rPr>
          <w:del w:id="5039" w:author="Jesus" w:date="2013-07-06T00:55:00Z"/>
          <w:rFonts w:ascii="Courier New" w:hAnsi="Courier New" w:cs="Courier New"/>
          <w:noProof/>
        </w:rPr>
      </w:pPr>
      <w:del w:id="5040" w:author="Jesus" w:date="2013-07-06T00:55:00Z">
        <w:r w:rsidRPr="004F0C3A" w:rsidDel="004E5826">
          <w:rPr>
            <w:rFonts w:ascii="Courier New" w:hAnsi="Courier New" w:cs="Courier New"/>
            <w:noProof/>
          </w:rPr>
          <w:delText xml:space="preserve">WHERE     (OIACPSEtblFitxesEquipaments.lngIdEquipament = </w:delText>
        </w:r>
        <w:r w:rsidRPr="00967265" w:rsidDel="004E5826">
          <w:rPr>
            <w:rFonts w:ascii="Courier New" w:hAnsi="Courier New" w:cs="Courier New"/>
            <w:b/>
            <w:noProof/>
          </w:rPr>
          <w:delText>lngFitxaConocido</w:delText>
        </w:r>
        <w:r w:rsidRPr="004F0C3A" w:rsidDel="004E5826">
          <w:rPr>
            <w:rFonts w:ascii="Courier New" w:hAnsi="Courier New" w:cs="Courier New"/>
            <w:noProof/>
          </w:rPr>
          <w:delText xml:space="preserve">) AND </w:delText>
        </w:r>
        <w:r w:rsidR="00311F96" w:rsidDel="004E5826">
          <w:rPr>
            <w:rFonts w:ascii="Courier New" w:hAnsi="Courier New" w:cs="Courier New"/>
            <w:noProof/>
          </w:rPr>
          <w:delText>DATE_CONDITION</w:delText>
        </w:r>
        <w:r w:rsidRPr="004F0C3A" w:rsidDel="004E5826">
          <w:rPr>
            <w:rFonts w:ascii="Courier New" w:hAnsi="Courier New" w:cs="Courier New"/>
            <w:noProof/>
          </w:rPr>
          <w:delText>) a</w:delText>
        </w:r>
      </w:del>
    </w:p>
    <w:p w:rsidR="00C94EB7" w:rsidRPr="004F0C3A" w:rsidDel="004E5826" w:rsidRDefault="00C94EB7" w:rsidP="00C94EB7">
      <w:pPr>
        <w:rPr>
          <w:del w:id="5041" w:author="Jesus" w:date="2013-07-06T00:55:00Z"/>
          <w:rFonts w:ascii="Courier New" w:hAnsi="Courier New" w:cs="Courier New"/>
          <w:noProof/>
        </w:rPr>
      </w:pPr>
      <w:del w:id="5042" w:author="Jesus" w:date="2013-07-06T00:55:00Z">
        <w:r w:rsidRPr="004F0C3A" w:rsidDel="004E5826">
          <w:rPr>
            <w:rFonts w:ascii="Courier New" w:hAnsi="Courier New" w:cs="Courier New"/>
            <w:noProof/>
          </w:rPr>
          <w:delText xml:space="preserve">WHERE     row &gt;= </w:delText>
        </w:r>
        <w:r w:rsidRPr="00C44FBA" w:rsidDel="004E5826">
          <w:rPr>
            <w:rFonts w:ascii="Courier New" w:hAnsi="Courier New" w:cs="Courier New"/>
            <w:b/>
            <w:noProof/>
          </w:rPr>
          <w:delText>firstRow</w:delText>
        </w:r>
        <w:r w:rsidRPr="004F0C3A" w:rsidDel="004E5826">
          <w:rPr>
            <w:rFonts w:ascii="Courier New" w:hAnsi="Courier New" w:cs="Courier New"/>
            <w:noProof/>
          </w:rPr>
          <w:delText xml:space="preserve"> AND row &lt;= </w:delText>
        </w:r>
        <w:r w:rsidRPr="00C44FBA" w:rsidDel="004E5826">
          <w:rPr>
            <w:rFonts w:ascii="Courier New" w:hAnsi="Courier New" w:cs="Courier New"/>
            <w:b/>
            <w:noProof/>
          </w:rPr>
          <w:delText>lastRow</w:delText>
        </w:r>
      </w:del>
    </w:p>
    <w:p w:rsidR="00880760" w:rsidDel="004E5826" w:rsidRDefault="00880760" w:rsidP="00880760">
      <w:pPr>
        <w:rPr>
          <w:del w:id="5043" w:author="Jesus" w:date="2013-07-06T00:55:00Z"/>
        </w:rPr>
      </w:pPr>
      <w:del w:id="5044" w:author="Jesus" w:date="2013-07-06T00:55:00Z">
        <w:r w:rsidDel="004E5826">
          <w:delText>En aquest cas per poder conèixer el total de registres de la consulta es fa servir la següent sentència SQL:</w:delText>
        </w:r>
      </w:del>
    </w:p>
    <w:p w:rsidR="00D47706" w:rsidRPr="004F0C3A" w:rsidDel="004E5826" w:rsidRDefault="00D47706" w:rsidP="00D47706">
      <w:pPr>
        <w:rPr>
          <w:del w:id="5045" w:author="Jesus" w:date="2013-07-06T00:55:00Z"/>
          <w:rFonts w:ascii="Courier New" w:hAnsi="Courier New" w:cs="Courier New"/>
          <w:noProof/>
        </w:rPr>
      </w:pPr>
      <w:del w:id="5046" w:author="Jesus" w:date="2013-07-06T00:55:00Z">
        <w:r w:rsidRPr="004F0C3A" w:rsidDel="004E5826">
          <w:rPr>
            <w:rFonts w:ascii="Courier New" w:hAnsi="Courier New" w:cs="Courier New"/>
            <w:noProof/>
          </w:rPr>
          <w:delText>SELECT     COUNT(*) AS Total</w:delText>
        </w:r>
      </w:del>
    </w:p>
    <w:p w:rsidR="00D47706" w:rsidRPr="004F0C3A" w:rsidDel="004E5826" w:rsidRDefault="006A316E" w:rsidP="00D47706">
      <w:pPr>
        <w:rPr>
          <w:del w:id="5047" w:author="Jesus" w:date="2013-07-06T00:55:00Z"/>
          <w:rFonts w:ascii="Courier New" w:hAnsi="Courier New" w:cs="Courier New"/>
          <w:noProof/>
        </w:rPr>
      </w:pPr>
      <w:del w:id="5048" w:author="Jesus" w:date="2013-07-06T00:55:00Z">
        <w:r w:rsidRPr="004F0C3A" w:rsidDel="004E5826">
          <w:rPr>
            <w:rFonts w:ascii="Courier New" w:hAnsi="Courier New" w:cs="Courier New"/>
            <w:noProof/>
          </w:rPr>
          <w:delText xml:space="preserve">FROM       </w:delText>
        </w:r>
        <w:r w:rsidR="00D47706" w:rsidRPr="004F0C3A" w:rsidDel="004E5826">
          <w:rPr>
            <w:rFonts w:ascii="Courier New" w:hAnsi="Courier New" w:cs="Courier New"/>
            <w:noProof/>
          </w:rPr>
          <w:delText>OIACPSEtblFitxesEquipaments INNER JOIN</w:delText>
        </w:r>
      </w:del>
    </w:p>
    <w:p w:rsidR="00D47706" w:rsidRPr="004F0C3A" w:rsidDel="004E5826" w:rsidRDefault="006A316E" w:rsidP="00D47706">
      <w:pPr>
        <w:rPr>
          <w:del w:id="5049" w:author="Jesus" w:date="2013-07-06T00:55:00Z"/>
          <w:rFonts w:ascii="Courier New" w:hAnsi="Courier New" w:cs="Courier New"/>
          <w:noProof/>
        </w:rPr>
      </w:pPr>
      <w:del w:id="5050" w:author="Jesus" w:date="2013-07-06T00:55:00Z">
        <w:r w:rsidRPr="004F0C3A" w:rsidDel="004E5826">
          <w:rPr>
            <w:rFonts w:ascii="Courier New" w:hAnsi="Courier New" w:cs="Courier New"/>
            <w:noProof/>
          </w:rPr>
          <w:delText xml:space="preserve">     </w:delText>
        </w:r>
        <w:r w:rsidR="00D47706" w:rsidRPr="004F0C3A" w:rsidDel="004E5826">
          <w:rPr>
            <w:rFonts w:ascii="Courier New" w:hAnsi="Courier New" w:cs="Courier New"/>
            <w:noProof/>
          </w:rPr>
          <w:delText>OIACPSEtblFitxes ON OIACPSEtblFitxesEquipaments.lngidFitxa = OIACPSEtblFitxes.lngIdFitxa</w:delText>
        </w:r>
      </w:del>
    </w:p>
    <w:p w:rsidR="00880760" w:rsidRPr="004F0C3A" w:rsidDel="004E5826" w:rsidRDefault="00D47706" w:rsidP="00D47706">
      <w:pPr>
        <w:rPr>
          <w:del w:id="5051" w:author="Jesus" w:date="2013-07-06T00:55:00Z"/>
          <w:rFonts w:ascii="Courier New" w:hAnsi="Courier New" w:cs="Courier New"/>
          <w:noProof/>
        </w:rPr>
      </w:pPr>
      <w:del w:id="5052" w:author="Jesus" w:date="2013-07-06T00:55:00Z">
        <w:r w:rsidRPr="004F0C3A" w:rsidDel="004E5826">
          <w:rPr>
            <w:rFonts w:ascii="Courier New" w:hAnsi="Courier New" w:cs="Courier New"/>
            <w:noProof/>
          </w:rPr>
          <w:delText xml:space="preserve">WHERE     (OIACPSEtblFitxesEquipaments.lngIdEquipament = </w:delText>
        </w:r>
        <w:r w:rsidR="006F7AB9" w:rsidRPr="004F0C3A" w:rsidDel="004E5826">
          <w:rPr>
            <w:rFonts w:ascii="Courier New" w:hAnsi="Courier New" w:cs="Courier New"/>
            <w:b/>
            <w:noProof/>
          </w:rPr>
          <w:delText>lngFitxaConocido</w:delText>
        </w:r>
        <w:r w:rsidR="001062F0" w:rsidRPr="004F0C3A" w:rsidDel="004E5826">
          <w:rPr>
            <w:rFonts w:ascii="Courier New" w:hAnsi="Courier New" w:cs="Courier New"/>
            <w:noProof/>
          </w:rPr>
          <w:delText xml:space="preserve">) AND </w:delText>
        </w:r>
        <w:r w:rsidR="001062F0" w:rsidDel="004E5826">
          <w:rPr>
            <w:rFonts w:ascii="Courier New" w:hAnsi="Courier New" w:cs="Courier New"/>
            <w:noProof/>
          </w:rPr>
          <w:delText>DATE_CONDITION</w:delText>
        </w:r>
      </w:del>
    </w:p>
    <w:p w:rsidR="00D47706" w:rsidDel="004E5826" w:rsidRDefault="00D47706" w:rsidP="00D47706">
      <w:pPr>
        <w:rPr>
          <w:del w:id="5053" w:author="Jesus" w:date="2013-07-06T00:55:00Z"/>
        </w:rPr>
      </w:pPr>
      <w:del w:id="5054" w:author="Jesus" w:date="2013-07-06T00:55:00Z">
        <w:r w:rsidDel="004E5826">
          <w:delText xml:space="preserve">On el camp </w:delText>
        </w:r>
        <w:r w:rsidRPr="00B17FC3" w:rsidDel="004E5826">
          <w:rPr>
            <w:b/>
          </w:rPr>
          <w:delText>Total</w:delText>
        </w:r>
        <w:r w:rsidDel="004E5826">
          <w:delText xml:space="preserve"> indica la total de registres continguts en una consulta, és a dir, el total d’element que s’obtenen a la consulta original sense paginació.</w:delText>
        </w:r>
      </w:del>
    </w:p>
    <w:p w:rsidR="00E8102F" w:rsidRPr="007753C2" w:rsidDel="004E5826" w:rsidRDefault="00E8102F" w:rsidP="004F0C3A">
      <w:pPr>
        <w:pStyle w:val="Ttulo3"/>
        <w:rPr>
          <w:del w:id="5055" w:author="Jesus" w:date="2013-07-06T00:55:00Z"/>
        </w:rPr>
      </w:pPr>
      <w:bookmarkStart w:id="5056" w:name="_Toc356558842"/>
      <w:bookmarkStart w:id="5057" w:name="_Toc360797923"/>
      <w:del w:id="5058" w:author="Jesus" w:date="2013-07-06T00:55:00Z">
        <w:r w:rsidRPr="007753C2" w:rsidDel="004E5826">
          <w:delText>Documents relacionats amb una fitxa</w:delText>
        </w:r>
        <w:bookmarkEnd w:id="5056"/>
        <w:bookmarkEnd w:id="5057"/>
      </w:del>
    </w:p>
    <w:p w:rsidR="00E96330" w:rsidDel="004E5826" w:rsidRDefault="00FF1BF7" w:rsidP="004F0C3A">
      <w:pPr>
        <w:rPr>
          <w:ins w:id="5059" w:author="Campos Muñoz, Jesús" w:date="2013-05-27T10:12:00Z"/>
          <w:del w:id="5060" w:author="Jesus" w:date="2013-07-06T00:55:00Z"/>
        </w:rPr>
      </w:pPr>
      <w:del w:id="5061" w:author="Jesus" w:date="2013-07-06T00:55:00Z">
        <w:r w:rsidDel="004E5826">
          <w:delText>En aquest cas no és necessari paginar els resultats donat que el volum de dades és baix.</w:delText>
        </w:r>
      </w:del>
    </w:p>
    <w:p w:rsidR="00E96330" w:rsidDel="004E5826" w:rsidRDefault="00E96330" w:rsidP="00E96330">
      <w:pPr>
        <w:pStyle w:val="Ttulo3"/>
        <w:rPr>
          <w:ins w:id="5062" w:author="Campos Muñoz, Jesús" w:date="2013-05-27T10:12:00Z"/>
          <w:del w:id="5063" w:author="Jesus" w:date="2013-07-06T00:55:00Z"/>
        </w:rPr>
      </w:pPr>
      <w:bookmarkStart w:id="5064" w:name="_Toc360797924"/>
      <w:ins w:id="5065" w:author="Campos Muñoz, Jesús" w:date="2013-05-27T10:12:00Z">
        <w:del w:id="5066" w:author="Jesus" w:date="2013-07-06T00:55:00Z">
          <w:r w:rsidDel="004E5826">
            <w:delText>Imatges relacionades amb una fitxa</w:delText>
          </w:r>
          <w:bookmarkEnd w:id="5064"/>
        </w:del>
      </w:ins>
    </w:p>
    <w:p w:rsidR="00E8102F" w:rsidDel="004E5826" w:rsidRDefault="00E96330" w:rsidP="00E96330">
      <w:pPr>
        <w:rPr>
          <w:del w:id="5067" w:author="Jesus" w:date="2013-07-06T00:55:00Z"/>
        </w:rPr>
      </w:pPr>
      <w:ins w:id="5068" w:author="Campos Muñoz, Jesús" w:date="2013-05-27T10:13:00Z">
        <w:del w:id="5069" w:author="Jesus" w:date="2013-07-06T00:55:00Z">
          <w:r w:rsidDel="004E5826">
            <w:delText>En aquest cas no és necessari paginar els resultats donat que el volum de dades és baix.</w:delText>
          </w:r>
        </w:del>
      </w:ins>
      <w:del w:id="5070" w:author="Jesus" w:date="2013-07-06T00:55:00Z">
        <w:r w:rsidR="00E8102F" w:rsidDel="004E5826">
          <w:br w:type="page"/>
        </w:r>
      </w:del>
    </w:p>
    <w:p w:rsidR="00C77BC4" w:rsidRDefault="00AB08DA" w:rsidP="004F0C3A">
      <w:pPr>
        <w:pStyle w:val="Ttulo1"/>
      </w:pPr>
      <w:bookmarkStart w:id="5071" w:name="_Ref359458795"/>
      <w:bookmarkStart w:id="5072" w:name="_Ref359458798"/>
      <w:bookmarkStart w:id="5073" w:name="_Toc360797925"/>
      <w:r>
        <w:t>Annex A: I</w:t>
      </w:r>
      <w:r w:rsidR="00C77BC4">
        <w:t>nclusió de dates en l</w:t>
      </w:r>
      <w:r w:rsidR="00784538">
        <w:t>es consultes</w:t>
      </w:r>
      <w:bookmarkEnd w:id="2498"/>
      <w:bookmarkEnd w:id="5071"/>
      <w:bookmarkEnd w:id="5072"/>
      <w:bookmarkEnd w:id="5073"/>
    </w:p>
    <w:p w:rsidR="00E32040" w:rsidDel="00B07EFB" w:rsidRDefault="00E32040">
      <w:pPr>
        <w:rPr>
          <w:del w:id="5074" w:author="Jesus" w:date="2013-06-20T02:24:00Z"/>
        </w:rPr>
      </w:pPr>
      <w:del w:id="5075" w:author="Jesus" w:date="2013-06-20T02:24:00Z">
        <w:r w:rsidDel="00B07EFB">
          <w:delText xml:space="preserve">La taula </w:delText>
        </w:r>
        <w:r w:rsidR="007D03E4" w:rsidDel="00B07EFB">
          <w:rPr>
            <w:b/>
          </w:rPr>
          <w:delText>dbo.O</w:delText>
        </w:r>
        <w:r w:rsidRPr="004F0C3A" w:rsidDel="00B07EFB">
          <w:rPr>
            <w:b/>
          </w:rPr>
          <w:delText>IACPSEtblFitxes</w:delText>
        </w:r>
        <w:r w:rsidDel="00B07EFB">
          <w:delText xml:space="preserve"> té tres camps que contenen dates.</w:delText>
        </w:r>
      </w:del>
    </w:p>
    <w:p w:rsidR="00E32040" w:rsidDel="00B07EFB" w:rsidRDefault="00E32040" w:rsidP="004F0C3A">
      <w:pPr>
        <w:pStyle w:val="Prrafodelista"/>
        <w:numPr>
          <w:ilvl w:val="0"/>
          <w:numId w:val="2"/>
        </w:numPr>
        <w:rPr>
          <w:del w:id="5076" w:author="Jesus" w:date="2013-06-20T02:24:00Z"/>
        </w:rPr>
      </w:pPr>
      <w:del w:id="5077" w:author="Jesus" w:date="2013-06-20T02:24:00Z">
        <w:r w:rsidRPr="004F0C3A" w:rsidDel="00B07EFB">
          <w:rPr>
            <w:b/>
          </w:rPr>
          <w:delText>dtmAlta:</w:delText>
        </w:r>
        <w:r w:rsidDel="00B07EFB">
          <w:delText xml:space="preserve"> indica el dia d’inici o a partir de quin dia és vàlida l’activitat.</w:delText>
        </w:r>
      </w:del>
    </w:p>
    <w:p w:rsidR="00E32040" w:rsidDel="00B07EFB" w:rsidRDefault="00E32040" w:rsidP="004F0C3A">
      <w:pPr>
        <w:pStyle w:val="Prrafodelista"/>
        <w:numPr>
          <w:ilvl w:val="0"/>
          <w:numId w:val="2"/>
        </w:numPr>
        <w:rPr>
          <w:del w:id="5078" w:author="Jesus" w:date="2013-06-20T02:24:00Z"/>
        </w:rPr>
      </w:pPr>
      <w:del w:id="5079" w:author="Jesus" w:date="2013-06-20T02:24:00Z">
        <w:r w:rsidRPr="004F0C3A" w:rsidDel="00B07EFB">
          <w:rPr>
            <w:b/>
          </w:rPr>
          <w:delText>dtmModificacio:</w:delText>
        </w:r>
        <w:r w:rsidDel="00B07EFB">
          <w:delText xml:space="preserve"> indica el dia que l’activitat ha patit una modificació.</w:delText>
        </w:r>
      </w:del>
    </w:p>
    <w:p w:rsidR="00E32040" w:rsidDel="00B07EFB" w:rsidRDefault="00E32040" w:rsidP="004F0C3A">
      <w:pPr>
        <w:pStyle w:val="Prrafodelista"/>
        <w:numPr>
          <w:ilvl w:val="0"/>
          <w:numId w:val="2"/>
        </w:numPr>
        <w:rPr>
          <w:del w:id="5080" w:author="Jesus" w:date="2013-06-20T02:24:00Z"/>
        </w:rPr>
      </w:pPr>
      <w:del w:id="5081" w:author="Jesus" w:date="2013-06-20T02:24:00Z">
        <w:r w:rsidRPr="004F0C3A" w:rsidDel="00B07EFB">
          <w:rPr>
            <w:b/>
          </w:rPr>
          <w:delText>dtmAcabament:</w:delText>
        </w:r>
        <w:r w:rsidDel="00B07EFB">
          <w:delText xml:space="preserve"> indica la finalització o dia a partir del qual l’activitat ja no està disponible.</w:delText>
        </w:r>
      </w:del>
    </w:p>
    <w:p w:rsidR="00403025" w:rsidDel="00B07EFB" w:rsidRDefault="00403025">
      <w:pPr>
        <w:rPr>
          <w:del w:id="5082" w:author="Jesus" w:date="2013-06-20T02:24:00Z"/>
        </w:rPr>
      </w:pPr>
      <w:del w:id="5083" w:author="Jesus" w:date="2013-06-20T02:24:00Z">
        <w:r w:rsidDel="00B07EFB">
          <w:delText xml:space="preserve">Depenent de si s’envien dues dates o només una, la variable </w:delText>
        </w:r>
        <w:r w:rsidRPr="004F0C3A" w:rsidDel="00B07EFB">
          <w:rPr>
            <w:b/>
          </w:rPr>
          <w:delText>DATE_CONDITION</w:delText>
        </w:r>
        <w:r w:rsidDel="00B07EFB">
          <w:delText xml:space="preserve"> de la clàusula </w:delText>
        </w:r>
        <w:r w:rsidRPr="004F0C3A" w:rsidDel="00B07EFB">
          <w:rPr>
            <w:b/>
          </w:rPr>
          <w:delText>WHERE</w:delText>
        </w:r>
        <w:r w:rsidDel="00B07EFB">
          <w:delText xml:space="preserve"> de les sentències SQL que requereixen control de les dates pot variar.</w:delText>
        </w:r>
      </w:del>
    </w:p>
    <w:p w:rsidR="00356118" w:rsidRDefault="00356118" w:rsidP="00356118">
      <w:r>
        <w:t xml:space="preserve">En el cas que </w:t>
      </w:r>
      <w:ins w:id="5084" w:author="Jesus" w:date="2013-06-20T02:24:00Z">
        <w:r w:rsidR="00B07EFB">
          <w:t xml:space="preserve">el mètode soap admeti </w:t>
        </w:r>
      </w:ins>
      <w:del w:id="5085" w:author="Jesus" w:date="2013-06-20T02:24:00Z">
        <w:r w:rsidDel="00B07EFB">
          <w:delText xml:space="preserve">s’enviïn </w:delText>
        </w:r>
      </w:del>
      <w:r>
        <w:t xml:space="preserve">dates </w:t>
      </w:r>
      <w:ins w:id="5086" w:author="Jesus" w:date="2013-06-20T02:24:00Z">
        <w:r w:rsidR="00B07EFB">
          <w:t>com a paràmetre</w:t>
        </w:r>
        <w:r w:rsidR="0084307D">
          <w:t>, aquesta s</w:t>
        </w:r>
      </w:ins>
      <w:ins w:id="5087" w:author="Jesus" w:date="2013-06-20T02:26:00Z">
        <w:r w:rsidR="0084307D">
          <w:t xml:space="preserve">’haurà d’emmagatzemar en una variable tipus String amb </w:t>
        </w:r>
      </w:ins>
      <w:ins w:id="5088" w:author="Jesus" w:date="2013-06-20T02:27:00Z">
        <w:r w:rsidR="0084307D">
          <w:t>un d</w:t>
        </w:r>
      </w:ins>
      <w:ins w:id="5089" w:author="Jesus" w:date="2013-06-20T02:26:00Z">
        <w:r w:rsidR="0084307D">
          <w:t>el</w:t>
        </w:r>
      </w:ins>
      <w:ins w:id="5090" w:author="Jesus" w:date="2013-06-20T02:27:00Z">
        <w:r w:rsidR="0084307D">
          <w:t>s</w:t>
        </w:r>
      </w:ins>
      <w:ins w:id="5091" w:author="Jesus" w:date="2013-06-20T02:26:00Z">
        <w:r w:rsidR="0084307D">
          <w:t xml:space="preserve"> següent</w:t>
        </w:r>
      </w:ins>
      <w:ins w:id="5092" w:author="Jesus" w:date="2013-06-20T02:27:00Z">
        <w:r w:rsidR="0084307D">
          <w:t>s</w:t>
        </w:r>
      </w:ins>
      <w:ins w:id="5093" w:author="Jesus" w:date="2013-06-20T02:26:00Z">
        <w:r w:rsidR="0084307D">
          <w:t xml:space="preserve"> format</w:t>
        </w:r>
      </w:ins>
      <w:ins w:id="5094" w:author="Jesus" w:date="2013-06-20T02:27:00Z">
        <w:r w:rsidR="0084307D">
          <w:t>s</w:t>
        </w:r>
      </w:ins>
      <w:ins w:id="5095" w:author="Jesus" w:date="2013-06-20T02:26:00Z">
        <w:r w:rsidR="0084307D">
          <w:t>:</w:t>
        </w:r>
      </w:ins>
      <w:del w:id="5096" w:author="Jesus" w:date="2013-06-20T02:27:00Z">
        <w:r w:rsidDel="0084307D">
          <w:delText>només es podrà fer en algun dels següents formats:</w:delText>
        </w:r>
      </w:del>
    </w:p>
    <w:p w:rsidR="00356118" w:rsidRDefault="00B07EFB" w:rsidP="00356118">
      <w:pPr>
        <w:pStyle w:val="Prrafodelista"/>
        <w:numPr>
          <w:ilvl w:val="0"/>
          <w:numId w:val="2"/>
        </w:numPr>
      </w:pPr>
      <w:ins w:id="5097" w:author="Jesus" w:date="2013-06-20T02:25:00Z">
        <w:r>
          <w:rPr>
            <w:b/>
          </w:rPr>
          <w:t>2012-0</w:t>
        </w:r>
      </w:ins>
      <w:r w:rsidR="00356118" w:rsidRPr="004C1333">
        <w:rPr>
          <w:b/>
        </w:rPr>
        <w:t>9-</w:t>
      </w:r>
      <w:ins w:id="5098" w:author="Jesus" w:date="2013-06-20T02:25:00Z">
        <w:r>
          <w:rPr>
            <w:b/>
          </w:rPr>
          <w:t>1</w:t>
        </w:r>
      </w:ins>
      <w:r w:rsidR="00356118" w:rsidRPr="004C1333">
        <w:rPr>
          <w:b/>
        </w:rPr>
        <w:t>5</w:t>
      </w:r>
      <w:del w:id="5099" w:author="Jesus" w:date="2013-06-20T02:25:00Z">
        <w:r w:rsidR="00356118" w:rsidRPr="004C1333" w:rsidDel="00B07EFB">
          <w:rPr>
            <w:b/>
          </w:rPr>
          <w:delText>-2012</w:delText>
        </w:r>
      </w:del>
      <w:del w:id="5100" w:author="Jesus" w:date="2013-06-20T02:27:00Z">
        <w:r w:rsidR="00356118" w:rsidDel="00D30270">
          <w:delText xml:space="preserve"> o bé </w:delText>
        </w:r>
        <w:r w:rsidR="00356118" w:rsidRPr="004C1333" w:rsidDel="00D30270">
          <w:rPr>
            <w:b/>
          </w:rPr>
          <w:delText>09-05-2012</w:delText>
        </w:r>
      </w:del>
    </w:p>
    <w:p w:rsidR="00356118" w:rsidRDefault="00B07EFB" w:rsidP="00356118">
      <w:pPr>
        <w:pStyle w:val="Prrafodelista"/>
        <w:numPr>
          <w:ilvl w:val="0"/>
          <w:numId w:val="2"/>
        </w:numPr>
      </w:pPr>
      <w:ins w:id="5101" w:author="Jesus" w:date="2013-06-20T02:25:00Z">
        <w:r>
          <w:rPr>
            <w:b/>
          </w:rPr>
          <w:t>2012/0</w:t>
        </w:r>
      </w:ins>
      <w:r w:rsidR="00356118" w:rsidRPr="004C1333">
        <w:rPr>
          <w:b/>
        </w:rPr>
        <w:t>9/</w:t>
      </w:r>
      <w:ins w:id="5102" w:author="Jesus" w:date="2013-06-20T02:25:00Z">
        <w:r>
          <w:rPr>
            <w:b/>
          </w:rPr>
          <w:t>1</w:t>
        </w:r>
      </w:ins>
      <w:r w:rsidR="00356118" w:rsidRPr="004C1333">
        <w:rPr>
          <w:b/>
        </w:rPr>
        <w:t>5</w:t>
      </w:r>
      <w:del w:id="5103" w:author="Jesus" w:date="2013-06-20T02:25:00Z">
        <w:r w:rsidR="00356118" w:rsidRPr="004C1333" w:rsidDel="00B07EFB">
          <w:rPr>
            <w:b/>
          </w:rPr>
          <w:delText>/2012</w:delText>
        </w:r>
      </w:del>
      <w:del w:id="5104" w:author="Jesus" w:date="2013-06-20T02:27:00Z">
        <w:r w:rsidR="00356118" w:rsidDel="00D30270">
          <w:delText xml:space="preserve"> o bé </w:delText>
        </w:r>
        <w:r w:rsidR="00356118" w:rsidRPr="004C1333" w:rsidDel="00D30270">
          <w:rPr>
            <w:b/>
          </w:rPr>
          <w:delText>09/05/2012</w:delText>
        </w:r>
      </w:del>
    </w:p>
    <w:p w:rsidR="00EA5822" w:rsidRDefault="00EA5822" w:rsidP="00356118">
      <w:pPr>
        <w:rPr>
          <w:ins w:id="5105" w:author="Campos Muñoz, Jesús" w:date="2013-06-20T14:25:00Z"/>
        </w:rPr>
      </w:pPr>
      <w:ins w:id="5106" w:author="Jesus" w:date="2013-06-20T02:28:00Z">
        <w:r>
          <w:t>És a dir, el format ha de ser any/mes/dia (YYYY/MM/DD) i el limitadors poden ser guions (-) o barres (/).</w:t>
        </w:r>
      </w:ins>
    </w:p>
    <w:p w:rsidR="006F3667" w:rsidRDefault="006F3667" w:rsidP="00356118">
      <w:pPr>
        <w:rPr>
          <w:ins w:id="5107" w:author="Jesus" w:date="2013-06-20T02:28:00Z"/>
        </w:rPr>
      </w:pPr>
      <w:ins w:id="5108" w:author="Campos Muñoz, Jesús" w:date="2013-06-20T14:25:00Z">
        <w:r>
          <w:t>Els dies i mesos inferiors a 10 s’han d’escriure amb dues xifres</w:t>
        </w:r>
        <w:r w:rsidR="007E280B">
          <w:t>.</w:t>
        </w:r>
      </w:ins>
    </w:p>
    <w:p w:rsidR="00356118" w:rsidDel="00E56B8A" w:rsidRDefault="00356118" w:rsidP="00356118">
      <w:pPr>
        <w:rPr>
          <w:del w:id="5109" w:author="Campos Muñoz, Jesús" w:date="2013-07-01T13:35:00Z"/>
        </w:rPr>
      </w:pPr>
      <w:del w:id="5110" w:author="Campos Muñoz, Jesús" w:date="2013-07-01T13:35:00Z">
        <w:r w:rsidDel="00E56B8A">
          <w:delText xml:space="preserve">Qualsevol d’aquests exemples podria anar emmagatzemat en una variable anomenada </w:delText>
        </w:r>
        <w:r w:rsidRPr="004C1333" w:rsidDel="00E56B8A">
          <w:rPr>
            <w:b/>
          </w:rPr>
          <w:delText>idDate</w:delText>
        </w:r>
      </w:del>
      <w:ins w:id="5111" w:author="Jesus" w:date="2013-06-20T02:29:00Z">
        <w:del w:id="5112" w:author="Campos Muñoz, Jesús" w:date="2013-07-01T13:35:00Z">
          <w:r w:rsidR="00FE6243" w:rsidDel="00E56B8A">
            <w:rPr>
              <w:b/>
            </w:rPr>
            <w:delText>data</w:delText>
          </w:r>
        </w:del>
      </w:ins>
      <w:del w:id="5113" w:author="Campos Muñoz, Jesús" w:date="2013-07-01T13:35:00Z">
        <w:r w:rsidDel="00E56B8A">
          <w:delText>, variable que identificarà la data en format correcte.</w:delText>
        </w:r>
      </w:del>
    </w:p>
    <w:p w:rsidR="00356118" w:rsidDel="00610982" w:rsidRDefault="00356118" w:rsidP="00356118">
      <w:pPr>
        <w:rPr>
          <w:del w:id="5114" w:author="Jesus" w:date="2013-06-20T02:29:00Z"/>
        </w:rPr>
      </w:pPr>
      <w:del w:id="5115" w:author="Jesus" w:date="2013-06-20T02:29:00Z">
        <w:r w:rsidDel="00610982">
          <w:delText>Com es pot veure, s’admeten guions o barres per donar format a la data i els dies i mesos inferiors a 10 es poden indicar amb dues o una xifra indistintament. En el cas que la data no compleixi el format, el mètode actuarà de la mateixa manera que si no se li hagués subministrat cap data. Encara que a la taula es troba la data (dia/mes/any) i l’hora, no cal que el programador posi l’hora, degut a que la sentència SQL inclourà de manera automàtica l’hora 0:00:00, que és la que tenen totes les fitxes.</w:delText>
        </w:r>
      </w:del>
    </w:p>
    <w:p w:rsidR="00FB5719" w:rsidDel="00610982" w:rsidRDefault="00FB5719" w:rsidP="004F0C3A">
      <w:pPr>
        <w:pStyle w:val="Ttulo2"/>
        <w:rPr>
          <w:del w:id="5116" w:author="Jesus" w:date="2013-06-20T02:29:00Z"/>
        </w:rPr>
      </w:pPr>
      <w:del w:id="5117" w:author="Jesus" w:date="2013-06-20T02:29:00Z">
        <w:r w:rsidDel="00610982">
          <w:delText>Invocació del mètode sense indicar cap data</w:delText>
        </w:r>
      </w:del>
    </w:p>
    <w:p w:rsidR="00CA5E48" w:rsidDel="00610982" w:rsidRDefault="00CA5E48">
      <w:pPr>
        <w:rPr>
          <w:del w:id="5118" w:author="Jesus" w:date="2013-06-20T02:29:00Z"/>
        </w:rPr>
      </w:pPr>
      <w:del w:id="5119" w:author="Jesus" w:date="2013-06-20T02:29:00Z">
        <w:r w:rsidDel="00610982">
          <w:delText>Una de les possibilitats és que el programador realitzi la invocació al mètode sense enviar cap data. En aquest cas el mètode del servei web farà servir de manera automàtica la data i hora actuals. La variable quedaria llavors:</w:delText>
        </w:r>
      </w:del>
    </w:p>
    <w:p w:rsidR="00CA5E48" w:rsidDel="00610982" w:rsidRDefault="00CA5E48">
      <w:pPr>
        <w:rPr>
          <w:del w:id="5120" w:author="Jesus" w:date="2013-06-20T02:29:00Z"/>
        </w:rPr>
      </w:pPr>
      <w:del w:id="5121" w:author="Jesus" w:date="2013-06-20T02:29:00Z">
        <w:r w:rsidRPr="004F0C3A" w:rsidDel="00610982">
          <w:rPr>
            <w:b/>
          </w:rPr>
          <w:delText>DATE_CONDITION</w:delText>
        </w:r>
        <w:r w:rsidR="0030432D" w:rsidDel="00610982">
          <w:rPr>
            <w:b/>
          </w:rPr>
          <w:delText xml:space="preserve"> </w:delText>
        </w:r>
        <w:r w:rsidR="0030432D" w:rsidDel="00610982">
          <w:delText>=</w:delText>
        </w:r>
        <w:r w:rsidDel="00610982">
          <w:delText xml:space="preserve"> </w:delText>
        </w:r>
        <w:r w:rsidRPr="004F0C3A" w:rsidDel="00610982">
          <w:rPr>
            <w:rFonts w:ascii="Courier New" w:hAnsi="Courier New" w:cs="Courier New"/>
          </w:rPr>
          <w:delText>(</w:delText>
        </w:r>
        <w:r w:rsidR="00FD2617" w:rsidRPr="004C1333" w:rsidDel="00610982">
          <w:rPr>
            <w:rFonts w:ascii="Courier New" w:hAnsi="Courier New" w:cs="Courier New"/>
          </w:rPr>
          <w:delText>OIACPSEtblFitxes</w:delText>
        </w:r>
        <w:r w:rsidR="00FD2617" w:rsidDel="00610982">
          <w:rPr>
            <w:rFonts w:ascii="Courier New" w:hAnsi="Courier New" w:cs="Courier New"/>
          </w:rPr>
          <w:delText>.</w:delText>
        </w:r>
        <w:r w:rsidRPr="004F0C3A" w:rsidDel="00610982">
          <w:rPr>
            <w:rFonts w:ascii="Courier New" w:hAnsi="Courier New" w:cs="Courier New"/>
          </w:rPr>
          <w:delText>dtmAcabament &gt;= GETDATE())</w:delText>
        </w:r>
        <w:r w:rsidR="009A2706" w:rsidDel="00610982">
          <w:delText xml:space="preserve"> </w:delText>
        </w:r>
        <w:r w:rsidR="009A2706" w:rsidRPr="004C1333" w:rsidDel="00610982">
          <w:rPr>
            <w:rFonts w:ascii="Courier New" w:hAnsi="Courier New" w:cs="Courier New"/>
          </w:rPr>
          <w:delText xml:space="preserve">AND </w:delText>
        </w:r>
        <w:r w:rsidR="00FD2617" w:rsidRPr="004C1333" w:rsidDel="00610982">
          <w:rPr>
            <w:rFonts w:ascii="Courier New" w:hAnsi="Courier New" w:cs="Courier New"/>
          </w:rPr>
          <w:delText>OIACPSEtblFitxes</w:delText>
        </w:r>
        <w:r w:rsidR="00FD2617" w:rsidDel="00610982">
          <w:rPr>
            <w:rFonts w:ascii="Courier New" w:hAnsi="Courier New" w:cs="Courier New"/>
          </w:rPr>
          <w:delText>.</w:delText>
        </w:r>
        <w:r w:rsidR="009A2706" w:rsidRPr="004C1333" w:rsidDel="00610982">
          <w:rPr>
            <w:rFonts w:ascii="Courier New" w:hAnsi="Courier New" w:cs="Courier New"/>
            <w:noProof/>
          </w:rPr>
          <w:delText>ysnActiu = 'true'</w:delText>
        </w:r>
      </w:del>
    </w:p>
    <w:p w:rsidR="00077450" w:rsidDel="00610982" w:rsidRDefault="008A1776">
      <w:pPr>
        <w:rPr>
          <w:del w:id="5122" w:author="Jesus" w:date="2013-06-20T02:29:00Z"/>
        </w:rPr>
      </w:pPr>
      <w:del w:id="5123" w:author="Jesus" w:date="2013-06-20T02:29:00Z">
        <w:r w:rsidDel="00610982">
          <w:delText>Aquest tros de codi s’afegeix a l</w:delText>
        </w:r>
        <w:r w:rsidR="00077450" w:rsidDel="00610982">
          <w:delText xml:space="preserve">a sentència SQL </w:delText>
        </w:r>
        <w:r w:rsidDel="00610982">
          <w:delText xml:space="preserve">que </w:delText>
        </w:r>
        <w:r w:rsidR="00077450" w:rsidDel="00610982">
          <w:delText xml:space="preserve">comprovarà que l’activitat tingui una data de finalització posterior a la del dia actual. </w:delText>
        </w:r>
        <w:r w:rsidR="009F0103" w:rsidDel="00610982">
          <w:delText>A més, comprova que l’activitat sigui activa, donat que és una activitat present o futura.</w:delText>
        </w:r>
      </w:del>
    </w:p>
    <w:p w:rsidR="00FB5719" w:rsidDel="00610982" w:rsidRDefault="00FB5719" w:rsidP="004F0C3A">
      <w:pPr>
        <w:pStyle w:val="Ttulo2"/>
        <w:rPr>
          <w:del w:id="5124" w:author="Jesus" w:date="2013-06-20T02:29:00Z"/>
        </w:rPr>
      </w:pPr>
      <w:del w:id="5125" w:author="Jesus" w:date="2013-06-20T02:29:00Z">
        <w:r w:rsidDel="00610982">
          <w:delText>Invocació del mètode indicant una data</w:delText>
        </w:r>
      </w:del>
    </w:p>
    <w:p w:rsidR="00FB5719" w:rsidRPr="00403025" w:rsidDel="00610982" w:rsidRDefault="00A93BBE">
      <w:pPr>
        <w:rPr>
          <w:del w:id="5126" w:author="Jesus" w:date="2013-06-20T02:29:00Z"/>
        </w:rPr>
      </w:pPr>
      <w:del w:id="5127" w:author="Jesus" w:date="2013-06-20T02:29:00Z">
        <w:r w:rsidDel="00610982">
          <w:delText>En el cas que el programador enviï només una data</w:delText>
        </w:r>
        <w:r w:rsidR="00E34F46" w:rsidDel="00610982">
          <w:delText xml:space="preserve">, només una variable </w:delText>
        </w:r>
        <w:r w:rsidR="00E34F46" w:rsidRPr="004F0C3A" w:rsidDel="00610982">
          <w:rPr>
            <w:b/>
          </w:rPr>
          <w:delText>idDate</w:delText>
        </w:r>
        <w:r w:rsidR="00E34F46" w:rsidDel="00610982">
          <w:delText>, l</w:delText>
        </w:r>
        <w:r w:rsidR="0030432D" w:rsidDel="00610982">
          <w:delText xml:space="preserve">lavors la variable </w:delText>
        </w:r>
        <w:r w:rsidR="0030432D" w:rsidRPr="004F0C3A" w:rsidDel="00610982">
          <w:rPr>
            <w:b/>
          </w:rPr>
          <w:delText>DATE_CONDITION</w:delText>
        </w:r>
        <w:r w:rsidR="0030432D" w:rsidDel="00610982">
          <w:delText xml:space="preserve"> de les sentències SQL quedaria:</w:delText>
        </w:r>
      </w:del>
    </w:p>
    <w:p w:rsidR="0030432D" w:rsidDel="00610982" w:rsidRDefault="0030432D" w:rsidP="0030432D">
      <w:pPr>
        <w:rPr>
          <w:del w:id="5128" w:author="Jesus" w:date="2013-06-20T02:29:00Z"/>
        </w:rPr>
      </w:pPr>
      <w:del w:id="5129" w:author="Jesus" w:date="2013-06-20T02:29:00Z">
        <w:r w:rsidRPr="00C64CFC" w:rsidDel="00610982">
          <w:rPr>
            <w:b/>
          </w:rPr>
          <w:delText>DATE_CONDITION</w:delText>
        </w:r>
        <w:r w:rsidDel="00610982">
          <w:rPr>
            <w:b/>
          </w:rPr>
          <w:delText xml:space="preserve"> </w:delText>
        </w:r>
        <w:r w:rsidDel="00610982">
          <w:delText xml:space="preserve">= </w:delText>
        </w:r>
        <w:r w:rsidRPr="004F0C3A" w:rsidDel="00610982">
          <w:rPr>
            <w:rFonts w:ascii="Courier New" w:hAnsi="Courier New" w:cs="Courier New"/>
          </w:rPr>
          <w:delText>(</w:delText>
        </w:r>
        <w:r w:rsidR="00FD2617" w:rsidRPr="004C1333" w:rsidDel="00610982">
          <w:rPr>
            <w:rFonts w:ascii="Courier New" w:hAnsi="Courier New" w:cs="Courier New"/>
          </w:rPr>
          <w:delText>OIACPSEtblFitxes</w:delText>
        </w:r>
        <w:r w:rsidR="00FD2617" w:rsidDel="00610982">
          <w:rPr>
            <w:rFonts w:ascii="Courier New" w:hAnsi="Courier New" w:cs="Courier New"/>
          </w:rPr>
          <w:delText>.</w:delText>
        </w:r>
        <w:r w:rsidRPr="004F0C3A" w:rsidDel="00610982">
          <w:rPr>
            <w:rFonts w:ascii="Courier New" w:hAnsi="Courier New" w:cs="Courier New"/>
          </w:rPr>
          <w:delText>dtmAcabament &gt;= '</w:delText>
        </w:r>
        <w:r w:rsidRPr="004F0C3A" w:rsidDel="00610982">
          <w:rPr>
            <w:rFonts w:ascii="Courier New" w:hAnsi="Courier New" w:cs="Courier New"/>
            <w:b/>
          </w:rPr>
          <w:delText>idDate</w:delText>
        </w:r>
        <w:r w:rsidRPr="004F0C3A" w:rsidDel="00610982">
          <w:rPr>
            <w:rFonts w:ascii="Courier New" w:hAnsi="Courier New" w:cs="Courier New"/>
          </w:rPr>
          <w:delText>' + ' 0:00:00')</w:delText>
        </w:r>
        <w:r w:rsidR="00EA45E3" w:rsidRPr="004F0C3A" w:rsidDel="00610982">
          <w:rPr>
            <w:rFonts w:ascii="Courier New" w:hAnsi="Courier New" w:cs="Courier New"/>
          </w:rPr>
          <w:delText xml:space="preserve"> AND </w:delText>
        </w:r>
        <w:r w:rsidR="00FD2617" w:rsidRPr="004C1333" w:rsidDel="00610982">
          <w:rPr>
            <w:rFonts w:ascii="Courier New" w:hAnsi="Courier New" w:cs="Courier New"/>
          </w:rPr>
          <w:delText>OIACPSEtblFitxes</w:delText>
        </w:r>
        <w:r w:rsidR="00FD2617" w:rsidDel="00610982">
          <w:rPr>
            <w:rFonts w:ascii="Courier New" w:hAnsi="Courier New" w:cs="Courier New"/>
          </w:rPr>
          <w:delText>.</w:delText>
        </w:r>
        <w:r w:rsidR="00EA45E3" w:rsidRPr="004F0C3A" w:rsidDel="00610982">
          <w:rPr>
            <w:rFonts w:ascii="Courier New" w:hAnsi="Courier New" w:cs="Courier New"/>
            <w:noProof/>
          </w:rPr>
          <w:delText>ysnActiu = 'true'</w:delText>
        </w:r>
      </w:del>
    </w:p>
    <w:p w:rsidR="00EA45E3" w:rsidDel="00610982" w:rsidRDefault="00EF47F5" w:rsidP="0030432D">
      <w:pPr>
        <w:rPr>
          <w:del w:id="5130" w:author="Jesus" w:date="2013-06-20T02:29:00Z"/>
        </w:rPr>
      </w:pPr>
      <w:del w:id="5131" w:author="Jesus" w:date="2013-06-20T02:29:00Z">
        <w:r w:rsidDel="00610982">
          <w:delText>Si la data é</w:delText>
        </w:r>
        <w:r w:rsidR="00EA45E3" w:rsidDel="00610982">
          <w:delText xml:space="preserve">s anterior al dia actual, a la sentència SQL s’obviarà la comprovació </w:delText>
        </w:r>
        <w:r w:rsidDel="00610982">
          <w:delText>relativa a si l’activitat és activa o no, donat que al ser una activitat passada pot estar caducada i desactivada.</w:delText>
        </w:r>
        <w:r w:rsidR="004B5B47" w:rsidDel="00610982">
          <w:delText xml:space="preserve"> Llavors quedaria:</w:delText>
        </w:r>
      </w:del>
    </w:p>
    <w:p w:rsidR="004B5B47" w:rsidDel="00610982" w:rsidRDefault="004B5B47" w:rsidP="0030432D">
      <w:pPr>
        <w:rPr>
          <w:del w:id="5132" w:author="Jesus" w:date="2013-06-20T02:29:00Z"/>
        </w:rPr>
      </w:pPr>
      <w:del w:id="5133" w:author="Jesus" w:date="2013-06-20T02:29:00Z">
        <w:r w:rsidRPr="00C64CFC" w:rsidDel="00610982">
          <w:rPr>
            <w:b/>
          </w:rPr>
          <w:delText>DATE_CONDITION</w:delText>
        </w:r>
        <w:r w:rsidDel="00610982">
          <w:rPr>
            <w:b/>
          </w:rPr>
          <w:delText xml:space="preserve"> </w:delText>
        </w:r>
        <w:r w:rsidDel="00610982">
          <w:delText xml:space="preserve">= </w:delText>
        </w:r>
        <w:r w:rsidRPr="004C1333" w:rsidDel="00610982">
          <w:rPr>
            <w:rFonts w:ascii="Courier New" w:hAnsi="Courier New" w:cs="Courier New"/>
          </w:rPr>
          <w:delText>(</w:delText>
        </w:r>
        <w:r w:rsidR="00FD2617" w:rsidRPr="004C1333" w:rsidDel="00610982">
          <w:rPr>
            <w:rFonts w:ascii="Courier New" w:hAnsi="Courier New" w:cs="Courier New"/>
          </w:rPr>
          <w:delText>OIACPSEtblFitxes</w:delText>
        </w:r>
        <w:r w:rsidR="00FD2617" w:rsidDel="00610982">
          <w:rPr>
            <w:rFonts w:ascii="Courier New" w:hAnsi="Courier New" w:cs="Courier New"/>
          </w:rPr>
          <w:delText>.</w:delText>
        </w:r>
        <w:r w:rsidRPr="004C1333" w:rsidDel="00610982">
          <w:rPr>
            <w:rFonts w:ascii="Courier New" w:hAnsi="Courier New" w:cs="Courier New"/>
          </w:rPr>
          <w:delText>dtmAcabament &gt;= '</w:delText>
        </w:r>
        <w:r w:rsidRPr="004C1333" w:rsidDel="00610982">
          <w:rPr>
            <w:rFonts w:ascii="Courier New" w:hAnsi="Courier New" w:cs="Courier New"/>
            <w:b/>
          </w:rPr>
          <w:delText>idDate</w:delText>
        </w:r>
        <w:r w:rsidRPr="004C1333" w:rsidDel="00610982">
          <w:rPr>
            <w:rFonts w:ascii="Courier New" w:hAnsi="Courier New" w:cs="Courier New"/>
          </w:rPr>
          <w:delText>' + ' 0:00:00')</w:delText>
        </w:r>
      </w:del>
    </w:p>
    <w:p w:rsidR="00CF7024" w:rsidDel="00610982" w:rsidRDefault="00CF7024" w:rsidP="004F0C3A">
      <w:pPr>
        <w:pStyle w:val="Ttulo2"/>
        <w:rPr>
          <w:del w:id="5134" w:author="Jesus" w:date="2013-06-20T02:29:00Z"/>
        </w:rPr>
      </w:pPr>
      <w:del w:id="5135" w:author="Jesus" w:date="2013-06-20T02:29:00Z">
        <w:r w:rsidDel="00610982">
          <w:delText>Invocació del mètode indicant dues dates</w:delText>
        </w:r>
      </w:del>
    </w:p>
    <w:p w:rsidR="00CF7024" w:rsidDel="00610982" w:rsidRDefault="00CF7024">
      <w:pPr>
        <w:rPr>
          <w:del w:id="5136" w:author="Jesus" w:date="2013-06-20T02:29:00Z"/>
        </w:rPr>
      </w:pPr>
      <w:del w:id="5137" w:author="Jesus" w:date="2013-06-20T02:29:00Z">
        <w:r w:rsidDel="00610982">
          <w:delText>El programador pot enviar dues dates, ja que potser vol conèixer</w:delText>
        </w:r>
        <w:r w:rsidR="007C101B" w:rsidDel="00610982">
          <w:delText xml:space="preserve"> una activitat que tingui un cert període de duració. Aquí es tindrà una limitació, sempre </w:delText>
        </w:r>
        <w:r w:rsidR="00071C05" w:rsidDel="00610982">
          <w:delText>la data de finalització</w:delText>
        </w:r>
        <w:r w:rsidR="001A2091" w:rsidDel="00610982">
          <w:delText xml:space="preserve"> identificada com </w:delText>
        </w:r>
        <w:r w:rsidR="001A2091" w:rsidRPr="004F0C3A" w:rsidDel="00610982">
          <w:rPr>
            <w:b/>
          </w:rPr>
          <w:delText>idDate</w:delText>
        </w:r>
        <w:r w:rsidR="001A2091" w:rsidDel="00610982">
          <w:rPr>
            <w:b/>
          </w:rPr>
          <w:delText>Fin</w:delText>
        </w:r>
        <w:r w:rsidR="002E28F8" w:rsidDel="00610982">
          <w:delText xml:space="preserve"> (</w:delText>
        </w:r>
        <w:r w:rsidR="002E28F8" w:rsidRPr="004C1333" w:rsidDel="00610982">
          <w:rPr>
            <w:b/>
          </w:rPr>
          <w:delText>dtmA</w:delText>
        </w:r>
        <w:r w:rsidR="002E28F8" w:rsidDel="00610982">
          <w:rPr>
            <w:b/>
          </w:rPr>
          <w:delText>cabament</w:delText>
        </w:r>
        <w:r w:rsidR="002E28F8" w:rsidDel="00610982">
          <w:delText xml:space="preserve">) </w:delText>
        </w:r>
        <w:r w:rsidR="00071C05" w:rsidDel="00610982">
          <w:delText>ha de ser posterior a la data d’inici de l’activitat</w:delText>
        </w:r>
        <w:r w:rsidR="001A2091" w:rsidRPr="001A2091" w:rsidDel="00610982">
          <w:rPr>
            <w:b/>
          </w:rPr>
          <w:delText xml:space="preserve"> </w:delText>
        </w:r>
        <w:r w:rsidR="001A2091" w:rsidRPr="004C1333" w:rsidDel="00610982">
          <w:rPr>
            <w:b/>
          </w:rPr>
          <w:delText>idDateIni</w:delText>
        </w:r>
        <w:r w:rsidR="00071C05" w:rsidDel="00610982">
          <w:delText xml:space="preserve"> (</w:delText>
        </w:r>
        <w:r w:rsidR="00071C05" w:rsidRPr="004F0C3A" w:rsidDel="00610982">
          <w:rPr>
            <w:b/>
          </w:rPr>
          <w:delText>dtmAlta</w:delText>
        </w:r>
        <w:r w:rsidR="00071C05" w:rsidDel="00610982">
          <w:delText>)</w:delText>
        </w:r>
        <w:r w:rsidR="0060020E" w:rsidDel="00610982">
          <w:delText>, en cas contrari s’obtindrà un error per part del servei web</w:delText>
        </w:r>
        <w:r w:rsidR="00071C05" w:rsidDel="00610982">
          <w:delText>.</w:delText>
        </w:r>
      </w:del>
    </w:p>
    <w:p w:rsidR="001A2091" w:rsidDel="00610982" w:rsidRDefault="001A2091">
      <w:pPr>
        <w:rPr>
          <w:del w:id="5138" w:author="Jesus" w:date="2013-06-20T02:29:00Z"/>
        </w:rPr>
      </w:pPr>
      <w:del w:id="5139" w:author="Jesus" w:date="2013-06-20T02:29:00Z">
        <w:r w:rsidDel="00610982">
          <w:delText xml:space="preserve">S’ha de tenir en compte que si es marquen dues dates, d’inici i finalització, i interessa saber quines activitats es realitzen durant aquest període, la data d’inici podria estar per sota de la marcada pel programador i la de finalització podria estar per sobre. </w:delText>
        </w:r>
      </w:del>
    </w:p>
    <w:p w:rsidR="005B5CAC" w:rsidDel="00610982" w:rsidRDefault="005B5CAC">
      <w:pPr>
        <w:rPr>
          <w:del w:id="5140" w:author="Jesus" w:date="2013-06-20T02:29:00Z"/>
        </w:rPr>
      </w:pPr>
      <w:del w:id="5141" w:author="Jesus" w:date="2013-06-20T02:29:00Z">
        <w:r w:rsidDel="00610982">
          <w:delText xml:space="preserve">Si la data de finalització és posterior a l’actual, la variable </w:delText>
        </w:r>
        <w:r w:rsidRPr="004F0C3A" w:rsidDel="00610982">
          <w:rPr>
            <w:b/>
          </w:rPr>
          <w:delText>DATE_CONDITION</w:delText>
        </w:r>
        <w:r w:rsidDel="00610982">
          <w:delText xml:space="preserve"> tindrà la següent forma:</w:delText>
        </w:r>
      </w:del>
    </w:p>
    <w:p w:rsidR="005B5CAC" w:rsidDel="00610982" w:rsidRDefault="005B5CAC" w:rsidP="005B5CAC">
      <w:pPr>
        <w:rPr>
          <w:del w:id="5142" w:author="Jesus" w:date="2013-06-20T02:29:00Z"/>
        </w:rPr>
      </w:pPr>
      <w:del w:id="5143" w:author="Jesus" w:date="2013-06-20T02:29:00Z">
        <w:r w:rsidRPr="00C64CFC" w:rsidDel="00610982">
          <w:rPr>
            <w:b/>
          </w:rPr>
          <w:delText>DATE_CONDITION</w:delText>
        </w:r>
        <w:r w:rsidDel="00610982">
          <w:rPr>
            <w:b/>
          </w:rPr>
          <w:delText xml:space="preserve"> </w:delText>
        </w:r>
        <w:r w:rsidDel="00610982">
          <w:delText xml:space="preserve">= </w:delText>
        </w:r>
        <w:r w:rsidRPr="004C1333" w:rsidDel="00610982">
          <w:rPr>
            <w:rFonts w:ascii="Courier New" w:hAnsi="Courier New" w:cs="Courier New"/>
          </w:rPr>
          <w:delText>(</w:delText>
        </w:r>
        <w:r w:rsidR="00FD2617" w:rsidRPr="004C1333" w:rsidDel="00610982">
          <w:rPr>
            <w:rFonts w:ascii="Courier New" w:hAnsi="Courier New" w:cs="Courier New"/>
          </w:rPr>
          <w:delText>OIACPSEtblFitxes</w:delText>
        </w:r>
        <w:r w:rsidR="00FD2617" w:rsidDel="00610982">
          <w:rPr>
            <w:rFonts w:ascii="Courier New" w:hAnsi="Courier New" w:cs="Courier New"/>
          </w:rPr>
          <w:delText>.</w:delText>
        </w:r>
        <w:r w:rsidRPr="004C1333" w:rsidDel="00610982">
          <w:rPr>
            <w:rFonts w:ascii="Courier New" w:hAnsi="Courier New" w:cs="Courier New"/>
          </w:rPr>
          <w:delText>dtm</w:delText>
        </w:r>
        <w:r w:rsidR="002E28F8" w:rsidDel="00610982">
          <w:rPr>
            <w:rFonts w:ascii="Courier New" w:hAnsi="Courier New" w:cs="Courier New"/>
          </w:rPr>
          <w:delText>Alta</w:delText>
        </w:r>
        <w:r w:rsidRPr="004C1333" w:rsidDel="00610982">
          <w:rPr>
            <w:rFonts w:ascii="Courier New" w:hAnsi="Courier New" w:cs="Courier New"/>
          </w:rPr>
          <w:delText xml:space="preserve"> </w:delText>
        </w:r>
        <w:r w:rsidR="001A2091" w:rsidDel="00610982">
          <w:rPr>
            <w:rFonts w:ascii="Courier New" w:hAnsi="Courier New" w:cs="Courier New"/>
          </w:rPr>
          <w:delText>&lt;</w:delText>
        </w:r>
        <w:r w:rsidRPr="004C1333" w:rsidDel="00610982">
          <w:rPr>
            <w:rFonts w:ascii="Courier New" w:hAnsi="Courier New" w:cs="Courier New"/>
          </w:rPr>
          <w:delText>= '</w:delText>
        </w:r>
        <w:r w:rsidRPr="004C1333" w:rsidDel="00610982">
          <w:rPr>
            <w:rFonts w:ascii="Courier New" w:hAnsi="Courier New" w:cs="Courier New"/>
            <w:b/>
          </w:rPr>
          <w:delText>idDate</w:delText>
        </w:r>
        <w:r w:rsidDel="00610982">
          <w:rPr>
            <w:rFonts w:ascii="Courier New" w:hAnsi="Courier New" w:cs="Courier New"/>
            <w:b/>
          </w:rPr>
          <w:delText>Ini</w:delText>
        </w:r>
        <w:r w:rsidRPr="004C1333" w:rsidDel="00610982">
          <w:rPr>
            <w:rFonts w:ascii="Courier New" w:hAnsi="Courier New" w:cs="Courier New"/>
          </w:rPr>
          <w:delText xml:space="preserve">' + ' 0:00:00') </w:delText>
        </w:r>
        <w:r w:rsidDel="00610982">
          <w:rPr>
            <w:rFonts w:ascii="Courier New" w:hAnsi="Courier New" w:cs="Courier New"/>
          </w:rPr>
          <w:delText xml:space="preserve">AND </w:delText>
        </w:r>
        <w:r w:rsidRPr="004C1333" w:rsidDel="00610982">
          <w:rPr>
            <w:rFonts w:ascii="Courier New" w:hAnsi="Courier New" w:cs="Courier New"/>
          </w:rPr>
          <w:delText>(</w:delText>
        </w:r>
        <w:r w:rsidR="00FD2617" w:rsidRPr="004C1333" w:rsidDel="00610982">
          <w:rPr>
            <w:rFonts w:ascii="Courier New" w:hAnsi="Courier New" w:cs="Courier New"/>
          </w:rPr>
          <w:delText>OIACPSEtblFitxes</w:delText>
        </w:r>
        <w:r w:rsidR="00FD2617" w:rsidDel="00610982">
          <w:rPr>
            <w:rFonts w:ascii="Courier New" w:hAnsi="Courier New" w:cs="Courier New"/>
          </w:rPr>
          <w:delText>.</w:delText>
        </w:r>
        <w:r w:rsidRPr="004C1333" w:rsidDel="00610982">
          <w:rPr>
            <w:rFonts w:ascii="Courier New" w:hAnsi="Courier New" w:cs="Courier New"/>
          </w:rPr>
          <w:delText xml:space="preserve">dtmAcabament </w:delText>
        </w:r>
        <w:r w:rsidR="001A2091" w:rsidDel="00610982">
          <w:rPr>
            <w:rFonts w:ascii="Courier New" w:hAnsi="Courier New" w:cs="Courier New"/>
          </w:rPr>
          <w:delText>&gt;</w:delText>
        </w:r>
        <w:r w:rsidRPr="004C1333" w:rsidDel="00610982">
          <w:rPr>
            <w:rFonts w:ascii="Courier New" w:hAnsi="Courier New" w:cs="Courier New"/>
          </w:rPr>
          <w:delText>= '</w:delText>
        </w:r>
        <w:r w:rsidRPr="004C1333" w:rsidDel="00610982">
          <w:rPr>
            <w:rFonts w:ascii="Courier New" w:hAnsi="Courier New" w:cs="Courier New"/>
            <w:b/>
          </w:rPr>
          <w:delText>idDate</w:delText>
        </w:r>
        <w:r w:rsidDel="00610982">
          <w:rPr>
            <w:rFonts w:ascii="Courier New" w:hAnsi="Courier New" w:cs="Courier New"/>
            <w:b/>
          </w:rPr>
          <w:delText>Fin</w:delText>
        </w:r>
        <w:r w:rsidRPr="004C1333" w:rsidDel="00610982">
          <w:rPr>
            <w:rFonts w:ascii="Courier New" w:hAnsi="Courier New" w:cs="Courier New"/>
          </w:rPr>
          <w:delText xml:space="preserve">' + ' 0:00:00')AND </w:delText>
        </w:r>
        <w:r w:rsidR="00FD2617" w:rsidRPr="004C1333" w:rsidDel="00610982">
          <w:rPr>
            <w:rFonts w:ascii="Courier New" w:hAnsi="Courier New" w:cs="Courier New"/>
          </w:rPr>
          <w:delText>OIACPSEtblFitxes</w:delText>
        </w:r>
        <w:r w:rsidR="00FD2617" w:rsidDel="00610982">
          <w:rPr>
            <w:rFonts w:ascii="Courier New" w:hAnsi="Courier New" w:cs="Courier New"/>
          </w:rPr>
          <w:delText>.</w:delText>
        </w:r>
        <w:r w:rsidRPr="004C1333" w:rsidDel="00610982">
          <w:rPr>
            <w:rFonts w:ascii="Courier New" w:hAnsi="Courier New" w:cs="Courier New"/>
            <w:noProof/>
          </w:rPr>
          <w:delText>ysnActiu = 'true'</w:delText>
        </w:r>
      </w:del>
    </w:p>
    <w:p w:rsidR="001A2091" w:rsidDel="00610982" w:rsidRDefault="001A2091" w:rsidP="001A2091">
      <w:pPr>
        <w:rPr>
          <w:del w:id="5144" w:author="Jesus" w:date="2013-06-20T02:29:00Z"/>
        </w:rPr>
      </w:pPr>
      <w:del w:id="5145" w:author="Jesus" w:date="2013-06-20T02:29:00Z">
        <w:r w:rsidDel="00610982">
          <w:delText xml:space="preserve">Si la </w:delText>
        </w:r>
        <w:r w:rsidR="006E4063" w:rsidDel="00610982">
          <w:delText>data de finalització està per sota de l’actual</w:delText>
        </w:r>
        <w:r w:rsidDel="00610982">
          <w:delText>:</w:delText>
        </w:r>
      </w:del>
    </w:p>
    <w:p w:rsidR="001A2091" w:rsidDel="00610982" w:rsidRDefault="001A2091" w:rsidP="001A2091">
      <w:pPr>
        <w:rPr>
          <w:del w:id="5146" w:author="Jesus" w:date="2013-06-20T02:29:00Z"/>
          <w:rFonts w:ascii="Courier New" w:hAnsi="Courier New" w:cs="Courier New"/>
        </w:rPr>
      </w:pPr>
      <w:del w:id="5147" w:author="Jesus" w:date="2013-06-20T02:29:00Z">
        <w:r w:rsidRPr="00C64CFC" w:rsidDel="00610982">
          <w:rPr>
            <w:b/>
          </w:rPr>
          <w:delText>DATE_CONDITION</w:delText>
        </w:r>
        <w:r w:rsidDel="00610982">
          <w:rPr>
            <w:b/>
          </w:rPr>
          <w:delText xml:space="preserve"> </w:delText>
        </w:r>
        <w:r w:rsidDel="00610982">
          <w:delText xml:space="preserve">= </w:delText>
        </w:r>
        <w:r w:rsidRPr="004C1333" w:rsidDel="00610982">
          <w:rPr>
            <w:rFonts w:ascii="Courier New" w:hAnsi="Courier New" w:cs="Courier New"/>
          </w:rPr>
          <w:delText>(</w:delText>
        </w:r>
        <w:r w:rsidR="00FD2617" w:rsidRPr="004C1333" w:rsidDel="00610982">
          <w:rPr>
            <w:rFonts w:ascii="Courier New" w:hAnsi="Courier New" w:cs="Courier New"/>
          </w:rPr>
          <w:delText>OIACPSEtblFitxes</w:delText>
        </w:r>
        <w:r w:rsidR="00FD2617" w:rsidDel="00610982">
          <w:rPr>
            <w:rFonts w:ascii="Courier New" w:hAnsi="Courier New" w:cs="Courier New"/>
          </w:rPr>
          <w:delText>.</w:delText>
        </w:r>
        <w:r w:rsidRPr="004C1333" w:rsidDel="00610982">
          <w:rPr>
            <w:rFonts w:ascii="Courier New" w:hAnsi="Courier New" w:cs="Courier New"/>
          </w:rPr>
          <w:delText>dtm</w:delText>
        </w:r>
        <w:r w:rsidDel="00610982">
          <w:rPr>
            <w:rFonts w:ascii="Courier New" w:hAnsi="Courier New" w:cs="Courier New"/>
          </w:rPr>
          <w:delText>Alta</w:delText>
        </w:r>
        <w:r w:rsidRPr="004C1333" w:rsidDel="00610982">
          <w:rPr>
            <w:rFonts w:ascii="Courier New" w:hAnsi="Courier New" w:cs="Courier New"/>
          </w:rPr>
          <w:delText xml:space="preserve"> </w:delText>
        </w:r>
        <w:r w:rsidDel="00610982">
          <w:rPr>
            <w:rFonts w:ascii="Courier New" w:hAnsi="Courier New" w:cs="Courier New"/>
          </w:rPr>
          <w:delText>&lt;</w:delText>
        </w:r>
        <w:r w:rsidRPr="004C1333" w:rsidDel="00610982">
          <w:rPr>
            <w:rFonts w:ascii="Courier New" w:hAnsi="Courier New" w:cs="Courier New"/>
          </w:rPr>
          <w:delText>= '</w:delText>
        </w:r>
        <w:r w:rsidRPr="004C1333" w:rsidDel="00610982">
          <w:rPr>
            <w:rFonts w:ascii="Courier New" w:hAnsi="Courier New" w:cs="Courier New"/>
            <w:b/>
          </w:rPr>
          <w:delText>idDate</w:delText>
        </w:r>
        <w:r w:rsidDel="00610982">
          <w:rPr>
            <w:rFonts w:ascii="Courier New" w:hAnsi="Courier New" w:cs="Courier New"/>
            <w:b/>
          </w:rPr>
          <w:delText>Ini</w:delText>
        </w:r>
        <w:r w:rsidRPr="004C1333" w:rsidDel="00610982">
          <w:rPr>
            <w:rFonts w:ascii="Courier New" w:hAnsi="Courier New" w:cs="Courier New"/>
          </w:rPr>
          <w:delText xml:space="preserve">' + ' 0:00:00') </w:delText>
        </w:r>
        <w:r w:rsidDel="00610982">
          <w:rPr>
            <w:rFonts w:ascii="Courier New" w:hAnsi="Courier New" w:cs="Courier New"/>
          </w:rPr>
          <w:delText xml:space="preserve">AND </w:delText>
        </w:r>
        <w:r w:rsidRPr="004C1333" w:rsidDel="00610982">
          <w:rPr>
            <w:rFonts w:ascii="Courier New" w:hAnsi="Courier New" w:cs="Courier New"/>
          </w:rPr>
          <w:delText>(</w:delText>
        </w:r>
        <w:r w:rsidR="00FD2617" w:rsidRPr="004C1333" w:rsidDel="00610982">
          <w:rPr>
            <w:rFonts w:ascii="Courier New" w:hAnsi="Courier New" w:cs="Courier New"/>
          </w:rPr>
          <w:delText>OIACPSEtblFitxes</w:delText>
        </w:r>
        <w:r w:rsidR="00FD2617" w:rsidDel="00610982">
          <w:rPr>
            <w:rFonts w:ascii="Courier New" w:hAnsi="Courier New" w:cs="Courier New"/>
          </w:rPr>
          <w:delText>.</w:delText>
        </w:r>
        <w:r w:rsidRPr="004C1333" w:rsidDel="00610982">
          <w:rPr>
            <w:rFonts w:ascii="Courier New" w:hAnsi="Courier New" w:cs="Courier New"/>
          </w:rPr>
          <w:delText xml:space="preserve">dtmAcabament </w:delText>
        </w:r>
        <w:r w:rsidDel="00610982">
          <w:rPr>
            <w:rFonts w:ascii="Courier New" w:hAnsi="Courier New" w:cs="Courier New"/>
          </w:rPr>
          <w:delText>&gt;</w:delText>
        </w:r>
        <w:r w:rsidRPr="004C1333" w:rsidDel="00610982">
          <w:rPr>
            <w:rFonts w:ascii="Courier New" w:hAnsi="Courier New" w:cs="Courier New"/>
          </w:rPr>
          <w:delText>= '</w:delText>
        </w:r>
        <w:r w:rsidRPr="004C1333" w:rsidDel="00610982">
          <w:rPr>
            <w:rFonts w:ascii="Courier New" w:hAnsi="Courier New" w:cs="Courier New"/>
            <w:b/>
          </w:rPr>
          <w:delText>idDate</w:delText>
        </w:r>
        <w:r w:rsidDel="00610982">
          <w:rPr>
            <w:rFonts w:ascii="Courier New" w:hAnsi="Courier New" w:cs="Courier New"/>
            <w:b/>
          </w:rPr>
          <w:delText>Fin</w:delText>
        </w:r>
        <w:r w:rsidRPr="004C1333" w:rsidDel="00610982">
          <w:rPr>
            <w:rFonts w:ascii="Courier New" w:hAnsi="Courier New" w:cs="Courier New"/>
          </w:rPr>
          <w:delText>' + ' 0:00:00')</w:delText>
        </w:r>
      </w:del>
    </w:p>
    <w:p w:rsidR="00313849" w:rsidDel="00610982" w:rsidRDefault="000C2C35" w:rsidP="001A2091">
      <w:pPr>
        <w:rPr>
          <w:del w:id="5148" w:author="Jesus" w:date="2013-06-20T02:29:00Z"/>
        </w:rPr>
      </w:pPr>
      <w:del w:id="5149" w:author="Jesus" w:date="2013-06-20T02:29:00Z">
        <w:r w:rsidDel="00610982">
          <w:delText>Sen aquest cas es vol consultar unes activitats que ja han passat, per tant, podrien estar marcades com no actives.</w:delText>
        </w:r>
      </w:del>
    </w:p>
    <w:p w:rsidR="005B5CAC" w:rsidRDefault="005B5CAC"/>
    <w:p w:rsidR="005B5CAC" w:rsidRPr="00CF7024" w:rsidRDefault="005B5CAC"/>
    <w:p w:rsidR="00C77BC4" w:rsidRDefault="00C77BC4"/>
    <w:p w:rsidR="00C77BC4" w:rsidRDefault="00C77BC4">
      <w:pPr>
        <w:jc w:val="left"/>
      </w:pPr>
      <w:r>
        <w:br w:type="page"/>
      </w:r>
    </w:p>
    <w:p w:rsidR="00CA2147" w:rsidRDefault="00922564" w:rsidP="00CA2147">
      <w:pPr>
        <w:pStyle w:val="Ttulo1"/>
      </w:pPr>
      <w:bookmarkStart w:id="5150" w:name="_Toc356558557"/>
      <w:bookmarkStart w:id="5151" w:name="_Toc356558837"/>
      <w:bookmarkStart w:id="5152" w:name="_Toc356558560"/>
      <w:bookmarkStart w:id="5153" w:name="_Toc356558840"/>
      <w:bookmarkStart w:id="5154" w:name="_Annex_C:_Situacions"/>
      <w:bookmarkStart w:id="5155" w:name="_Annex_B:_Situacions"/>
      <w:bookmarkStart w:id="5156" w:name="_Ref359570188"/>
      <w:bookmarkStart w:id="5157" w:name="_Ref359570190"/>
      <w:bookmarkStart w:id="5158" w:name="_Toc360797926"/>
      <w:bookmarkEnd w:id="5150"/>
      <w:bookmarkEnd w:id="5151"/>
      <w:bookmarkEnd w:id="5152"/>
      <w:bookmarkEnd w:id="5153"/>
      <w:bookmarkEnd w:id="5154"/>
      <w:bookmarkEnd w:id="5155"/>
      <w:r>
        <w:t>Annex B</w:t>
      </w:r>
      <w:r w:rsidR="00CA2147">
        <w:t>: Situacions d’èxit i d’error</w:t>
      </w:r>
      <w:bookmarkEnd w:id="5156"/>
      <w:bookmarkEnd w:id="5157"/>
      <w:bookmarkEnd w:id="5158"/>
    </w:p>
    <w:p w:rsidR="00CA2147" w:rsidRDefault="00CA2147" w:rsidP="00CA2147">
      <w:r>
        <w:t>A continuació es detallen els tipus d’errors que poden retornar els mètodes del servei web en el cas de l’enviament de paràmetres erronis en la invocació.</w:t>
      </w:r>
    </w:p>
    <w:p w:rsidR="00CA2147" w:rsidRDefault="00CA2147" w:rsidP="00CA2147">
      <w:r>
        <w:t>Els codis que retornen els mètodes són els següents:</w:t>
      </w:r>
    </w:p>
    <w:p w:rsidR="00CA2147" w:rsidRDefault="00CA2147" w:rsidP="00CA2147">
      <w:r>
        <w:t xml:space="preserve">0 </w:t>
      </w:r>
      <m:oMath>
        <m:r>
          <w:rPr>
            <w:rFonts w:ascii="Cambria Math" w:hAnsi="Cambria Math"/>
          </w:rPr>
          <m:t>→</m:t>
        </m:r>
      </m:oMath>
      <w:r>
        <w:t xml:space="preserve"> Èxit en l</w:t>
      </w:r>
      <w:r w:rsidR="00226062">
        <w:t>’</w:t>
      </w:r>
      <w:r>
        <w:t>execuci</w:t>
      </w:r>
      <w:r w:rsidR="00226062">
        <w:t>ó</w:t>
      </w:r>
      <w:r>
        <w:t xml:space="preserve"> de</w:t>
      </w:r>
      <w:r w:rsidR="00226062">
        <w:t>l mètode</w:t>
      </w:r>
      <w:r>
        <w:t>.</w:t>
      </w:r>
    </w:p>
    <w:p w:rsidR="00D33C7D" w:rsidRDefault="00D33C7D" w:rsidP="00D33C7D">
      <w:r>
        <w:t xml:space="preserve">-1 </w:t>
      </w:r>
      <m:oMath>
        <m:r>
          <w:rPr>
            <w:rFonts w:ascii="Cambria Math" w:hAnsi="Cambria Math"/>
          </w:rPr>
          <m:t>→</m:t>
        </m:r>
      </m:oMath>
      <w:r>
        <w:t xml:space="preserve"> Error genèric: error intern, degut a la inexistència d’una taula o camp.</w:t>
      </w:r>
      <w:ins w:id="5159" w:author="Campos Muñoz, Jesús" w:date="2013-06-20T14:20:00Z">
        <w:r w:rsidR="00747EB3">
          <w:t xml:space="preserve"> Incoherència de dades.</w:t>
        </w:r>
      </w:ins>
    </w:p>
    <w:p w:rsidR="00CA2147" w:rsidRDefault="00CA2147" w:rsidP="00CA2147">
      <w:r>
        <w:t xml:space="preserve">1 </w:t>
      </w:r>
      <m:oMath>
        <m:r>
          <w:rPr>
            <w:rFonts w:ascii="Cambria Math" w:hAnsi="Cambria Math"/>
          </w:rPr>
          <m:t>→</m:t>
        </m:r>
      </m:oMath>
      <w:r>
        <w:t xml:space="preserve"> Idioma incorrecte</w:t>
      </w:r>
      <w:r w:rsidR="004812F5">
        <w:t>. Retornarà</w:t>
      </w:r>
      <w:r w:rsidR="0045678E">
        <w:t xml:space="preserve"> 1</w:t>
      </w:r>
      <w:r w:rsidR="009A7E1D">
        <w:t xml:space="preserve"> </w:t>
      </w:r>
      <w:r w:rsidR="0045678E">
        <w:t>+</w:t>
      </w:r>
      <w:r w:rsidR="009A7E1D">
        <w:t xml:space="preserve"> </w:t>
      </w:r>
      <w:r w:rsidR="0045678E">
        <w:t>missatge (depenent de les següents situacions)</w:t>
      </w:r>
      <w:r w:rsidR="004812F5">
        <w:t>:</w:t>
      </w:r>
    </w:p>
    <w:p w:rsidR="005569FE" w:rsidRDefault="005569FE" w:rsidP="005569FE">
      <w:pPr>
        <w:pStyle w:val="Prrafodelista"/>
        <w:numPr>
          <w:ilvl w:val="0"/>
          <w:numId w:val="2"/>
        </w:numPr>
      </w:pPr>
      <w:r>
        <w:t xml:space="preserve">No existeix </w:t>
      </w:r>
      <w:ins w:id="5160" w:author="Campos Muñoz, Jesús" w:date="2013-06-20T14:23:00Z">
        <w:r w:rsidR="00DD11F4">
          <w:t xml:space="preserve">el codi de </w:t>
        </w:r>
      </w:ins>
      <w:r>
        <w:t>l’idioma.</w:t>
      </w:r>
      <w:del w:id="5161" w:author="Campos Muñoz, Jesús" w:date="2013-06-20T14:23:00Z">
        <w:r w:rsidDel="00DD11F4">
          <w:delText xml:space="preserve"> El String rebut no es troba al camp </w:delText>
        </w:r>
        <w:r w:rsidRPr="004C1333" w:rsidDel="00DD11F4">
          <w:rPr>
            <w:b/>
          </w:rPr>
          <w:delText>strNomIdioma</w:delText>
        </w:r>
        <w:r w:rsidDel="00DD11F4">
          <w:delText xml:space="preserve"> de la taula </w:delText>
        </w:r>
        <w:r w:rsidRPr="004C1333" w:rsidDel="00DD11F4">
          <w:rPr>
            <w:b/>
          </w:rPr>
          <w:delText>dbo.OIACPSEtblIdiomes</w:delText>
        </w:r>
        <w:r w:rsidDel="00DD11F4">
          <w:delText>.</w:delText>
        </w:r>
      </w:del>
    </w:p>
    <w:p w:rsidR="003F0CE8" w:rsidDel="005E1D5C" w:rsidRDefault="003F0CE8" w:rsidP="003F0CE8">
      <w:pPr>
        <w:pStyle w:val="Prrafodelista"/>
        <w:numPr>
          <w:ilvl w:val="0"/>
          <w:numId w:val="2"/>
        </w:numPr>
        <w:rPr>
          <w:del w:id="5162" w:author="Campos Muñoz, Jesús" w:date="2013-06-20T14:23:00Z"/>
        </w:rPr>
      </w:pPr>
      <w:del w:id="5163" w:author="Campos Muñoz, Jesús" w:date="2013-06-20T14:23:00Z">
        <w:r w:rsidDel="005E1D5C">
          <w:delText>S’esperava rebre un String i s’ha rebut un enter/long.</w:delText>
        </w:r>
      </w:del>
    </w:p>
    <w:p w:rsidR="003F0CE8" w:rsidRDefault="003F0CE8" w:rsidP="003F0CE8">
      <w:pPr>
        <w:pStyle w:val="Prrafodelista"/>
        <w:numPr>
          <w:ilvl w:val="0"/>
          <w:numId w:val="2"/>
        </w:numPr>
      </w:pPr>
      <w:r>
        <w:t>S’esperava rebre un enter/long i s’ha rebut un String.</w:t>
      </w:r>
    </w:p>
    <w:p w:rsidR="00CA2147" w:rsidRDefault="00CA2147" w:rsidP="00CA2147">
      <w:r>
        <w:t xml:space="preserve">2 </w:t>
      </w:r>
      <m:oMath>
        <m:r>
          <w:rPr>
            <w:rFonts w:ascii="Cambria Math" w:hAnsi="Cambria Math"/>
          </w:rPr>
          <m:t>→</m:t>
        </m:r>
      </m:oMath>
      <w:r>
        <w:t xml:space="preserve"> Dates incorrectes</w:t>
      </w:r>
      <w:r w:rsidR="00507549">
        <w:t>. Retornarà 2 + missatge (depenent de les següents situacions):</w:t>
      </w:r>
    </w:p>
    <w:p w:rsidR="00292E37" w:rsidRDefault="00292E37" w:rsidP="004F0C3A">
      <w:pPr>
        <w:pStyle w:val="Prrafodelista"/>
        <w:numPr>
          <w:ilvl w:val="0"/>
          <w:numId w:val="2"/>
        </w:numPr>
        <w:rPr>
          <w:ins w:id="5164" w:author="Campos Muñoz, Jesús" w:date="2013-06-20T14:24:00Z"/>
        </w:rPr>
      </w:pPr>
      <w:r>
        <w:t>El format de la data no és adequat. El dia, mes i any estan separats per algun element que no sigui el guió (</w:t>
      </w:r>
      <w:r w:rsidRPr="004F0C3A">
        <w:rPr>
          <w:b/>
        </w:rPr>
        <w:t>-</w:t>
      </w:r>
      <w:r>
        <w:t>) o la barra (</w:t>
      </w:r>
      <w:r w:rsidRPr="004F0C3A">
        <w:rPr>
          <w:b/>
        </w:rPr>
        <w:t>/</w:t>
      </w:r>
      <w:r>
        <w:t>).</w:t>
      </w:r>
    </w:p>
    <w:p w:rsidR="00A0046E" w:rsidRDefault="00BF2A86" w:rsidP="004F0C3A">
      <w:pPr>
        <w:pStyle w:val="Prrafodelista"/>
        <w:numPr>
          <w:ilvl w:val="0"/>
          <w:numId w:val="2"/>
        </w:numPr>
      </w:pPr>
      <w:ins w:id="5165" w:author="Campos Muñoz, Jesús" w:date="2013-06-20T14:24:00Z">
        <w:r>
          <w:t>Format de la data incorrecta</w:t>
        </w:r>
      </w:ins>
      <w:ins w:id="5166" w:author="Campos Muñoz, Jesús" w:date="2013-07-01T13:36:00Z">
        <w:r>
          <w:t xml:space="preserve">, ha de tenir el ordre: </w:t>
        </w:r>
      </w:ins>
      <w:ins w:id="5167" w:author="Campos Muñoz, Jesús" w:date="2013-06-20T14:24:00Z">
        <w:r w:rsidR="00A0046E">
          <w:t xml:space="preserve">YYYY/MM/DD </w:t>
        </w:r>
      </w:ins>
      <w:ins w:id="5168" w:author="Campos Muñoz, Jesús" w:date="2013-06-20T14:25:00Z">
        <w:r w:rsidR="00A0046E">
          <w:t>.</w:t>
        </w:r>
      </w:ins>
    </w:p>
    <w:p w:rsidR="00292E37" w:rsidRDefault="00011368" w:rsidP="004F0C3A">
      <w:pPr>
        <w:pStyle w:val="Prrafodelista"/>
        <w:numPr>
          <w:ilvl w:val="0"/>
          <w:numId w:val="2"/>
        </w:numPr>
      </w:pPr>
      <w:r>
        <w:t>La data de finalització és anterior a la data d’inici de l’activitat.</w:t>
      </w:r>
    </w:p>
    <w:p w:rsidR="00836D8B" w:rsidRDefault="00CA2147" w:rsidP="00836D8B">
      <w:r>
        <w:t xml:space="preserve">3 </w:t>
      </w:r>
      <m:oMath>
        <m:r>
          <w:rPr>
            <w:rFonts w:ascii="Cambria Math" w:hAnsi="Cambria Math"/>
          </w:rPr>
          <m:t>→</m:t>
        </m:r>
      </m:oMath>
      <w:r>
        <w:t xml:space="preserve"> Tipus d’agenda incorrecta</w:t>
      </w:r>
      <w:r w:rsidR="00836D8B">
        <w:t>. Retornarà 3</w:t>
      </w:r>
      <w:r w:rsidR="009A7E1D">
        <w:t xml:space="preserve"> </w:t>
      </w:r>
      <w:r w:rsidR="00836D8B">
        <w:t>+</w:t>
      </w:r>
      <w:r w:rsidR="009A7E1D">
        <w:t xml:space="preserve"> </w:t>
      </w:r>
      <w:r w:rsidR="00836D8B">
        <w:t>missatge (depenent de les següents situacions):</w:t>
      </w:r>
    </w:p>
    <w:p w:rsidR="00056AEC" w:rsidRDefault="005569FE">
      <w:pPr>
        <w:pStyle w:val="Prrafodelista"/>
        <w:numPr>
          <w:ilvl w:val="0"/>
          <w:numId w:val="2"/>
        </w:numPr>
        <w:rPr>
          <w:ins w:id="5169" w:author="Campos Muñoz, Jesús" w:date="2013-06-20T14:26:00Z"/>
        </w:rPr>
      </w:pPr>
      <w:r>
        <w:t xml:space="preserve">No existeix l’identificador. No es pot trobar </w:t>
      </w:r>
      <w:del w:id="5170" w:author="Campos Muñoz, Jesús" w:date="2013-06-20T14:26:00Z">
        <w:r w:rsidDel="00056AEC">
          <w:delText>el nombre</w:delText>
        </w:r>
      </w:del>
      <w:ins w:id="5171" w:author="Campos Muñoz, Jesús" w:date="2013-06-20T14:26:00Z">
        <w:r w:rsidR="00056AEC">
          <w:t xml:space="preserve">l’identificador del tipus d’agenda a les taules </w:t>
        </w:r>
      </w:ins>
      <w:ins w:id="5172" w:author="Campos Muñoz, Jesús" w:date="2013-06-20T14:28:00Z">
        <w:r w:rsidR="00825CC9">
          <w:t xml:space="preserve">perquè no és vàlid </w:t>
        </w:r>
      </w:ins>
      <w:ins w:id="5173" w:author="Campos Muñoz, Jesús" w:date="2013-06-20T14:26:00Z">
        <w:r w:rsidR="00056AEC">
          <w:t>o bé s’ha rebut un 0.</w:t>
        </w:r>
      </w:ins>
    </w:p>
    <w:p w:rsidR="005569FE" w:rsidDel="00056AEC" w:rsidRDefault="005569FE">
      <w:pPr>
        <w:pStyle w:val="Prrafodelista"/>
        <w:numPr>
          <w:ilvl w:val="0"/>
          <w:numId w:val="2"/>
        </w:numPr>
        <w:rPr>
          <w:del w:id="5174" w:author="Campos Muñoz, Jesús" w:date="2013-06-20T14:26:00Z"/>
        </w:rPr>
      </w:pPr>
      <w:del w:id="5175" w:author="Campos Muñoz, Jesús" w:date="2013-06-20T14:26:00Z">
        <w:r w:rsidDel="00056AEC">
          <w:delText xml:space="preserve"> rebut</w:delText>
        </w:r>
        <w:r w:rsidR="002A2562" w:rsidDel="00056AEC">
          <w:delText xml:space="preserve"> al camp </w:delText>
        </w:r>
        <w:r w:rsidR="002A2562" w:rsidRPr="004F0C3A" w:rsidDel="00056AEC">
          <w:rPr>
            <w:b/>
          </w:rPr>
          <w:delText>IdNivell</w:delText>
        </w:r>
        <w:r w:rsidR="002A2562" w:rsidDel="00056AEC">
          <w:delText xml:space="preserve"> o </w:delText>
        </w:r>
        <w:r w:rsidR="002A2562" w:rsidRPr="004F0C3A" w:rsidDel="00056AEC">
          <w:rPr>
            <w:b/>
          </w:rPr>
          <w:delText>IdNivellPare</w:delText>
        </w:r>
        <w:r w:rsidR="002A2562" w:rsidDel="00056AEC">
          <w:delText xml:space="preserve"> de la taula </w:delText>
        </w:r>
        <w:r w:rsidR="002A2562" w:rsidRPr="004F0C3A" w:rsidDel="00056AEC">
          <w:rPr>
            <w:b/>
          </w:rPr>
          <w:delText>dbo.OIACPSEtblNivells</w:delText>
        </w:r>
        <w:r w:rsidDel="00056AEC">
          <w:delText>.</w:delText>
        </w:r>
      </w:del>
    </w:p>
    <w:p w:rsidR="005569FE" w:rsidRDefault="005569FE">
      <w:pPr>
        <w:pStyle w:val="Prrafodelista"/>
        <w:numPr>
          <w:ilvl w:val="0"/>
          <w:numId w:val="2"/>
        </w:numPr>
      </w:pPr>
      <w:r>
        <w:t>S’esperava rebre un enter/long i s’ha rebut un String.</w:t>
      </w:r>
    </w:p>
    <w:p w:rsidR="00CA2147" w:rsidRDefault="00CA2147" w:rsidP="00CA2147">
      <w:r>
        <w:t xml:space="preserve">4 </w:t>
      </w:r>
      <m:oMath>
        <m:r>
          <w:rPr>
            <w:rFonts w:ascii="Cambria Math" w:hAnsi="Cambria Math"/>
          </w:rPr>
          <m:t>→</m:t>
        </m:r>
      </m:oMath>
      <w:r>
        <w:t xml:space="preserve"> Categoria d’agenda incorrecta</w:t>
      </w:r>
      <w:r w:rsidR="00836D8B">
        <w:t>. Retornarà 4</w:t>
      </w:r>
      <w:r w:rsidR="009A7E1D">
        <w:t xml:space="preserve"> </w:t>
      </w:r>
      <w:r w:rsidR="00836D8B">
        <w:t>+</w:t>
      </w:r>
      <w:r w:rsidR="009A7E1D">
        <w:t xml:space="preserve"> </w:t>
      </w:r>
      <w:r w:rsidR="00836D8B">
        <w:t>missatge (depenent de les següents situacions):</w:t>
      </w:r>
    </w:p>
    <w:p w:rsidR="00056AEC" w:rsidRDefault="00056AEC" w:rsidP="00056AEC">
      <w:pPr>
        <w:pStyle w:val="Prrafodelista"/>
        <w:numPr>
          <w:ilvl w:val="0"/>
          <w:numId w:val="2"/>
        </w:numPr>
        <w:rPr>
          <w:ins w:id="5176" w:author="Campos Muñoz, Jesús" w:date="2013-06-20T14:27:00Z"/>
        </w:rPr>
      </w:pPr>
      <w:ins w:id="5177" w:author="Campos Muñoz, Jesús" w:date="2013-06-20T14:27:00Z">
        <w:r>
          <w:t xml:space="preserve">No existeix l’identificador. No es pot trobar l’identificador de la categoria d’agenda a les taules </w:t>
        </w:r>
      </w:ins>
      <w:ins w:id="5178" w:author="Campos Muñoz, Jesús" w:date="2013-06-20T14:28:00Z">
        <w:r w:rsidR="00825CC9">
          <w:t xml:space="preserve">perquè no és vàlid </w:t>
        </w:r>
      </w:ins>
      <w:ins w:id="5179" w:author="Campos Muñoz, Jesús" w:date="2013-06-20T14:27:00Z">
        <w:r>
          <w:t>o bé s’ha rebut un 0.</w:t>
        </w:r>
      </w:ins>
    </w:p>
    <w:p w:rsidR="00836D8B" w:rsidDel="00056AEC" w:rsidRDefault="00836D8B" w:rsidP="00836D8B">
      <w:pPr>
        <w:pStyle w:val="Prrafodelista"/>
        <w:numPr>
          <w:ilvl w:val="0"/>
          <w:numId w:val="2"/>
        </w:numPr>
        <w:rPr>
          <w:del w:id="5180" w:author="Campos Muñoz, Jesús" w:date="2013-06-20T14:27:00Z"/>
        </w:rPr>
      </w:pPr>
      <w:del w:id="5181" w:author="Campos Muñoz, Jesús" w:date="2013-06-20T14:27:00Z">
        <w:r w:rsidDel="00056AEC">
          <w:delText xml:space="preserve">No existeix l’identificador. No es pot trobar el nombre rebut al camp </w:delText>
        </w:r>
        <w:r w:rsidRPr="004C1333" w:rsidDel="00056AEC">
          <w:rPr>
            <w:b/>
          </w:rPr>
          <w:delText>IdNivell</w:delText>
        </w:r>
        <w:r w:rsidDel="00056AEC">
          <w:delText xml:space="preserve"> o </w:delText>
        </w:r>
        <w:r w:rsidRPr="004C1333" w:rsidDel="00056AEC">
          <w:rPr>
            <w:b/>
          </w:rPr>
          <w:delText>IdNivellPare</w:delText>
        </w:r>
        <w:r w:rsidDel="00056AEC">
          <w:delText xml:space="preserve"> de la taula </w:delText>
        </w:r>
        <w:r w:rsidRPr="004C1333" w:rsidDel="00056AEC">
          <w:rPr>
            <w:b/>
          </w:rPr>
          <w:delText>dbo.OIACPSEtblNivells</w:delText>
        </w:r>
        <w:r w:rsidDel="00056AEC">
          <w:delText>.</w:delText>
        </w:r>
      </w:del>
    </w:p>
    <w:p w:rsidR="00836D8B" w:rsidRDefault="00836D8B" w:rsidP="00836D8B">
      <w:pPr>
        <w:pStyle w:val="Prrafodelista"/>
        <w:numPr>
          <w:ilvl w:val="0"/>
          <w:numId w:val="2"/>
        </w:numPr>
      </w:pPr>
      <w:r>
        <w:t>S’esperava rebre un enter/long i s’ha rebut un String.</w:t>
      </w:r>
    </w:p>
    <w:p w:rsidR="00CA2147" w:rsidRDefault="00CA2147" w:rsidP="00CA2147">
      <w:r>
        <w:t xml:space="preserve">5 </w:t>
      </w:r>
      <m:oMath>
        <m:r>
          <w:rPr>
            <w:rFonts w:ascii="Cambria Math" w:hAnsi="Cambria Math"/>
          </w:rPr>
          <m:t>→</m:t>
        </m:r>
      </m:oMath>
      <w:r>
        <w:t xml:space="preserve"> Format d’identificador de fitxa incorrecte</w:t>
      </w:r>
      <w:r w:rsidR="005E1D5A">
        <w:t>.</w:t>
      </w:r>
      <w:r w:rsidR="005E1D5A" w:rsidRPr="005E1D5A">
        <w:t xml:space="preserve"> </w:t>
      </w:r>
      <w:r w:rsidR="005E1D5A">
        <w:t xml:space="preserve">Retornarà </w:t>
      </w:r>
      <w:r w:rsidR="0007636B">
        <w:t>5</w:t>
      </w:r>
      <w:r w:rsidR="009A7E1D">
        <w:t xml:space="preserve"> </w:t>
      </w:r>
      <w:r w:rsidR="005E1D5A">
        <w:t>+</w:t>
      </w:r>
      <w:r w:rsidR="009A7E1D">
        <w:t xml:space="preserve"> </w:t>
      </w:r>
      <w:r w:rsidR="005E1D5A">
        <w:t>missatge (depenent de les següents situacions):</w:t>
      </w:r>
    </w:p>
    <w:p w:rsidR="00965649" w:rsidRDefault="00965649" w:rsidP="00965649">
      <w:pPr>
        <w:pStyle w:val="Prrafodelista"/>
        <w:numPr>
          <w:ilvl w:val="0"/>
          <w:numId w:val="2"/>
        </w:numPr>
        <w:rPr>
          <w:ins w:id="5182" w:author="Campos Muñoz, Jesús" w:date="2013-06-20T14:27:00Z"/>
        </w:rPr>
      </w:pPr>
      <w:ins w:id="5183" w:author="Campos Muñoz, Jesús" w:date="2013-06-20T14:27:00Z">
        <w:r>
          <w:t>No existeix l’identificador. No es pot trobar l’identificador</w:t>
        </w:r>
      </w:ins>
      <w:ins w:id="5184" w:author="Campos Muñoz, Jesús" w:date="2013-06-20T14:28:00Z">
        <w:r w:rsidR="00825CC9">
          <w:t xml:space="preserve"> </w:t>
        </w:r>
      </w:ins>
      <w:ins w:id="5185" w:author="Campos Muñoz, Jesús" w:date="2013-06-20T14:27:00Z">
        <w:r>
          <w:t>de la fitxa a les taules</w:t>
        </w:r>
      </w:ins>
      <w:ins w:id="5186" w:author="Campos Muñoz, Jesús" w:date="2013-06-20T14:28:00Z">
        <w:r w:rsidR="00825CC9">
          <w:t xml:space="preserve"> perquè no és vàlid</w:t>
        </w:r>
      </w:ins>
      <w:ins w:id="5187" w:author="Campos Muñoz, Jesús" w:date="2013-06-20T14:27:00Z">
        <w:r>
          <w:t xml:space="preserve"> o bé s’ha rebut un 0.</w:t>
        </w:r>
      </w:ins>
    </w:p>
    <w:p w:rsidR="005E1D5A" w:rsidDel="00965649" w:rsidRDefault="005E1D5A" w:rsidP="005E1D5A">
      <w:pPr>
        <w:pStyle w:val="Prrafodelista"/>
        <w:numPr>
          <w:ilvl w:val="0"/>
          <w:numId w:val="2"/>
        </w:numPr>
        <w:rPr>
          <w:del w:id="5188" w:author="Campos Muñoz, Jesús" w:date="2013-06-20T14:27:00Z"/>
        </w:rPr>
      </w:pPr>
      <w:del w:id="5189" w:author="Campos Muñoz, Jesús" w:date="2013-06-20T14:27:00Z">
        <w:r w:rsidDel="00965649">
          <w:delText>No existeix l’identificador</w:delText>
        </w:r>
        <w:r w:rsidR="00F2077A" w:rsidDel="00965649">
          <w:delText xml:space="preserve"> de la fitxa, ja sigui activitat o equipament</w:delText>
        </w:r>
        <w:r w:rsidDel="00965649">
          <w:delText xml:space="preserve">. No es pot trobar el nombre rebut al camp </w:delText>
        </w:r>
        <w:r w:rsidR="00197244" w:rsidDel="00965649">
          <w:rPr>
            <w:b/>
          </w:rPr>
          <w:delText>lngIdFitxa</w:delText>
        </w:r>
        <w:r w:rsidDel="00965649">
          <w:delText xml:space="preserve"> de l</w:delText>
        </w:r>
        <w:r w:rsidR="00197244" w:rsidDel="00965649">
          <w:delText>es</w:delText>
        </w:r>
        <w:r w:rsidDel="00965649">
          <w:delText xml:space="preserve"> ta</w:delText>
        </w:r>
        <w:r w:rsidR="00197244" w:rsidDel="00965649">
          <w:delText>ules</w:delText>
        </w:r>
        <w:r w:rsidDel="00965649">
          <w:delText xml:space="preserve"> </w:delText>
        </w:r>
        <w:r w:rsidRPr="004C1333" w:rsidDel="00965649">
          <w:rPr>
            <w:b/>
          </w:rPr>
          <w:delText>dbo.OIACPSEtbl</w:delText>
        </w:r>
        <w:r w:rsidR="00197244" w:rsidDel="00965649">
          <w:rPr>
            <w:b/>
          </w:rPr>
          <w:delText xml:space="preserve">Fitxes, </w:delText>
        </w:r>
        <w:r w:rsidR="00197244" w:rsidRPr="004C1333" w:rsidDel="00965649">
          <w:rPr>
            <w:b/>
          </w:rPr>
          <w:delText>dbo.OIACPSEtbl</w:delText>
        </w:r>
        <w:r w:rsidR="00197244" w:rsidDel="00965649">
          <w:rPr>
            <w:b/>
          </w:rPr>
          <w:delText xml:space="preserve">FitxesIdioma o </w:delText>
        </w:r>
        <w:r w:rsidR="00197244" w:rsidRPr="004C1333" w:rsidDel="00965649">
          <w:rPr>
            <w:b/>
          </w:rPr>
          <w:delText>dbo.OIACPSEtbl</w:delText>
        </w:r>
        <w:r w:rsidR="00197244" w:rsidDel="00965649">
          <w:rPr>
            <w:b/>
          </w:rPr>
          <w:delText>FitxesEquipaments</w:delText>
        </w:r>
        <w:r w:rsidDel="00965649">
          <w:delText>.</w:delText>
        </w:r>
      </w:del>
    </w:p>
    <w:p w:rsidR="005E1D5A" w:rsidRDefault="005E1D5A" w:rsidP="005E1D5A">
      <w:pPr>
        <w:pStyle w:val="Prrafodelista"/>
        <w:numPr>
          <w:ilvl w:val="0"/>
          <w:numId w:val="2"/>
        </w:numPr>
        <w:rPr>
          <w:ins w:id="5190" w:author="Campos Muñoz, Jesús" w:date="2013-07-01T13:56:00Z"/>
        </w:rPr>
      </w:pPr>
      <w:r>
        <w:t>S’esperava rebre un enter/long i s’ha rebut un String.</w:t>
      </w:r>
    </w:p>
    <w:p w:rsidR="00363C87" w:rsidDel="0011679C" w:rsidRDefault="0011679C" w:rsidP="00ED4B1F">
      <w:pPr>
        <w:rPr>
          <w:del w:id="5191" w:author="Campos Muñoz, Jesús" w:date="2013-07-01T13:59:00Z"/>
        </w:rPr>
      </w:pPr>
      <w:ins w:id="5192" w:author="Campos Muñoz, Jesús" w:date="2013-07-01T13:59:00Z">
        <w:r>
          <w:t xml:space="preserve">6 </w:t>
        </w:r>
        <m:oMath>
          <m:r>
            <w:rPr>
              <w:rFonts w:ascii="Cambria Math" w:hAnsi="Cambria Math"/>
            </w:rPr>
            <m:t>→</m:t>
          </m:r>
        </m:oMath>
        <w:r>
          <w:t xml:space="preserve"> Codi d’error reservat. Actualment no es fa servir.</w:t>
        </w:r>
        <w:r w:rsidDel="0011679C">
          <w:t xml:space="preserve"> </w:t>
        </w:r>
      </w:ins>
    </w:p>
    <w:p w:rsidR="0011679C" w:rsidRDefault="0011679C">
      <w:pPr>
        <w:rPr>
          <w:ins w:id="5193" w:author="Campos Muñoz, Jesús" w:date="2013-07-01T13:59:00Z"/>
        </w:rPr>
        <w:pPrChange w:id="5194" w:author="Campos Muñoz, Jesús" w:date="2013-07-01T13:56:00Z">
          <w:pPr>
            <w:pStyle w:val="Prrafodelista"/>
            <w:numPr>
              <w:numId w:val="2"/>
            </w:numPr>
            <w:ind w:hanging="360"/>
          </w:pPr>
        </w:pPrChange>
      </w:pPr>
    </w:p>
    <w:p w:rsidR="00F2077A" w:rsidDel="00FD14A9" w:rsidRDefault="00CA2147" w:rsidP="00CA2147">
      <w:pPr>
        <w:rPr>
          <w:del w:id="5195" w:author="Campos Muñoz, Jesús" w:date="2013-07-01T13:37:00Z"/>
        </w:rPr>
      </w:pPr>
      <w:del w:id="5196" w:author="Campos Muñoz, Jesús" w:date="2013-07-01T13:37:00Z">
        <w:r w:rsidDel="00FD14A9">
          <w:delText xml:space="preserve">6 </w:delText>
        </w:r>
        <m:oMath>
          <m:r>
            <w:rPr>
              <w:rFonts w:ascii="Cambria Math" w:hAnsi="Cambria Math"/>
            </w:rPr>
            <m:t>→</m:t>
          </m:r>
        </m:oMath>
        <w:r w:rsidDel="00FD14A9">
          <w:delText xml:space="preserve"> Format del nom del centre incorrecte</w:delText>
        </w:r>
        <w:r w:rsidR="00CF3811" w:rsidDel="00FD14A9">
          <w:delText>. Retornarà 6 + missatge (depenent de les següents situacions):</w:delText>
        </w:r>
      </w:del>
    </w:p>
    <w:p w:rsidR="0091008F" w:rsidDel="00FD14A9" w:rsidRDefault="0091008F" w:rsidP="0091008F">
      <w:pPr>
        <w:pStyle w:val="Prrafodelista"/>
        <w:numPr>
          <w:ilvl w:val="0"/>
          <w:numId w:val="2"/>
        </w:numPr>
        <w:rPr>
          <w:del w:id="5197" w:author="Campos Muñoz, Jesús" w:date="2013-07-01T13:37:00Z"/>
        </w:rPr>
      </w:pPr>
      <w:del w:id="5198" w:author="Campos Muñoz, Jesús" w:date="2013-07-01T13:37:00Z">
        <w:r w:rsidDel="00FD14A9">
          <w:delText xml:space="preserve">No existeix </w:delText>
        </w:r>
        <w:r w:rsidR="007747E2" w:rsidDel="00FD14A9">
          <w:delText>el centre</w:delText>
        </w:r>
        <w:r w:rsidDel="00FD14A9">
          <w:delText xml:space="preserve">. </w:delText>
        </w:r>
      </w:del>
      <w:del w:id="5199" w:author="Campos Muñoz, Jesús" w:date="2013-06-20T14:29:00Z">
        <w:r w:rsidR="007747E2" w:rsidDel="00D151AB">
          <w:delText xml:space="preserve">El String rebut no es troba al camp </w:delText>
        </w:r>
        <w:r w:rsidR="007747E2" w:rsidRPr="004C1333" w:rsidDel="00D151AB">
          <w:rPr>
            <w:b/>
          </w:rPr>
          <w:delText>str</w:delText>
        </w:r>
        <w:r w:rsidR="007747E2" w:rsidDel="00D151AB">
          <w:rPr>
            <w:b/>
          </w:rPr>
          <w:delText>Centre</w:delText>
        </w:r>
        <w:r w:rsidR="007747E2" w:rsidDel="00D151AB">
          <w:delText xml:space="preserve"> de la taula </w:delText>
        </w:r>
        <w:r w:rsidRPr="004C1333" w:rsidDel="00D151AB">
          <w:rPr>
            <w:b/>
          </w:rPr>
          <w:delText>dbo.OIACPSEtbl</w:delText>
        </w:r>
        <w:r w:rsidDel="00D151AB">
          <w:rPr>
            <w:b/>
          </w:rPr>
          <w:delText>Fitxes</w:delText>
        </w:r>
        <w:r w:rsidDel="00D151AB">
          <w:delText>.</w:delText>
        </w:r>
      </w:del>
    </w:p>
    <w:p w:rsidR="00F2077A" w:rsidDel="00FD14A9" w:rsidRDefault="0091008F" w:rsidP="004F0C3A">
      <w:pPr>
        <w:pStyle w:val="Prrafodelista"/>
        <w:numPr>
          <w:ilvl w:val="0"/>
          <w:numId w:val="2"/>
        </w:numPr>
        <w:rPr>
          <w:del w:id="5200" w:author="Campos Muñoz, Jesús" w:date="2013-07-01T13:37:00Z"/>
        </w:rPr>
      </w:pPr>
      <w:del w:id="5201" w:author="Campos Muñoz, Jesús" w:date="2013-07-01T13:37:00Z">
        <w:r w:rsidDel="00FD14A9">
          <w:delText>S’esperava rebre un String i s’ha rebut un enter/long.</w:delText>
        </w:r>
      </w:del>
    </w:p>
    <w:p w:rsidR="00ED4B1F" w:rsidRDefault="00CA2147" w:rsidP="00ED4B1F">
      <w:r>
        <w:t xml:space="preserve">7 </w:t>
      </w:r>
      <m:oMath>
        <m:r>
          <w:rPr>
            <w:rFonts w:ascii="Cambria Math" w:hAnsi="Cambria Math"/>
          </w:rPr>
          <m:t>→</m:t>
        </m:r>
      </m:oMath>
      <w:r>
        <w:t xml:space="preserve"> Format del rang de paginació incorrecte</w:t>
      </w:r>
      <w:r w:rsidR="00ED4B1F">
        <w:t>. Retornarà 7 + missatge (depenent de les següents situacions):</w:t>
      </w:r>
    </w:p>
    <w:p w:rsidR="00D85A28" w:rsidRDefault="00D85A28" w:rsidP="004F0C3A">
      <w:pPr>
        <w:pStyle w:val="Prrafodelista"/>
        <w:numPr>
          <w:ilvl w:val="0"/>
          <w:numId w:val="2"/>
        </w:numPr>
        <w:rPr>
          <w:ins w:id="5202" w:author="Campos Muñoz, Jesús" w:date="2013-06-21T09:52:00Z"/>
        </w:rPr>
      </w:pPr>
      <w:ins w:id="5203" w:author="Campos Muñoz, Jesús" w:date="2013-06-20T14:20:00Z">
        <w:r w:rsidRPr="00D85A28">
          <w:rPr>
            <w:b/>
            <w:rPrChange w:id="5204" w:author="Campos Muñoz, Jesús" w:date="2013-06-20T14:20:00Z">
              <w:rPr/>
            </w:rPrChange>
          </w:rPr>
          <w:t>firstRow</w:t>
        </w:r>
        <w:r>
          <w:t xml:space="preserve"> té un valor superior a </w:t>
        </w:r>
        <w:r w:rsidRPr="00D85A28">
          <w:rPr>
            <w:b/>
            <w:rPrChange w:id="5205" w:author="Campos Muñoz, Jesús" w:date="2013-06-20T14:20:00Z">
              <w:rPr/>
            </w:rPrChange>
          </w:rPr>
          <w:t>lastRow</w:t>
        </w:r>
        <w:r>
          <w:t>.</w:t>
        </w:r>
      </w:ins>
    </w:p>
    <w:p w:rsidR="00EA20E7" w:rsidRDefault="00EA20E7" w:rsidP="004F0C3A">
      <w:pPr>
        <w:pStyle w:val="Prrafodelista"/>
        <w:numPr>
          <w:ilvl w:val="0"/>
          <w:numId w:val="2"/>
        </w:numPr>
        <w:rPr>
          <w:ins w:id="5206" w:author="Campos Muñoz, Jesús" w:date="2013-06-20T14:20:00Z"/>
        </w:rPr>
      </w:pPr>
      <w:ins w:id="5207" w:author="Campos Muñoz, Jesús" w:date="2013-06-21T09:53:00Z">
        <w:r w:rsidRPr="00DC60DE">
          <w:rPr>
            <w:b/>
          </w:rPr>
          <w:t>firstRow</w:t>
        </w:r>
        <w:r>
          <w:t xml:space="preserve"> o </w:t>
        </w:r>
        <w:r w:rsidRPr="00DC60DE">
          <w:rPr>
            <w:b/>
          </w:rPr>
          <w:t>lastRow</w:t>
        </w:r>
        <w:r>
          <w:rPr>
            <w:b/>
          </w:rPr>
          <w:t xml:space="preserve"> </w:t>
        </w:r>
        <w:r>
          <w:t>és negatiu.</w:t>
        </w:r>
      </w:ins>
    </w:p>
    <w:p w:rsidR="00ED4B1F" w:rsidRDefault="00ED4B1F" w:rsidP="004F0C3A">
      <w:pPr>
        <w:pStyle w:val="Prrafodelista"/>
        <w:numPr>
          <w:ilvl w:val="0"/>
          <w:numId w:val="2"/>
        </w:numPr>
      </w:pPr>
      <w:r>
        <w:t>S’esperava rebre un enter/long que indiqués l’inici/final de la selecció però s’ha rebut un String</w:t>
      </w:r>
      <w:ins w:id="5208" w:author="Campos Muñoz, Jesús" w:date="2013-07-01T13:37:00Z">
        <w:r w:rsidR="00C12D91">
          <w:t xml:space="preserve"> que t</w:t>
        </w:r>
      </w:ins>
      <w:ins w:id="5209" w:author="Campos Muñoz, Jesús" w:date="2013-07-01T13:38:00Z">
        <w:r w:rsidR="00C12D91">
          <w:t>é caràcters no numèrics</w:t>
        </w:r>
      </w:ins>
      <w:r>
        <w:t>.</w:t>
      </w:r>
    </w:p>
    <w:p w:rsidR="00D33873" w:rsidRDefault="00D33873" w:rsidP="004F0C3A">
      <w:pPr>
        <w:pStyle w:val="Prrafodelista"/>
        <w:numPr>
          <w:ilvl w:val="0"/>
          <w:numId w:val="2"/>
        </w:numPr>
      </w:pPr>
      <w:r>
        <w:t xml:space="preserve">No es considerarà error que </w:t>
      </w:r>
      <w:r w:rsidRPr="004F0C3A">
        <w:rPr>
          <w:b/>
        </w:rPr>
        <w:t>lastRow</w:t>
      </w:r>
      <w:r>
        <w:t xml:space="preserve"> sigui un valor superior o molt més gran que el número de posició de l’últim registre.</w:t>
      </w:r>
    </w:p>
    <w:p w:rsidR="00ED4B1F" w:rsidDel="006A1513" w:rsidRDefault="00ED4B1F" w:rsidP="00ED4B1F">
      <w:pPr>
        <w:rPr>
          <w:del w:id="5210" w:author="Campos Muñoz, Jesús" w:date="2013-07-05T14:27:00Z"/>
        </w:rPr>
      </w:pPr>
    </w:p>
    <w:p w:rsidR="00F0200D" w:rsidRPr="00F0200D" w:rsidDel="006A1513" w:rsidRDefault="00F0200D">
      <w:pPr>
        <w:jc w:val="left"/>
        <w:rPr>
          <w:del w:id="5211" w:author="Campos Muñoz, Jesús" w:date="2013-07-05T14:27:00Z"/>
        </w:rPr>
        <w:pPrChange w:id="5212" w:author="Campos Muñoz, Jesús" w:date="2013-07-05T14:27:00Z">
          <w:pPr/>
        </w:pPrChange>
      </w:pPr>
    </w:p>
    <w:p w:rsidR="00CA2147" w:rsidDel="006A1513" w:rsidRDefault="00CA2147">
      <w:pPr>
        <w:rPr>
          <w:del w:id="5213" w:author="Campos Muñoz, Jesús" w:date="2013-07-05T14:27:00Z"/>
        </w:rPr>
      </w:pPr>
    </w:p>
    <w:p w:rsidR="00CA2147" w:rsidDel="006A1513" w:rsidRDefault="00CA2147">
      <w:pPr>
        <w:rPr>
          <w:del w:id="5214" w:author="Campos Muñoz, Jesús" w:date="2013-07-05T14:27:00Z"/>
        </w:rPr>
      </w:pPr>
    </w:p>
    <w:p w:rsidR="00CA2147" w:rsidDel="006A1513" w:rsidRDefault="00CA2147">
      <w:pPr>
        <w:rPr>
          <w:del w:id="5215" w:author="Campos Muñoz, Jesús" w:date="2013-07-05T14:27:00Z"/>
        </w:rPr>
      </w:pPr>
    </w:p>
    <w:p w:rsidR="00CA2147" w:rsidDel="006A1513" w:rsidRDefault="00CA2147">
      <w:pPr>
        <w:rPr>
          <w:del w:id="5216" w:author="Campos Muñoz, Jesús" w:date="2013-07-05T14:27:00Z"/>
        </w:rPr>
      </w:pPr>
    </w:p>
    <w:p w:rsidR="007349DE" w:rsidRDefault="007349DE"/>
    <w:sectPr w:rsidR="007349DE" w:rsidSect="001D1F34">
      <w:footerReference w:type="firs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17BC" w:rsidRDefault="001917BC">
      <w:pPr>
        <w:spacing w:after="0" w:line="240" w:lineRule="auto"/>
      </w:pPr>
      <w:r>
        <w:separator/>
      </w:r>
    </w:p>
  </w:endnote>
  <w:endnote w:type="continuationSeparator" w:id="0">
    <w:p w:rsidR="001917BC" w:rsidRDefault="001917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782" w:rsidRDefault="00A63782">
    <w:pPr>
      <w:pStyle w:val="Piedepgina"/>
      <w:jc w:val="center"/>
      <w:rPr>
        <w:ins w:id="621" w:author="Campos Muñoz, Jesús" w:date="2013-06-27T13:47:00Z"/>
      </w:rPr>
    </w:pPr>
  </w:p>
  <w:p w:rsidR="00A63782" w:rsidRDefault="00A63782">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5217" w:author="Campos Muñoz, Jesús" w:date="2013-07-01T13:41:00Z"/>
  <w:sdt>
    <w:sdtPr>
      <w:id w:val="1315828741"/>
      <w:docPartObj>
        <w:docPartGallery w:val="Page Numbers (Bottom of Page)"/>
        <w:docPartUnique/>
      </w:docPartObj>
    </w:sdtPr>
    <w:sdtEndPr/>
    <w:sdtContent>
      <w:customXmlInsRangeEnd w:id="5217"/>
      <w:p w:rsidR="00704C1E" w:rsidRDefault="00704C1E">
        <w:pPr>
          <w:pStyle w:val="Piedepgina"/>
          <w:jc w:val="center"/>
          <w:rPr>
            <w:ins w:id="5218" w:author="Campos Muñoz, Jesús" w:date="2013-07-01T13:41:00Z"/>
          </w:rPr>
        </w:pPr>
        <w:ins w:id="5219" w:author="Campos Muñoz, Jesús" w:date="2013-07-01T13:41:00Z">
          <w:r>
            <w:fldChar w:fldCharType="begin"/>
          </w:r>
          <w:r>
            <w:instrText>PAGE   \* MERGEFORMAT</w:instrText>
          </w:r>
          <w:r>
            <w:fldChar w:fldCharType="separate"/>
          </w:r>
        </w:ins>
        <w:r w:rsidR="004E5826" w:rsidRPr="004E5826">
          <w:rPr>
            <w:noProof/>
            <w:lang w:val="es-ES"/>
          </w:rPr>
          <w:t>10</w:t>
        </w:r>
        <w:ins w:id="5220" w:author="Campos Muñoz, Jesús" w:date="2013-07-01T13:41:00Z">
          <w:r>
            <w:fldChar w:fldCharType="end"/>
          </w:r>
        </w:ins>
      </w:p>
      <w:customXmlInsRangeStart w:id="5221" w:author="Campos Muñoz, Jesús" w:date="2013-07-01T13:41:00Z"/>
    </w:sdtContent>
  </w:sdt>
  <w:customXmlInsRangeEnd w:id="5221"/>
  <w:p w:rsidR="00704C1E" w:rsidRDefault="00704C1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17BC" w:rsidRDefault="001917BC">
      <w:pPr>
        <w:spacing w:after="0" w:line="240" w:lineRule="auto"/>
      </w:pPr>
      <w:r>
        <w:separator/>
      </w:r>
    </w:p>
  </w:footnote>
  <w:footnote w:type="continuationSeparator" w:id="0">
    <w:p w:rsidR="001917BC" w:rsidRDefault="001917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32428"/>
    <w:multiLevelType w:val="multilevel"/>
    <w:tmpl w:val="FB546F30"/>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color w:val="auto"/>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
    <w:nsid w:val="1B81579D"/>
    <w:multiLevelType w:val="hybridMultilevel"/>
    <w:tmpl w:val="9B823D58"/>
    <w:lvl w:ilvl="0" w:tplc="779AD32A">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630"/>
    <w:rsid w:val="000000E8"/>
    <w:rsid w:val="000062FD"/>
    <w:rsid w:val="00006755"/>
    <w:rsid w:val="00007418"/>
    <w:rsid w:val="00011368"/>
    <w:rsid w:val="00012E0E"/>
    <w:rsid w:val="0001775D"/>
    <w:rsid w:val="00020799"/>
    <w:rsid w:val="00020B7C"/>
    <w:rsid w:val="000246B4"/>
    <w:rsid w:val="00027FD8"/>
    <w:rsid w:val="00034A68"/>
    <w:rsid w:val="00035DA0"/>
    <w:rsid w:val="00036084"/>
    <w:rsid w:val="0003631E"/>
    <w:rsid w:val="00040157"/>
    <w:rsid w:val="000416B0"/>
    <w:rsid w:val="00042B2C"/>
    <w:rsid w:val="00045FC2"/>
    <w:rsid w:val="00047EA3"/>
    <w:rsid w:val="0005291F"/>
    <w:rsid w:val="0005426E"/>
    <w:rsid w:val="0005481B"/>
    <w:rsid w:val="00055CC7"/>
    <w:rsid w:val="00056AEC"/>
    <w:rsid w:val="00057D51"/>
    <w:rsid w:val="00061A84"/>
    <w:rsid w:val="0006462B"/>
    <w:rsid w:val="000668AB"/>
    <w:rsid w:val="00067B4C"/>
    <w:rsid w:val="00067D1B"/>
    <w:rsid w:val="000706E3"/>
    <w:rsid w:val="00071C05"/>
    <w:rsid w:val="00071CD8"/>
    <w:rsid w:val="0007301D"/>
    <w:rsid w:val="00074C2D"/>
    <w:rsid w:val="0007636B"/>
    <w:rsid w:val="00077450"/>
    <w:rsid w:val="00080B99"/>
    <w:rsid w:val="00082601"/>
    <w:rsid w:val="000839FE"/>
    <w:rsid w:val="00083F96"/>
    <w:rsid w:val="00084722"/>
    <w:rsid w:val="000874AD"/>
    <w:rsid w:val="00090E30"/>
    <w:rsid w:val="0009194B"/>
    <w:rsid w:val="00092B68"/>
    <w:rsid w:val="00094906"/>
    <w:rsid w:val="000A7F7E"/>
    <w:rsid w:val="000B060D"/>
    <w:rsid w:val="000B3465"/>
    <w:rsid w:val="000B430F"/>
    <w:rsid w:val="000B4834"/>
    <w:rsid w:val="000B48A2"/>
    <w:rsid w:val="000B4AA2"/>
    <w:rsid w:val="000B7113"/>
    <w:rsid w:val="000C0529"/>
    <w:rsid w:val="000C2C35"/>
    <w:rsid w:val="000C7C4A"/>
    <w:rsid w:val="000D145D"/>
    <w:rsid w:val="000E0436"/>
    <w:rsid w:val="000E0790"/>
    <w:rsid w:val="000E07C6"/>
    <w:rsid w:val="000E3E14"/>
    <w:rsid w:val="000F23AC"/>
    <w:rsid w:val="000F41A8"/>
    <w:rsid w:val="000F6D9A"/>
    <w:rsid w:val="001007A1"/>
    <w:rsid w:val="00102D46"/>
    <w:rsid w:val="00103EA4"/>
    <w:rsid w:val="001048C5"/>
    <w:rsid w:val="001062F0"/>
    <w:rsid w:val="00114BF1"/>
    <w:rsid w:val="0011679C"/>
    <w:rsid w:val="00117B5C"/>
    <w:rsid w:val="00120655"/>
    <w:rsid w:val="00123B69"/>
    <w:rsid w:val="0012407A"/>
    <w:rsid w:val="001254F8"/>
    <w:rsid w:val="0014177D"/>
    <w:rsid w:val="00141EB6"/>
    <w:rsid w:val="00142B5E"/>
    <w:rsid w:val="001434DF"/>
    <w:rsid w:val="00146E08"/>
    <w:rsid w:val="00150A7F"/>
    <w:rsid w:val="00155FF2"/>
    <w:rsid w:val="00156309"/>
    <w:rsid w:val="0016078F"/>
    <w:rsid w:val="00160EF7"/>
    <w:rsid w:val="0016228F"/>
    <w:rsid w:val="0016744B"/>
    <w:rsid w:val="001762BC"/>
    <w:rsid w:val="00181DFC"/>
    <w:rsid w:val="00181E12"/>
    <w:rsid w:val="001854D5"/>
    <w:rsid w:val="00185DDC"/>
    <w:rsid w:val="00186F86"/>
    <w:rsid w:val="00190C67"/>
    <w:rsid w:val="001915FC"/>
    <w:rsid w:val="001917BC"/>
    <w:rsid w:val="001947E7"/>
    <w:rsid w:val="00194B76"/>
    <w:rsid w:val="00194F6A"/>
    <w:rsid w:val="00197244"/>
    <w:rsid w:val="001A0254"/>
    <w:rsid w:val="001A0970"/>
    <w:rsid w:val="001A18F5"/>
    <w:rsid w:val="001A2091"/>
    <w:rsid w:val="001A3D90"/>
    <w:rsid w:val="001A596D"/>
    <w:rsid w:val="001A5DD0"/>
    <w:rsid w:val="001A6205"/>
    <w:rsid w:val="001B1408"/>
    <w:rsid w:val="001B2D12"/>
    <w:rsid w:val="001B5E7E"/>
    <w:rsid w:val="001B6EFD"/>
    <w:rsid w:val="001B751B"/>
    <w:rsid w:val="001C05EB"/>
    <w:rsid w:val="001C5FFE"/>
    <w:rsid w:val="001C644E"/>
    <w:rsid w:val="001D1F34"/>
    <w:rsid w:val="001D439E"/>
    <w:rsid w:val="001D7DDB"/>
    <w:rsid w:val="001E19BA"/>
    <w:rsid w:val="001E21B3"/>
    <w:rsid w:val="001E281D"/>
    <w:rsid w:val="001E29E1"/>
    <w:rsid w:val="001E72E7"/>
    <w:rsid w:val="001F00D0"/>
    <w:rsid w:val="001F3FC6"/>
    <w:rsid w:val="001F6349"/>
    <w:rsid w:val="00200A52"/>
    <w:rsid w:val="00201053"/>
    <w:rsid w:val="00201100"/>
    <w:rsid w:val="00202B4D"/>
    <w:rsid w:val="00204987"/>
    <w:rsid w:val="00205144"/>
    <w:rsid w:val="002073FB"/>
    <w:rsid w:val="00207C84"/>
    <w:rsid w:val="00210E81"/>
    <w:rsid w:val="00210FA9"/>
    <w:rsid w:val="002126D8"/>
    <w:rsid w:val="00212FAF"/>
    <w:rsid w:val="00213E3A"/>
    <w:rsid w:val="002149DB"/>
    <w:rsid w:val="00215040"/>
    <w:rsid w:val="00217D39"/>
    <w:rsid w:val="00223E72"/>
    <w:rsid w:val="00224BF8"/>
    <w:rsid w:val="00226062"/>
    <w:rsid w:val="00231B3B"/>
    <w:rsid w:val="00231F94"/>
    <w:rsid w:val="00233F4A"/>
    <w:rsid w:val="002345AE"/>
    <w:rsid w:val="00235F7E"/>
    <w:rsid w:val="00240284"/>
    <w:rsid w:val="00246188"/>
    <w:rsid w:val="00246E5D"/>
    <w:rsid w:val="00250507"/>
    <w:rsid w:val="00251993"/>
    <w:rsid w:val="00253BDE"/>
    <w:rsid w:val="002549B6"/>
    <w:rsid w:val="00262A12"/>
    <w:rsid w:val="00266266"/>
    <w:rsid w:val="00267856"/>
    <w:rsid w:val="0027113E"/>
    <w:rsid w:val="002737DC"/>
    <w:rsid w:val="002755FC"/>
    <w:rsid w:val="00286FFF"/>
    <w:rsid w:val="00291827"/>
    <w:rsid w:val="00292E37"/>
    <w:rsid w:val="00297A6C"/>
    <w:rsid w:val="002A23EC"/>
    <w:rsid w:val="002A2562"/>
    <w:rsid w:val="002A5865"/>
    <w:rsid w:val="002B1410"/>
    <w:rsid w:val="002B1AD2"/>
    <w:rsid w:val="002B25ED"/>
    <w:rsid w:val="002B5F1B"/>
    <w:rsid w:val="002B7A65"/>
    <w:rsid w:val="002B7C42"/>
    <w:rsid w:val="002C0516"/>
    <w:rsid w:val="002C176F"/>
    <w:rsid w:val="002C2CAD"/>
    <w:rsid w:val="002C3888"/>
    <w:rsid w:val="002C38CF"/>
    <w:rsid w:val="002C7E4B"/>
    <w:rsid w:val="002D083F"/>
    <w:rsid w:val="002D4344"/>
    <w:rsid w:val="002D7F68"/>
    <w:rsid w:val="002E1A54"/>
    <w:rsid w:val="002E28F8"/>
    <w:rsid w:val="002E296C"/>
    <w:rsid w:val="002E2C9E"/>
    <w:rsid w:val="002F31AA"/>
    <w:rsid w:val="002F4854"/>
    <w:rsid w:val="002F6C7E"/>
    <w:rsid w:val="003002BC"/>
    <w:rsid w:val="00300DB4"/>
    <w:rsid w:val="0030432D"/>
    <w:rsid w:val="00305B6F"/>
    <w:rsid w:val="00305C95"/>
    <w:rsid w:val="0030730A"/>
    <w:rsid w:val="003074E2"/>
    <w:rsid w:val="0031081A"/>
    <w:rsid w:val="00311BFD"/>
    <w:rsid w:val="00311F96"/>
    <w:rsid w:val="00312EB2"/>
    <w:rsid w:val="003134FF"/>
    <w:rsid w:val="00313849"/>
    <w:rsid w:val="00315870"/>
    <w:rsid w:val="00315C96"/>
    <w:rsid w:val="00315CA9"/>
    <w:rsid w:val="003160B0"/>
    <w:rsid w:val="0031656E"/>
    <w:rsid w:val="0031671D"/>
    <w:rsid w:val="003179F8"/>
    <w:rsid w:val="003201DF"/>
    <w:rsid w:val="0032225C"/>
    <w:rsid w:val="003305AF"/>
    <w:rsid w:val="00331166"/>
    <w:rsid w:val="00331670"/>
    <w:rsid w:val="00333EF9"/>
    <w:rsid w:val="003347E5"/>
    <w:rsid w:val="00334912"/>
    <w:rsid w:val="00334AA0"/>
    <w:rsid w:val="003359EF"/>
    <w:rsid w:val="003379BE"/>
    <w:rsid w:val="00337A74"/>
    <w:rsid w:val="00343B77"/>
    <w:rsid w:val="00345E6D"/>
    <w:rsid w:val="00356118"/>
    <w:rsid w:val="00363C87"/>
    <w:rsid w:val="003646A5"/>
    <w:rsid w:val="00370732"/>
    <w:rsid w:val="003707E4"/>
    <w:rsid w:val="003711E9"/>
    <w:rsid w:val="003831AB"/>
    <w:rsid w:val="00383810"/>
    <w:rsid w:val="00384976"/>
    <w:rsid w:val="00386697"/>
    <w:rsid w:val="00387B9C"/>
    <w:rsid w:val="00387C6E"/>
    <w:rsid w:val="00394B7B"/>
    <w:rsid w:val="0039644A"/>
    <w:rsid w:val="0039793B"/>
    <w:rsid w:val="003A013E"/>
    <w:rsid w:val="003A4516"/>
    <w:rsid w:val="003B0817"/>
    <w:rsid w:val="003B0886"/>
    <w:rsid w:val="003B0DF3"/>
    <w:rsid w:val="003B17AC"/>
    <w:rsid w:val="003B18EF"/>
    <w:rsid w:val="003B39CE"/>
    <w:rsid w:val="003B3C4A"/>
    <w:rsid w:val="003B7481"/>
    <w:rsid w:val="003C11D4"/>
    <w:rsid w:val="003C1499"/>
    <w:rsid w:val="003C24C9"/>
    <w:rsid w:val="003C4C08"/>
    <w:rsid w:val="003C4F2E"/>
    <w:rsid w:val="003C4F52"/>
    <w:rsid w:val="003C626F"/>
    <w:rsid w:val="003D341F"/>
    <w:rsid w:val="003D3922"/>
    <w:rsid w:val="003E1B20"/>
    <w:rsid w:val="003E6D6D"/>
    <w:rsid w:val="003F0CE8"/>
    <w:rsid w:val="003F160A"/>
    <w:rsid w:val="003F2FA9"/>
    <w:rsid w:val="003F4720"/>
    <w:rsid w:val="003F5C27"/>
    <w:rsid w:val="003F5FA0"/>
    <w:rsid w:val="003F7F7A"/>
    <w:rsid w:val="0040188B"/>
    <w:rsid w:val="00402808"/>
    <w:rsid w:val="00403025"/>
    <w:rsid w:val="00406EB3"/>
    <w:rsid w:val="004074A7"/>
    <w:rsid w:val="004144F5"/>
    <w:rsid w:val="0041799E"/>
    <w:rsid w:val="00420140"/>
    <w:rsid w:val="00422F41"/>
    <w:rsid w:val="0042342B"/>
    <w:rsid w:val="00424742"/>
    <w:rsid w:val="00424E9F"/>
    <w:rsid w:val="00426C55"/>
    <w:rsid w:val="0042724B"/>
    <w:rsid w:val="004311A1"/>
    <w:rsid w:val="0043280E"/>
    <w:rsid w:val="00434C9E"/>
    <w:rsid w:val="00436B09"/>
    <w:rsid w:val="00437EA4"/>
    <w:rsid w:val="00441DAF"/>
    <w:rsid w:val="004421DB"/>
    <w:rsid w:val="004429F4"/>
    <w:rsid w:val="0044301A"/>
    <w:rsid w:val="00444084"/>
    <w:rsid w:val="004449D4"/>
    <w:rsid w:val="00445BB5"/>
    <w:rsid w:val="00446030"/>
    <w:rsid w:val="00446EEC"/>
    <w:rsid w:val="00446FEA"/>
    <w:rsid w:val="00447E9B"/>
    <w:rsid w:val="004504FD"/>
    <w:rsid w:val="0045541D"/>
    <w:rsid w:val="0045678E"/>
    <w:rsid w:val="004577AC"/>
    <w:rsid w:val="00460911"/>
    <w:rsid w:val="00462BF5"/>
    <w:rsid w:val="00465F5A"/>
    <w:rsid w:val="00470AF8"/>
    <w:rsid w:val="00472D7C"/>
    <w:rsid w:val="00477ED4"/>
    <w:rsid w:val="0048073B"/>
    <w:rsid w:val="00480D04"/>
    <w:rsid w:val="004812F5"/>
    <w:rsid w:val="00482662"/>
    <w:rsid w:val="00482FCA"/>
    <w:rsid w:val="0048371B"/>
    <w:rsid w:val="004856A1"/>
    <w:rsid w:val="00486CB1"/>
    <w:rsid w:val="00486FF5"/>
    <w:rsid w:val="0048747C"/>
    <w:rsid w:val="004925D0"/>
    <w:rsid w:val="004A1AB1"/>
    <w:rsid w:val="004A4667"/>
    <w:rsid w:val="004A6E4F"/>
    <w:rsid w:val="004B5B47"/>
    <w:rsid w:val="004B7144"/>
    <w:rsid w:val="004B791A"/>
    <w:rsid w:val="004C14EA"/>
    <w:rsid w:val="004D027E"/>
    <w:rsid w:val="004D0BB9"/>
    <w:rsid w:val="004D15AC"/>
    <w:rsid w:val="004D5464"/>
    <w:rsid w:val="004E1491"/>
    <w:rsid w:val="004E286B"/>
    <w:rsid w:val="004E30A4"/>
    <w:rsid w:val="004E5826"/>
    <w:rsid w:val="004E5E26"/>
    <w:rsid w:val="004E6C6B"/>
    <w:rsid w:val="004F0408"/>
    <w:rsid w:val="004F042F"/>
    <w:rsid w:val="004F066C"/>
    <w:rsid w:val="004F0BD5"/>
    <w:rsid w:val="004F0C3A"/>
    <w:rsid w:val="004F146B"/>
    <w:rsid w:val="004F1FD4"/>
    <w:rsid w:val="004F3426"/>
    <w:rsid w:val="004F435E"/>
    <w:rsid w:val="00500550"/>
    <w:rsid w:val="00501687"/>
    <w:rsid w:val="00502DF3"/>
    <w:rsid w:val="005046AB"/>
    <w:rsid w:val="00506C0E"/>
    <w:rsid w:val="00507549"/>
    <w:rsid w:val="00507DE6"/>
    <w:rsid w:val="00510FE4"/>
    <w:rsid w:val="0051208E"/>
    <w:rsid w:val="00513225"/>
    <w:rsid w:val="00513CD1"/>
    <w:rsid w:val="005143AF"/>
    <w:rsid w:val="00514FAF"/>
    <w:rsid w:val="0051783D"/>
    <w:rsid w:val="00520006"/>
    <w:rsid w:val="005208DF"/>
    <w:rsid w:val="00520C03"/>
    <w:rsid w:val="00523604"/>
    <w:rsid w:val="00524CA7"/>
    <w:rsid w:val="00526026"/>
    <w:rsid w:val="00526B64"/>
    <w:rsid w:val="00526BDC"/>
    <w:rsid w:val="005303C5"/>
    <w:rsid w:val="00530CF6"/>
    <w:rsid w:val="00531215"/>
    <w:rsid w:val="0053479A"/>
    <w:rsid w:val="005347D8"/>
    <w:rsid w:val="00534CAB"/>
    <w:rsid w:val="0053774A"/>
    <w:rsid w:val="00541175"/>
    <w:rsid w:val="00542C1B"/>
    <w:rsid w:val="00544212"/>
    <w:rsid w:val="00546171"/>
    <w:rsid w:val="005471F2"/>
    <w:rsid w:val="00547977"/>
    <w:rsid w:val="00554A14"/>
    <w:rsid w:val="00554BE5"/>
    <w:rsid w:val="005562DE"/>
    <w:rsid w:val="005569FE"/>
    <w:rsid w:val="00564AF3"/>
    <w:rsid w:val="00572C3D"/>
    <w:rsid w:val="00575BC2"/>
    <w:rsid w:val="00580D1F"/>
    <w:rsid w:val="00583863"/>
    <w:rsid w:val="00586C73"/>
    <w:rsid w:val="00587F51"/>
    <w:rsid w:val="00591183"/>
    <w:rsid w:val="00593AD8"/>
    <w:rsid w:val="00593C14"/>
    <w:rsid w:val="0059499E"/>
    <w:rsid w:val="00597524"/>
    <w:rsid w:val="005A508E"/>
    <w:rsid w:val="005B2378"/>
    <w:rsid w:val="005B2FE4"/>
    <w:rsid w:val="005B3F13"/>
    <w:rsid w:val="005B5CAC"/>
    <w:rsid w:val="005B75B3"/>
    <w:rsid w:val="005C19C5"/>
    <w:rsid w:val="005C2C2A"/>
    <w:rsid w:val="005C2CDB"/>
    <w:rsid w:val="005C2E15"/>
    <w:rsid w:val="005C3763"/>
    <w:rsid w:val="005C5812"/>
    <w:rsid w:val="005C595E"/>
    <w:rsid w:val="005D0642"/>
    <w:rsid w:val="005D148F"/>
    <w:rsid w:val="005D2A43"/>
    <w:rsid w:val="005D4AF8"/>
    <w:rsid w:val="005D608A"/>
    <w:rsid w:val="005E0B63"/>
    <w:rsid w:val="005E0F43"/>
    <w:rsid w:val="005E1626"/>
    <w:rsid w:val="005E17E0"/>
    <w:rsid w:val="005E1D5A"/>
    <w:rsid w:val="005E1D5C"/>
    <w:rsid w:val="005E690F"/>
    <w:rsid w:val="005E6C8E"/>
    <w:rsid w:val="005F01B5"/>
    <w:rsid w:val="005F0E0E"/>
    <w:rsid w:val="005F2853"/>
    <w:rsid w:val="005F5B25"/>
    <w:rsid w:val="005F7461"/>
    <w:rsid w:val="005F76F6"/>
    <w:rsid w:val="0060020E"/>
    <w:rsid w:val="0060071C"/>
    <w:rsid w:val="00600E6A"/>
    <w:rsid w:val="00601AAE"/>
    <w:rsid w:val="00602468"/>
    <w:rsid w:val="0060270F"/>
    <w:rsid w:val="00603F7D"/>
    <w:rsid w:val="006078C5"/>
    <w:rsid w:val="00607C60"/>
    <w:rsid w:val="00610745"/>
    <w:rsid w:val="00610982"/>
    <w:rsid w:val="00610A1A"/>
    <w:rsid w:val="00612D3A"/>
    <w:rsid w:val="0061392F"/>
    <w:rsid w:val="00615CE0"/>
    <w:rsid w:val="00620A1B"/>
    <w:rsid w:val="00623D05"/>
    <w:rsid w:val="00625119"/>
    <w:rsid w:val="00630EC6"/>
    <w:rsid w:val="00631E81"/>
    <w:rsid w:val="006336D8"/>
    <w:rsid w:val="00636589"/>
    <w:rsid w:val="00636DA7"/>
    <w:rsid w:val="00641C5D"/>
    <w:rsid w:val="00644345"/>
    <w:rsid w:val="00644F6C"/>
    <w:rsid w:val="006467CA"/>
    <w:rsid w:val="00651011"/>
    <w:rsid w:val="00653BC1"/>
    <w:rsid w:val="00654A0B"/>
    <w:rsid w:val="00657E71"/>
    <w:rsid w:val="00660E95"/>
    <w:rsid w:val="00661CEB"/>
    <w:rsid w:val="0066221B"/>
    <w:rsid w:val="006626D2"/>
    <w:rsid w:val="00662F04"/>
    <w:rsid w:val="0066334E"/>
    <w:rsid w:val="00674F3E"/>
    <w:rsid w:val="00681A63"/>
    <w:rsid w:val="006831E5"/>
    <w:rsid w:val="00686F76"/>
    <w:rsid w:val="00691846"/>
    <w:rsid w:val="00691EA3"/>
    <w:rsid w:val="00692295"/>
    <w:rsid w:val="00693B63"/>
    <w:rsid w:val="00693F03"/>
    <w:rsid w:val="006A10D9"/>
    <w:rsid w:val="006A1513"/>
    <w:rsid w:val="006A316E"/>
    <w:rsid w:val="006B1CE9"/>
    <w:rsid w:val="006B32F6"/>
    <w:rsid w:val="006B5D62"/>
    <w:rsid w:val="006C03CD"/>
    <w:rsid w:val="006C23FB"/>
    <w:rsid w:val="006C5F82"/>
    <w:rsid w:val="006D0B95"/>
    <w:rsid w:val="006D3106"/>
    <w:rsid w:val="006D4FC8"/>
    <w:rsid w:val="006D6070"/>
    <w:rsid w:val="006E4063"/>
    <w:rsid w:val="006E7593"/>
    <w:rsid w:val="006E7826"/>
    <w:rsid w:val="006F0F4D"/>
    <w:rsid w:val="006F2BA9"/>
    <w:rsid w:val="006F3667"/>
    <w:rsid w:val="006F3B5E"/>
    <w:rsid w:val="006F7AB9"/>
    <w:rsid w:val="007016C9"/>
    <w:rsid w:val="007027C2"/>
    <w:rsid w:val="00702FAE"/>
    <w:rsid w:val="00703A18"/>
    <w:rsid w:val="00704C1E"/>
    <w:rsid w:val="00704EA7"/>
    <w:rsid w:val="007054A1"/>
    <w:rsid w:val="00706C73"/>
    <w:rsid w:val="007100D6"/>
    <w:rsid w:val="00710A21"/>
    <w:rsid w:val="00712A04"/>
    <w:rsid w:val="00712D2F"/>
    <w:rsid w:val="007130F5"/>
    <w:rsid w:val="00713FAB"/>
    <w:rsid w:val="00714394"/>
    <w:rsid w:val="00716106"/>
    <w:rsid w:val="00717C5D"/>
    <w:rsid w:val="007200D0"/>
    <w:rsid w:val="00720B19"/>
    <w:rsid w:val="00727413"/>
    <w:rsid w:val="00732E62"/>
    <w:rsid w:val="00733C30"/>
    <w:rsid w:val="007349DE"/>
    <w:rsid w:val="00737959"/>
    <w:rsid w:val="00747765"/>
    <w:rsid w:val="00747EB3"/>
    <w:rsid w:val="0075003C"/>
    <w:rsid w:val="00751FB7"/>
    <w:rsid w:val="00752A1A"/>
    <w:rsid w:val="007552B4"/>
    <w:rsid w:val="00755B97"/>
    <w:rsid w:val="0076454C"/>
    <w:rsid w:val="0077185D"/>
    <w:rsid w:val="00772054"/>
    <w:rsid w:val="00773250"/>
    <w:rsid w:val="007747E2"/>
    <w:rsid w:val="00780011"/>
    <w:rsid w:val="00780CE8"/>
    <w:rsid w:val="00782F20"/>
    <w:rsid w:val="00784538"/>
    <w:rsid w:val="0079420B"/>
    <w:rsid w:val="00796232"/>
    <w:rsid w:val="007A027A"/>
    <w:rsid w:val="007A054E"/>
    <w:rsid w:val="007A0BF5"/>
    <w:rsid w:val="007A20B2"/>
    <w:rsid w:val="007A3E3A"/>
    <w:rsid w:val="007A6F18"/>
    <w:rsid w:val="007B44CF"/>
    <w:rsid w:val="007B4744"/>
    <w:rsid w:val="007B48E2"/>
    <w:rsid w:val="007B72B7"/>
    <w:rsid w:val="007B7C70"/>
    <w:rsid w:val="007C02C7"/>
    <w:rsid w:val="007C101B"/>
    <w:rsid w:val="007C250E"/>
    <w:rsid w:val="007C2920"/>
    <w:rsid w:val="007C6AC6"/>
    <w:rsid w:val="007C6D5D"/>
    <w:rsid w:val="007C70A5"/>
    <w:rsid w:val="007C748E"/>
    <w:rsid w:val="007C7959"/>
    <w:rsid w:val="007C7C6F"/>
    <w:rsid w:val="007D03E4"/>
    <w:rsid w:val="007D071A"/>
    <w:rsid w:val="007D240B"/>
    <w:rsid w:val="007D32B3"/>
    <w:rsid w:val="007D3D15"/>
    <w:rsid w:val="007D41B1"/>
    <w:rsid w:val="007E0E8D"/>
    <w:rsid w:val="007E2625"/>
    <w:rsid w:val="007E280B"/>
    <w:rsid w:val="007E5D8D"/>
    <w:rsid w:val="007E61AA"/>
    <w:rsid w:val="007E64FA"/>
    <w:rsid w:val="007E72A0"/>
    <w:rsid w:val="007F068E"/>
    <w:rsid w:val="007F0D24"/>
    <w:rsid w:val="007F11C8"/>
    <w:rsid w:val="007F2849"/>
    <w:rsid w:val="00800C2E"/>
    <w:rsid w:val="00801581"/>
    <w:rsid w:val="008039AD"/>
    <w:rsid w:val="00806CE0"/>
    <w:rsid w:val="008078FF"/>
    <w:rsid w:val="00807B54"/>
    <w:rsid w:val="0081017B"/>
    <w:rsid w:val="00810F46"/>
    <w:rsid w:val="008111D1"/>
    <w:rsid w:val="00811789"/>
    <w:rsid w:val="008122C1"/>
    <w:rsid w:val="00812B2D"/>
    <w:rsid w:val="00812D6C"/>
    <w:rsid w:val="00813D60"/>
    <w:rsid w:val="0081712D"/>
    <w:rsid w:val="00817A44"/>
    <w:rsid w:val="008208AD"/>
    <w:rsid w:val="0082158E"/>
    <w:rsid w:val="00824AF6"/>
    <w:rsid w:val="00825CC9"/>
    <w:rsid w:val="00827221"/>
    <w:rsid w:val="00831F55"/>
    <w:rsid w:val="00836D8B"/>
    <w:rsid w:val="0084307D"/>
    <w:rsid w:val="008452C3"/>
    <w:rsid w:val="0084565C"/>
    <w:rsid w:val="00853E70"/>
    <w:rsid w:val="008549D3"/>
    <w:rsid w:val="0086072D"/>
    <w:rsid w:val="00860F28"/>
    <w:rsid w:val="008639DF"/>
    <w:rsid w:val="00863DA1"/>
    <w:rsid w:val="0086508C"/>
    <w:rsid w:val="008735ED"/>
    <w:rsid w:val="00874157"/>
    <w:rsid w:val="00874A3E"/>
    <w:rsid w:val="0087664F"/>
    <w:rsid w:val="00880760"/>
    <w:rsid w:val="0088108A"/>
    <w:rsid w:val="008837B3"/>
    <w:rsid w:val="008872E6"/>
    <w:rsid w:val="00890E51"/>
    <w:rsid w:val="008910F6"/>
    <w:rsid w:val="00895805"/>
    <w:rsid w:val="008A002B"/>
    <w:rsid w:val="008A0B1E"/>
    <w:rsid w:val="008A1776"/>
    <w:rsid w:val="008A1A96"/>
    <w:rsid w:val="008A48C8"/>
    <w:rsid w:val="008B143B"/>
    <w:rsid w:val="008B15CB"/>
    <w:rsid w:val="008B1BAF"/>
    <w:rsid w:val="008C0437"/>
    <w:rsid w:val="008C0610"/>
    <w:rsid w:val="008C16A9"/>
    <w:rsid w:val="008C1886"/>
    <w:rsid w:val="008C2B88"/>
    <w:rsid w:val="008D2264"/>
    <w:rsid w:val="008D23E0"/>
    <w:rsid w:val="008D2B9B"/>
    <w:rsid w:val="008D390E"/>
    <w:rsid w:val="008D61A5"/>
    <w:rsid w:val="008E2340"/>
    <w:rsid w:val="008E3C5D"/>
    <w:rsid w:val="008E41F3"/>
    <w:rsid w:val="008E5E00"/>
    <w:rsid w:val="008E5E17"/>
    <w:rsid w:val="008E7C07"/>
    <w:rsid w:val="008F05E4"/>
    <w:rsid w:val="008F295D"/>
    <w:rsid w:val="008F4CC0"/>
    <w:rsid w:val="008F5EC7"/>
    <w:rsid w:val="008F6CA7"/>
    <w:rsid w:val="00903603"/>
    <w:rsid w:val="00904877"/>
    <w:rsid w:val="009065C3"/>
    <w:rsid w:val="009067FE"/>
    <w:rsid w:val="0091008F"/>
    <w:rsid w:val="0091411A"/>
    <w:rsid w:val="00916CA7"/>
    <w:rsid w:val="00916F25"/>
    <w:rsid w:val="00920A56"/>
    <w:rsid w:val="00920D21"/>
    <w:rsid w:val="00922564"/>
    <w:rsid w:val="0092338D"/>
    <w:rsid w:val="00923A6B"/>
    <w:rsid w:val="00924549"/>
    <w:rsid w:val="00925B47"/>
    <w:rsid w:val="00926F83"/>
    <w:rsid w:val="00930888"/>
    <w:rsid w:val="00935043"/>
    <w:rsid w:val="009355C0"/>
    <w:rsid w:val="00942615"/>
    <w:rsid w:val="00942980"/>
    <w:rsid w:val="00947FF7"/>
    <w:rsid w:val="009511FE"/>
    <w:rsid w:val="00951537"/>
    <w:rsid w:val="00955CF6"/>
    <w:rsid w:val="00960F9D"/>
    <w:rsid w:val="0096560F"/>
    <w:rsid w:val="00965649"/>
    <w:rsid w:val="00966D52"/>
    <w:rsid w:val="00967764"/>
    <w:rsid w:val="00970630"/>
    <w:rsid w:val="009713B1"/>
    <w:rsid w:val="00971C68"/>
    <w:rsid w:val="009743C0"/>
    <w:rsid w:val="009762FC"/>
    <w:rsid w:val="00976C47"/>
    <w:rsid w:val="00977F8B"/>
    <w:rsid w:val="0098305C"/>
    <w:rsid w:val="009843CA"/>
    <w:rsid w:val="00984BB0"/>
    <w:rsid w:val="009868CF"/>
    <w:rsid w:val="0099517B"/>
    <w:rsid w:val="009A140A"/>
    <w:rsid w:val="009A2706"/>
    <w:rsid w:val="009A3908"/>
    <w:rsid w:val="009A4857"/>
    <w:rsid w:val="009A7429"/>
    <w:rsid w:val="009A7E1D"/>
    <w:rsid w:val="009B092C"/>
    <w:rsid w:val="009B1AC8"/>
    <w:rsid w:val="009B700B"/>
    <w:rsid w:val="009C22FA"/>
    <w:rsid w:val="009C2873"/>
    <w:rsid w:val="009C3B7E"/>
    <w:rsid w:val="009C4CBF"/>
    <w:rsid w:val="009D35D8"/>
    <w:rsid w:val="009D37E3"/>
    <w:rsid w:val="009D49F3"/>
    <w:rsid w:val="009D4F75"/>
    <w:rsid w:val="009D619B"/>
    <w:rsid w:val="009D659D"/>
    <w:rsid w:val="009D75D3"/>
    <w:rsid w:val="009E26B4"/>
    <w:rsid w:val="009E3B3B"/>
    <w:rsid w:val="009E404B"/>
    <w:rsid w:val="009E66E6"/>
    <w:rsid w:val="009F0103"/>
    <w:rsid w:val="009F24ED"/>
    <w:rsid w:val="009F5AE7"/>
    <w:rsid w:val="009F5DCD"/>
    <w:rsid w:val="00A0046E"/>
    <w:rsid w:val="00A02C23"/>
    <w:rsid w:val="00A064F5"/>
    <w:rsid w:val="00A10818"/>
    <w:rsid w:val="00A11948"/>
    <w:rsid w:val="00A13273"/>
    <w:rsid w:val="00A171DD"/>
    <w:rsid w:val="00A20752"/>
    <w:rsid w:val="00A21713"/>
    <w:rsid w:val="00A23B3C"/>
    <w:rsid w:val="00A241C8"/>
    <w:rsid w:val="00A26ECD"/>
    <w:rsid w:val="00A343E9"/>
    <w:rsid w:val="00A37D62"/>
    <w:rsid w:val="00A37F05"/>
    <w:rsid w:val="00A40E29"/>
    <w:rsid w:val="00A418D3"/>
    <w:rsid w:val="00A44E55"/>
    <w:rsid w:val="00A4562D"/>
    <w:rsid w:val="00A53558"/>
    <w:rsid w:val="00A63782"/>
    <w:rsid w:val="00A72E8E"/>
    <w:rsid w:val="00A740EE"/>
    <w:rsid w:val="00A773B9"/>
    <w:rsid w:val="00A800D9"/>
    <w:rsid w:val="00A83CC0"/>
    <w:rsid w:val="00A8499C"/>
    <w:rsid w:val="00A84A5F"/>
    <w:rsid w:val="00A85088"/>
    <w:rsid w:val="00A86EDA"/>
    <w:rsid w:val="00A93A79"/>
    <w:rsid w:val="00A93BBE"/>
    <w:rsid w:val="00A94D5C"/>
    <w:rsid w:val="00AA061C"/>
    <w:rsid w:val="00AA0D2F"/>
    <w:rsid w:val="00AA6663"/>
    <w:rsid w:val="00AB08DA"/>
    <w:rsid w:val="00AB0D26"/>
    <w:rsid w:val="00AB0F9B"/>
    <w:rsid w:val="00AB6173"/>
    <w:rsid w:val="00AB711C"/>
    <w:rsid w:val="00AC0407"/>
    <w:rsid w:val="00AC2F87"/>
    <w:rsid w:val="00AC2FE0"/>
    <w:rsid w:val="00AC3CAB"/>
    <w:rsid w:val="00AC41B0"/>
    <w:rsid w:val="00AD2155"/>
    <w:rsid w:val="00AD4289"/>
    <w:rsid w:val="00AD44EB"/>
    <w:rsid w:val="00AD5C8F"/>
    <w:rsid w:val="00AD7A1A"/>
    <w:rsid w:val="00AE0E68"/>
    <w:rsid w:val="00AE39B0"/>
    <w:rsid w:val="00AE5085"/>
    <w:rsid w:val="00AE5209"/>
    <w:rsid w:val="00AE74B7"/>
    <w:rsid w:val="00AF0557"/>
    <w:rsid w:val="00AF252A"/>
    <w:rsid w:val="00AF535A"/>
    <w:rsid w:val="00AF634A"/>
    <w:rsid w:val="00B02C31"/>
    <w:rsid w:val="00B03564"/>
    <w:rsid w:val="00B0437F"/>
    <w:rsid w:val="00B055AE"/>
    <w:rsid w:val="00B05D84"/>
    <w:rsid w:val="00B07EFB"/>
    <w:rsid w:val="00B11471"/>
    <w:rsid w:val="00B134C0"/>
    <w:rsid w:val="00B15981"/>
    <w:rsid w:val="00B16DEC"/>
    <w:rsid w:val="00B16E66"/>
    <w:rsid w:val="00B20EE4"/>
    <w:rsid w:val="00B22FBC"/>
    <w:rsid w:val="00B266A1"/>
    <w:rsid w:val="00B27BE6"/>
    <w:rsid w:val="00B30428"/>
    <w:rsid w:val="00B32ED5"/>
    <w:rsid w:val="00B33895"/>
    <w:rsid w:val="00B34E87"/>
    <w:rsid w:val="00B4001A"/>
    <w:rsid w:val="00B42CB0"/>
    <w:rsid w:val="00B452A2"/>
    <w:rsid w:val="00B4593C"/>
    <w:rsid w:val="00B46493"/>
    <w:rsid w:val="00B4741C"/>
    <w:rsid w:val="00B475E6"/>
    <w:rsid w:val="00B53E32"/>
    <w:rsid w:val="00B54CD4"/>
    <w:rsid w:val="00B60F8D"/>
    <w:rsid w:val="00B61D24"/>
    <w:rsid w:val="00B62016"/>
    <w:rsid w:val="00B64FEF"/>
    <w:rsid w:val="00B669C2"/>
    <w:rsid w:val="00B700CB"/>
    <w:rsid w:val="00B7421C"/>
    <w:rsid w:val="00B74669"/>
    <w:rsid w:val="00B74D57"/>
    <w:rsid w:val="00B83176"/>
    <w:rsid w:val="00B8603B"/>
    <w:rsid w:val="00B860D6"/>
    <w:rsid w:val="00B900EE"/>
    <w:rsid w:val="00B91312"/>
    <w:rsid w:val="00B925AE"/>
    <w:rsid w:val="00B9279A"/>
    <w:rsid w:val="00B939A9"/>
    <w:rsid w:val="00B94B02"/>
    <w:rsid w:val="00BA2A1E"/>
    <w:rsid w:val="00BA6962"/>
    <w:rsid w:val="00BA7828"/>
    <w:rsid w:val="00BB2182"/>
    <w:rsid w:val="00BB355E"/>
    <w:rsid w:val="00BB543D"/>
    <w:rsid w:val="00BC1D34"/>
    <w:rsid w:val="00BC5E2E"/>
    <w:rsid w:val="00BC6241"/>
    <w:rsid w:val="00BC75DC"/>
    <w:rsid w:val="00BD2E6D"/>
    <w:rsid w:val="00BD30CA"/>
    <w:rsid w:val="00BD579C"/>
    <w:rsid w:val="00BD6309"/>
    <w:rsid w:val="00BD7A48"/>
    <w:rsid w:val="00BE0929"/>
    <w:rsid w:val="00BE1047"/>
    <w:rsid w:val="00BE1122"/>
    <w:rsid w:val="00BF099D"/>
    <w:rsid w:val="00BF2A86"/>
    <w:rsid w:val="00BF3893"/>
    <w:rsid w:val="00BF3B42"/>
    <w:rsid w:val="00BF3DA9"/>
    <w:rsid w:val="00BF4001"/>
    <w:rsid w:val="00BF7316"/>
    <w:rsid w:val="00BF7BF6"/>
    <w:rsid w:val="00C00A10"/>
    <w:rsid w:val="00C02105"/>
    <w:rsid w:val="00C02341"/>
    <w:rsid w:val="00C05866"/>
    <w:rsid w:val="00C070D7"/>
    <w:rsid w:val="00C10112"/>
    <w:rsid w:val="00C11D22"/>
    <w:rsid w:val="00C12923"/>
    <w:rsid w:val="00C1293B"/>
    <w:rsid w:val="00C12D91"/>
    <w:rsid w:val="00C135D2"/>
    <w:rsid w:val="00C13804"/>
    <w:rsid w:val="00C231FF"/>
    <w:rsid w:val="00C316AA"/>
    <w:rsid w:val="00C35E56"/>
    <w:rsid w:val="00C37656"/>
    <w:rsid w:val="00C4006D"/>
    <w:rsid w:val="00C40B29"/>
    <w:rsid w:val="00C44E68"/>
    <w:rsid w:val="00C44FBA"/>
    <w:rsid w:val="00C45331"/>
    <w:rsid w:val="00C45C02"/>
    <w:rsid w:val="00C47805"/>
    <w:rsid w:val="00C50FC5"/>
    <w:rsid w:val="00C52C32"/>
    <w:rsid w:val="00C53797"/>
    <w:rsid w:val="00C5380F"/>
    <w:rsid w:val="00C5702F"/>
    <w:rsid w:val="00C57E39"/>
    <w:rsid w:val="00C64213"/>
    <w:rsid w:val="00C6426A"/>
    <w:rsid w:val="00C66D01"/>
    <w:rsid w:val="00C74C34"/>
    <w:rsid w:val="00C74E65"/>
    <w:rsid w:val="00C77BC4"/>
    <w:rsid w:val="00C8151A"/>
    <w:rsid w:val="00C84DCA"/>
    <w:rsid w:val="00C84E80"/>
    <w:rsid w:val="00C87D9F"/>
    <w:rsid w:val="00C90039"/>
    <w:rsid w:val="00C93C40"/>
    <w:rsid w:val="00C94EB7"/>
    <w:rsid w:val="00C973D5"/>
    <w:rsid w:val="00CA1A44"/>
    <w:rsid w:val="00CA2147"/>
    <w:rsid w:val="00CA42F9"/>
    <w:rsid w:val="00CA53DD"/>
    <w:rsid w:val="00CA5E48"/>
    <w:rsid w:val="00CB5D42"/>
    <w:rsid w:val="00CB6BAF"/>
    <w:rsid w:val="00CB7EC1"/>
    <w:rsid w:val="00CD148E"/>
    <w:rsid w:val="00CD18F5"/>
    <w:rsid w:val="00CD40F1"/>
    <w:rsid w:val="00CE035A"/>
    <w:rsid w:val="00CE3E83"/>
    <w:rsid w:val="00CE7ABE"/>
    <w:rsid w:val="00CF157D"/>
    <w:rsid w:val="00CF2AA8"/>
    <w:rsid w:val="00CF3811"/>
    <w:rsid w:val="00CF434B"/>
    <w:rsid w:val="00CF507F"/>
    <w:rsid w:val="00CF7024"/>
    <w:rsid w:val="00D008BA"/>
    <w:rsid w:val="00D01BD4"/>
    <w:rsid w:val="00D01D17"/>
    <w:rsid w:val="00D038C4"/>
    <w:rsid w:val="00D0624A"/>
    <w:rsid w:val="00D1246C"/>
    <w:rsid w:val="00D13253"/>
    <w:rsid w:val="00D138CE"/>
    <w:rsid w:val="00D151AB"/>
    <w:rsid w:val="00D167FE"/>
    <w:rsid w:val="00D17E2B"/>
    <w:rsid w:val="00D2088F"/>
    <w:rsid w:val="00D254B7"/>
    <w:rsid w:val="00D27011"/>
    <w:rsid w:val="00D30270"/>
    <w:rsid w:val="00D330C1"/>
    <w:rsid w:val="00D33873"/>
    <w:rsid w:val="00D33C7D"/>
    <w:rsid w:val="00D361A9"/>
    <w:rsid w:val="00D37DF8"/>
    <w:rsid w:val="00D401D2"/>
    <w:rsid w:val="00D4420B"/>
    <w:rsid w:val="00D462D0"/>
    <w:rsid w:val="00D473DE"/>
    <w:rsid w:val="00D475F8"/>
    <w:rsid w:val="00D47706"/>
    <w:rsid w:val="00D50F15"/>
    <w:rsid w:val="00D542E1"/>
    <w:rsid w:val="00D56406"/>
    <w:rsid w:val="00D603C8"/>
    <w:rsid w:val="00D6351E"/>
    <w:rsid w:val="00D63DDC"/>
    <w:rsid w:val="00D659D4"/>
    <w:rsid w:val="00D67D79"/>
    <w:rsid w:val="00D710C5"/>
    <w:rsid w:val="00D760AB"/>
    <w:rsid w:val="00D768DA"/>
    <w:rsid w:val="00D8029F"/>
    <w:rsid w:val="00D8076D"/>
    <w:rsid w:val="00D80D8B"/>
    <w:rsid w:val="00D81F90"/>
    <w:rsid w:val="00D857BD"/>
    <w:rsid w:val="00D85A28"/>
    <w:rsid w:val="00D85DA7"/>
    <w:rsid w:val="00D870F0"/>
    <w:rsid w:val="00D94535"/>
    <w:rsid w:val="00D971A5"/>
    <w:rsid w:val="00DA4314"/>
    <w:rsid w:val="00DA6BA8"/>
    <w:rsid w:val="00DA6F58"/>
    <w:rsid w:val="00DB12C6"/>
    <w:rsid w:val="00DB4B88"/>
    <w:rsid w:val="00DB50C7"/>
    <w:rsid w:val="00DB6580"/>
    <w:rsid w:val="00DB72CB"/>
    <w:rsid w:val="00DC3037"/>
    <w:rsid w:val="00DC5E1B"/>
    <w:rsid w:val="00DC74E3"/>
    <w:rsid w:val="00DD11F4"/>
    <w:rsid w:val="00DD1250"/>
    <w:rsid w:val="00DD1486"/>
    <w:rsid w:val="00DD29A7"/>
    <w:rsid w:val="00DD30D5"/>
    <w:rsid w:val="00DD5AF7"/>
    <w:rsid w:val="00DE55C6"/>
    <w:rsid w:val="00DE687A"/>
    <w:rsid w:val="00DE6EAC"/>
    <w:rsid w:val="00DF177A"/>
    <w:rsid w:val="00DF200D"/>
    <w:rsid w:val="00DF3EC6"/>
    <w:rsid w:val="00DF6EEC"/>
    <w:rsid w:val="00DF70AA"/>
    <w:rsid w:val="00E00DC2"/>
    <w:rsid w:val="00E046CA"/>
    <w:rsid w:val="00E07B56"/>
    <w:rsid w:val="00E14172"/>
    <w:rsid w:val="00E17359"/>
    <w:rsid w:val="00E17F77"/>
    <w:rsid w:val="00E20B09"/>
    <w:rsid w:val="00E24641"/>
    <w:rsid w:val="00E25B57"/>
    <w:rsid w:val="00E32040"/>
    <w:rsid w:val="00E3311B"/>
    <w:rsid w:val="00E343D2"/>
    <w:rsid w:val="00E34F46"/>
    <w:rsid w:val="00E40125"/>
    <w:rsid w:val="00E51837"/>
    <w:rsid w:val="00E55219"/>
    <w:rsid w:val="00E558BE"/>
    <w:rsid w:val="00E56B8A"/>
    <w:rsid w:val="00E57C4E"/>
    <w:rsid w:val="00E6340F"/>
    <w:rsid w:val="00E6521E"/>
    <w:rsid w:val="00E674A1"/>
    <w:rsid w:val="00E727CF"/>
    <w:rsid w:val="00E73854"/>
    <w:rsid w:val="00E74EA6"/>
    <w:rsid w:val="00E75191"/>
    <w:rsid w:val="00E8102F"/>
    <w:rsid w:val="00E837D3"/>
    <w:rsid w:val="00E83E47"/>
    <w:rsid w:val="00E84A73"/>
    <w:rsid w:val="00E84BCF"/>
    <w:rsid w:val="00E86766"/>
    <w:rsid w:val="00E9013D"/>
    <w:rsid w:val="00E92486"/>
    <w:rsid w:val="00E94FBC"/>
    <w:rsid w:val="00E95FBB"/>
    <w:rsid w:val="00E96330"/>
    <w:rsid w:val="00E96D63"/>
    <w:rsid w:val="00EA0733"/>
    <w:rsid w:val="00EA20E7"/>
    <w:rsid w:val="00EA2ED9"/>
    <w:rsid w:val="00EA45E3"/>
    <w:rsid w:val="00EA5822"/>
    <w:rsid w:val="00EA5F66"/>
    <w:rsid w:val="00EA6FFD"/>
    <w:rsid w:val="00EB3D37"/>
    <w:rsid w:val="00EC36C5"/>
    <w:rsid w:val="00ED0D15"/>
    <w:rsid w:val="00ED269B"/>
    <w:rsid w:val="00ED2BB5"/>
    <w:rsid w:val="00ED4B1F"/>
    <w:rsid w:val="00ED6741"/>
    <w:rsid w:val="00ED76A8"/>
    <w:rsid w:val="00EE7099"/>
    <w:rsid w:val="00EF16B8"/>
    <w:rsid w:val="00EF47F5"/>
    <w:rsid w:val="00EF4EF9"/>
    <w:rsid w:val="00EF5DE6"/>
    <w:rsid w:val="00EF6392"/>
    <w:rsid w:val="00EF64C2"/>
    <w:rsid w:val="00EF6F54"/>
    <w:rsid w:val="00F0200D"/>
    <w:rsid w:val="00F02D51"/>
    <w:rsid w:val="00F03E4C"/>
    <w:rsid w:val="00F041ED"/>
    <w:rsid w:val="00F12636"/>
    <w:rsid w:val="00F16872"/>
    <w:rsid w:val="00F16A8E"/>
    <w:rsid w:val="00F17817"/>
    <w:rsid w:val="00F2077A"/>
    <w:rsid w:val="00F225E6"/>
    <w:rsid w:val="00F22994"/>
    <w:rsid w:val="00F27973"/>
    <w:rsid w:val="00F31732"/>
    <w:rsid w:val="00F36003"/>
    <w:rsid w:val="00F36997"/>
    <w:rsid w:val="00F406DF"/>
    <w:rsid w:val="00F41F35"/>
    <w:rsid w:val="00F42B3C"/>
    <w:rsid w:val="00F43499"/>
    <w:rsid w:val="00F4603E"/>
    <w:rsid w:val="00F470D7"/>
    <w:rsid w:val="00F503DE"/>
    <w:rsid w:val="00F52AD1"/>
    <w:rsid w:val="00F53A99"/>
    <w:rsid w:val="00F570BE"/>
    <w:rsid w:val="00F573CA"/>
    <w:rsid w:val="00F62364"/>
    <w:rsid w:val="00F640B7"/>
    <w:rsid w:val="00F6555F"/>
    <w:rsid w:val="00F65754"/>
    <w:rsid w:val="00F66ED9"/>
    <w:rsid w:val="00F6719B"/>
    <w:rsid w:val="00F70C60"/>
    <w:rsid w:val="00F70C9D"/>
    <w:rsid w:val="00F7132F"/>
    <w:rsid w:val="00F72A34"/>
    <w:rsid w:val="00F72E76"/>
    <w:rsid w:val="00F73A18"/>
    <w:rsid w:val="00F74844"/>
    <w:rsid w:val="00F74F8B"/>
    <w:rsid w:val="00F7552C"/>
    <w:rsid w:val="00F835E0"/>
    <w:rsid w:val="00F84A9E"/>
    <w:rsid w:val="00F86032"/>
    <w:rsid w:val="00F90324"/>
    <w:rsid w:val="00F9099B"/>
    <w:rsid w:val="00F93F09"/>
    <w:rsid w:val="00F95481"/>
    <w:rsid w:val="00F96631"/>
    <w:rsid w:val="00F967A1"/>
    <w:rsid w:val="00FA355B"/>
    <w:rsid w:val="00FA4596"/>
    <w:rsid w:val="00FA5272"/>
    <w:rsid w:val="00FB2100"/>
    <w:rsid w:val="00FB2A08"/>
    <w:rsid w:val="00FB3272"/>
    <w:rsid w:val="00FB5719"/>
    <w:rsid w:val="00FB71F4"/>
    <w:rsid w:val="00FB7E19"/>
    <w:rsid w:val="00FC058A"/>
    <w:rsid w:val="00FC1AB9"/>
    <w:rsid w:val="00FC1C2B"/>
    <w:rsid w:val="00FC1C7C"/>
    <w:rsid w:val="00FC6807"/>
    <w:rsid w:val="00FC6F9A"/>
    <w:rsid w:val="00FC72FE"/>
    <w:rsid w:val="00FD1182"/>
    <w:rsid w:val="00FD14A9"/>
    <w:rsid w:val="00FD2617"/>
    <w:rsid w:val="00FD4C6C"/>
    <w:rsid w:val="00FD525F"/>
    <w:rsid w:val="00FD5E8C"/>
    <w:rsid w:val="00FD652E"/>
    <w:rsid w:val="00FE41A9"/>
    <w:rsid w:val="00FE4DDD"/>
    <w:rsid w:val="00FE6243"/>
    <w:rsid w:val="00FE6818"/>
    <w:rsid w:val="00FE700E"/>
    <w:rsid w:val="00FF0DBF"/>
    <w:rsid w:val="00FF1BF7"/>
    <w:rsid w:val="00FF447E"/>
    <w:rsid w:val="00FF5B95"/>
    <w:rsid w:val="00FF6DC3"/>
    <w:rsid w:val="00FF6DC5"/>
    <w:rsid w:val="00FF7060"/>
    <w:rsid w:val="00FF7C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630"/>
    <w:pPr>
      <w:jc w:val="both"/>
    </w:pPr>
    <w:rPr>
      <w:rFonts w:eastAsiaTheme="minorEastAsia"/>
      <w:lang w:val="ca-ES" w:bidi="en-US"/>
    </w:rPr>
  </w:style>
  <w:style w:type="paragraph" w:styleId="Ttulo1">
    <w:name w:val="heading 1"/>
    <w:basedOn w:val="Normal"/>
    <w:next w:val="Normal"/>
    <w:link w:val="Ttulo1Car"/>
    <w:uiPriority w:val="9"/>
    <w:qFormat/>
    <w:rsid w:val="00970630"/>
    <w:pPr>
      <w:numPr>
        <w:numId w:val="1"/>
      </w:numPr>
      <w:spacing w:before="100" w:beforeAutospacing="1" w:after="100" w:afterAutospacing="1"/>
      <w:contextualSpacing/>
      <w:outlineLvl w:val="0"/>
    </w:pPr>
    <w:rPr>
      <w:rFonts w:eastAsiaTheme="majorEastAsia" w:cstheme="minorHAnsi"/>
      <w:b/>
      <w:bCs/>
      <w:sz w:val="36"/>
      <w:szCs w:val="36"/>
    </w:rPr>
  </w:style>
  <w:style w:type="paragraph" w:styleId="Ttulo2">
    <w:name w:val="heading 2"/>
    <w:aliases w:val="Títol espai,Títol Ámbito"/>
    <w:basedOn w:val="Normal"/>
    <w:next w:val="Normal"/>
    <w:link w:val="Ttulo2Car"/>
    <w:uiPriority w:val="9"/>
    <w:unhideWhenUsed/>
    <w:qFormat/>
    <w:rsid w:val="00970630"/>
    <w:pPr>
      <w:numPr>
        <w:ilvl w:val="1"/>
        <w:numId w:val="1"/>
      </w:numPr>
      <w:spacing w:before="100" w:beforeAutospacing="1" w:after="100" w:afterAutospacing="1"/>
      <w:outlineLvl w:val="1"/>
    </w:pPr>
    <w:rPr>
      <w:rFonts w:eastAsiaTheme="majorEastAsia" w:cstheme="minorHAnsi"/>
      <w:b/>
      <w:bCs/>
      <w:sz w:val="36"/>
      <w:szCs w:val="36"/>
    </w:rPr>
  </w:style>
  <w:style w:type="paragraph" w:styleId="Ttulo3">
    <w:name w:val="heading 3"/>
    <w:aliases w:val="Títol Espacio,Títol factor"/>
    <w:basedOn w:val="Normal"/>
    <w:next w:val="Normal"/>
    <w:link w:val="Ttulo3Car"/>
    <w:uiPriority w:val="9"/>
    <w:unhideWhenUsed/>
    <w:qFormat/>
    <w:rsid w:val="00406EB3"/>
    <w:pPr>
      <w:numPr>
        <w:ilvl w:val="2"/>
        <w:numId w:val="1"/>
      </w:numPr>
      <w:spacing w:before="480" w:after="100" w:afterAutospacing="1"/>
      <w:outlineLvl w:val="2"/>
      <w:pPrChange w:id="0" w:author="Campos Muñoz, Jesús" w:date="2013-06-28T09:46:00Z">
        <w:pPr>
          <w:numPr>
            <w:ilvl w:val="2"/>
            <w:numId w:val="1"/>
          </w:numPr>
          <w:spacing w:before="100" w:beforeAutospacing="1" w:after="100" w:afterAutospacing="1" w:line="276" w:lineRule="auto"/>
          <w:ind w:left="720" w:hanging="720"/>
          <w:jc w:val="both"/>
          <w:outlineLvl w:val="2"/>
        </w:pPr>
      </w:pPrChange>
    </w:pPr>
    <w:rPr>
      <w:rFonts w:eastAsiaTheme="majorEastAsia" w:cstheme="minorHAnsi"/>
      <w:b/>
      <w:bCs/>
      <w:sz w:val="36"/>
      <w:szCs w:val="36"/>
      <w:rPrChange w:id="0" w:author="Campos Muñoz, Jesús" w:date="2013-06-28T09:46:00Z">
        <w:rPr>
          <w:rFonts w:asciiTheme="minorHAnsi" w:eastAsiaTheme="majorEastAsia" w:hAnsiTheme="minorHAnsi" w:cstheme="minorHAnsi"/>
          <w:b/>
          <w:bCs/>
          <w:sz w:val="36"/>
          <w:szCs w:val="36"/>
          <w:lang w:val="ca-ES" w:eastAsia="en-US" w:bidi="en-US"/>
        </w:rPr>
      </w:rPrChange>
    </w:rPr>
  </w:style>
  <w:style w:type="paragraph" w:styleId="Ttulo4">
    <w:name w:val="heading 4"/>
    <w:basedOn w:val="Normal"/>
    <w:next w:val="Normal"/>
    <w:link w:val="Ttulo4Car"/>
    <w:uiPriority w:val="9"/>
    <w:unhideWhenUsed/>
    <w:qFormat/>
    <w:rsid w:val="00970630"/>
    <w:pPr>
      <w:numPr>
        <w:ilvl w:val="3"/>
        <w:numId w:val="1"/>
      </w:numPr>
      <w:spacing w:before="200"/>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semiHidden/>
    <w:unhideWhenUsed/>
    <w:qFormat/>
    <w:rsid w:val="00970630"/>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Ttulo6">
    <w:name w:val="heading 6"/>
    <w:basedOn w:val="Normal"/>
    <w:next w:val="Normal"/>
    <w:link w:val="Ttulo6Car"/>
    <w:uiPriority w:val="9"/>
    <w:semiHidden/>
    <w:unhideWhenUsed/>
    <w:qFormat/>
    <w:rsid w:val="00970630"/>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Ttulo7">
    <w:name w:val="heading 7"/>
    <w:basedOn w:val="Normal"/>
    <w:next w:val="Normal"/>
    <w:link w:val="Ttulo7Car"/>
    <w:uiPriority w:val="9"/>
    <w:semiHidden/>
    <w:unhideWhenUsed/>
    <w:qFormat/>
    <w:rsid w:val="00970630"/>
    <w:pPr>
      <w:numPr>
        <w:ilvl w:val="6"/>
        <w:numId w:val="1"/>
      </w:numPr>
      <w:spacing w:after="0"/>
      <w:outlineLvl w:val="6"/>
    </w:pPr>
    <w:rPr>
      <w:rFonts w:asciiTheme="majorHAnsi" w:eastAsiaTheme="majorEastAsia" w:hAnsiTheme="majorHAnsi" w:cstheme="majorBidi"/>
      <w:i/>
      <w:iCs/>
    </w:rPr>
  </w:style>
  <w:style w:type="paragraph" w:styleId="Ttulo8">
    <w:name w:val="heading 8"/>
    <w:basedOn w:val="Normal"/>
    <w:next w:val="Normal"/>
    <w:link w:val="Ttulo8Car"/>
    <w:uiPriority w:val="9"/>
    <w:semiHidden/>
    <w:unhideWhenUsed/>
    <w:qFormat/>
    <w:rsid w:val="00970630"/>
    <w:pPr>
      <w:numPr>
        <w:ilvl w:val="7"/>
        <w:numId w:val="1"/>
      </w:numPr>
      <w:spacing w:after="0"/>
      <w:outlineLvl w:val="7"/>
    </w:pPr>
    <w:rPr>
      <w:rFonts w:asciiTheme="majorHAnsi" w:eastAsiaTheme="majorEastAsia" w:hAnsiTheme="majorHAnsi" w:cstheme="majorBidi"/>
      <w:sz w:val="20"/>
      <w:szCs w:val="20"/>
    </w:rPr>
  </w:style>
  <w:style w:type="paragraph" w:styleId="Ttulo9">
    <w:name w:val="heading 9"/>
    <w:basedOn w:val="Normal"/>
    <w:next w:val="Normal"/>
    <w:link w:val="Ttulo9Car"/>
    <w:uiPriority w:val="9"/>
    <w:semiHidden/>
    <w:unhideWhenUsed/>
    <w:qFormat/>
    <w:rsid w:val="00970630"/>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70630"/>
    <w:rPr>
      <w:rFonts w:eastAsiaTheme="majorEastAsia" w:cstheme="minorHAnsi"/>
      <w:b/>
      <w:bCs/>
      <w:sz w:val="36"/>
      <w:szCs w:val="36"/>
      <w:lang w:val="ca-ES" w:bidi="en-US"/>
    </w:rPr>
  </w:style>
  <w:style w:type="character" w:customStyle="1" w:styleId="Ttulo2Car">
    <w:name w:val="Título 2 Car"/>
    <w:aliases w:val="Títol espai Car,Títol Ámbito Car"/>
    <w:basedOn w:val="Fuentedeprrafopredeter"/>
    <w:link w:val="Ttulo2"/>
    <w:uiPriority w:val="9"/>
    <w:rsid w:val="00970630"/>
    <w:rPr>
      <w:rFonts w:eastAsiaTheme="majorEastAsia" w:cstheme="minorHAnsi"/>
      <w:b/>
      <w:bCs/>
      <w:sz w:val="36"/>
      <w:szCs w:val="36"/>
      <w:lang w:val="ca-ES" w:bidi="en-US"/>
    </w:rPr>
  </w:style>
  <w:style w:type="character" w:customStyle="1" w:styleId="Ttulo3Car">
    <w:name w:val="Título 3 Car"/>
    <w:aliases w:val="Títol Espacio Car,Títol factor Car"/>
    <w:basedOn w:val="Fuentedeprrafopredeter"/>
    <w:link w:val="Ttulo3"/>
    <w:uiPriority w:val="9"/>
    <w:rsid w:val="00406EB3"/>
    <w:rPr>
      <w:rFonts w:eastAsiaTheme="majorEastAsia" w:cstheme="minorHAnsi"/>
      <w:b/>
      <w:bCs/>
      <w:sz w:val="36"/>
      <w:szCs w:val="36"/>
      <w:lang w:val="ca-ES" w:bidi="en-US"/>
    </w:rPr>
  </w:style>
  <w:style w:type="character" w:customStyle="1" w:styleId="Ttulo4Car">
    <w:name w:val="Título 4 Car"/>
    <w:basedOn w:val="Fuentedeprrafopredeter"/>
    <w:link w:val="Ttulo4"/>
    <w:uiPriority w:val="9"/>
    <w:rsid w:val="00970630"/>
    <w:rPr>
      <w:rFonts w:asciiTheme="majorHAnsi" w:eastAsiaTheme="majorEastAsia" w:hAnsiTheme="majorHAnsi" w:cstheme="majorBidi"/>
      <w:b/>
      <w:bCs/>
      <w:i/>
      <w:iCs/>
      <w:lang w:val="ca-ES" w:bidi="en-US"/>
    </w:rPr>
  </w:style>
  <w:style w:type="character" w:customStyle="1" w:styleId="Ttulo5Car">
    <w:name w:val="Título 5 Car"/>
    <w:basedOn w:val="Fuentedeprrafopredeter"/>
    <w:link w:val="Ttulo5"/>
    <w:uiPriority w:val="9"/>
    <w:semiHidden/>
    <w:rsid w:val="00970630"/>
    <w:rPr>
      <w:rFonts w:asciiTheme="majorHAnsi" w:eastAsiaTheme="majorEastAsia" w:hAnsiTheme="majorHAnsi" w:cstheme="majorBidi"/>
      <w:b/>
      <w:bCs/>
      <w:color w:val="7F7F7F" w:themeColor="text1" w:themeTint="80"/>
      <w:lang w:val="ca-ES" w:bidi="en-US"/>
    </w:rPr>
  </w:style>
  <w:style w:type="character" w:customStyle="1" w:styleId="Ttulo6Car">
    <w:name w:val="Título 6 Car"/>
    <w:basedOn w:val="Fuentedeprrafopredeter"/>
    <w:link w:val="Ttulo6"/>
    <w:uiPriority w:val="9"/>
    <w:semiHidden/>
    <w:rsid w:val="00970630"/>
    <w:rPr>
      <w:rFonts w:asciiTheme="majorHAnsi" w:eastAsiaTheme="majorEastAsia" w:hAnsiTheme="majorHAnsi" w:cstheme="majorBidi"/>
      <w:b/>
      <w:bCs/>
      <w:i/>
      <w:iCs/>
      <w:color w:val="7F7F7F" w:themeColor="text1" w:themeTint="80"/>
      <w:lang w:val="ca-ES" w:bidi="en-US"/>
    </w:rPr>
  </w:style>
  <w:style w:type="character" w:customStyle="1" w:styleId="Ttulo7Car">
    <w:name w:val="Título 7 Car"/>
    <w:basedOn w:val="Fuentedeprrafopredeter"/>
    <w:link w:val="Ttulo7"/>
    <w:uiPriority w:val="9"/>
    <w:semiHidden/>
    <w:rsid w:val="00970630"/>
    <w:rPr>
      <w:rFonts w:asciiTheme="majorHAnsi" w:eastAsiaTheme="majorEastAsia" w:hAnsiTheme="majorHAnsi" w:cstheme="majorBidi"/>
      <w:i/>
      <w:iCs/>
      <w:lang w:val="ca-ES" w:bidi="en-US"/>
    </w:rPr>
  </w:style>
  <w:style w:type="character" w:customStyle="1" w:styleId="Ttulo8Car">
    <w:name w:val="Título 8 Car"/>
    <w:basedOn w:val="Fuentedeprrafopredeter"/>
    <w:link w:val="Ttulo8"/>
    <w:uiPriority w:val="9"/>
    <w:semiHidden/>
    <w:rsid w:val="00970630"/>
    <w:rPr>
      <w:rFonts w:asciiTheme="majorHAnsi" w:eastAsiaTheme="majorEastAsia" w:hAnsiTheme="majorHAnsi" w:cstheme="majorBidi"/>
      <w:sz w:val="20"/>
      <w:szCs w:val="20"/>
      <w:lang w:val="ca-ES" w:bidi="en-US"/>
    </w:rPr>
  </w:style>
  <w:style w:type="character" w:customStyle="1" w:styleId="Ttulo9Car">
    <w:name w:val="Título 9 Car"/>
    <w:basedOn w:val="Fuentedeprrafopredeter"/>
    <w:link w:val="Ttulo9"/>
    <w:uiPriority w:val="9"/>
    <w:semiHidden/>
    <w:rsid w:val="00970630"/>
    <w:rPr>
      <w:rFonts w:asciiTheme="majorHAnsi" w:eastAsiaTheme="majorEastAsia" w:hAnsiTheme="majorHAnsi" w:cstheme="majorBidi"/>
      <w:i/>
      <w:iCs/>
      <w:spacing w:val="5"/>
      <w:sz w:val="20"/>
      <w:szCs w:val="20"/>
      <w:lang w:val="ca-ES" w:bidi="en-US"/>
    </w:rPr>
  </w:style>
  <w:style w:type="paragraph" w:styleId="Prrafodelista">
    <w:name w:val="List Paragraph"/>
    <w:basedOn w:val="Normal"/>
    <w:link w:val="PrrafodelistaCar"/>
    <w:uiPriority w:val="34"/>
    <w:qFormat/>
    <w:rsid w:val="00970630"/>
    <w:pPr>
      <w:ind w:left="720"/>
      <w:contextualSpacing/>
    </w:pPr>
  </w:style>
  <w:style w:type="character" w:customStyle="1" w:styleId="PrrafodelistaCar">
    <w:name w:val="Párrafo de lista Car"/>
    <w:basedOn w:val="Fuentedeprrafopredeter"/>
    <w:link w:val="Prrafodelista"/>
    <w:uiPriority w:val="34"/>
    <w:rsid w:val="00970630"/>
    <w:rPr>
      <w:rFonts w:eastAsiaTheme="minorEastAsia"/>
      <w:lang w:val="ca-ES" w:bidi="en-US"/>
    </w:rPr>
  </w:style>
  <w:style w:type="paragraph" w:styleId="TtulodeTDC">
    <w:name w:val="TOC Heading"/>
    <w:basedOn w:val="Ttulo1"/>
    <w:next w:val="Normal"/>
    <w:uiPriority w:val="39"/>
    <w:unhideWhenUsed/>
    <w:qFormat/>
    <w:rsid w:val="00970630"/>
    <w:pPr>
      <w:numPr>
        <w:numId w:val="0"/>
      </w:numPr>
      <w:outlineLvl w:val="9"/>
    </w:pPr>
  </w:style>
  <w:style w:type="paragraph" w:styleId="TDC1">
    <w:name w:val="toc 1"/>
    <w:basedOn w:val="Normal"/>
    <w:next w:val="Normal"/>
    <w:autoRedefine/>
    <w:uiPriority w:val="39"/>
    <w:unhideWhenUsed/>
    <w:rsid w:val="00970630"/>
    <w:pPr>
      <w:spacing w:after="100"/>
    </w:pPr>
    <w:rPr>
      <w:rFonts w:ascii="Arial" w:hAnsi="Arial"/>
    </w:rPr>
  </w:style>
  <w:style w:type="paragraph" w:styleId="TDC2">
    <w:name w:val="toc 2"/>
    <w:basedOn w:val="Normal"/>
    <w:next w:val="Normal"/>
    <w:autoRedefine/>
    <w:uiPriority w:val="39"/>
    <w:unhideWhenUsed/>
    <w:rsid w:val="00970630"/>
    <w:pPr>
      <w:spacing w:after="100"/>
      <w:ind w:left="220"/>
    </w:pPr>
  </w:style>
  <w:style w:type="character" w:styleId="Hipervnculo">
    <w:name w:val="Hyperlink"/>
    <w:basedOn w:val="Fuentedeprrafopredeter"/>
    <w:uiPriority w:val="99"/>
    <w:unhideWhenUsed/>
    <w:rsid w:val="00970630"/>
    <w:rPr>
      <w:color w:val="0000FF" w:themeColor="hyperlink"/>
      <w:u w:val="single"/>
    </w:rPr>
  </w:style>
  <w:style w:type="paragraph" w:styleId="Encabezado">
    <w:name w:val="header"/>
    <w:basedOn w:val="Normal"/>
    <w:link w:val="EncabezadoCar"/>
    <w:uiPriority w:val="99"/>
    <w:unhideWhenUsed/>
    <w:rsid w:val="009706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70630"/>
    <w:rPr>
      <w:rFonts w:eastAsiaTheme="minorEastAsia"/>
      <w:lang w:val="ca-ES" w:bidi="en-US"/>
    </w:rPr>
  </w:style>
  <w:style w:type="paragraph" w:styleId="Piedepgina">
    <w:name w:val="footer"/>
    <w:basedOn w:val="Normal"/>
    <w:link w:val="PiedepginaCar"/>
    <w:uiPriority w:val="99"/>
    <w:unhideWhenUsed/>
    <w:rsid w:val="009706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70630"/>
    <w:rPr>
      <w:rFonts w:eastAsiaTheme="minorEastAsia"/>
      <w:lang w:val="ca-ES" w:bidi="en-US"/>
    </w:rPr>
  </w:style>
  <w:style w:type="paragraph" w:styleId="TDC3">
    <w:name w:val="toc 3"/>
    <w:basedOn w:val="Normal"/>
    <w:next w:val="Normal"/>
    <w:autoRedefine/>
    <w:uiPriority w:val="39"/>
    <w:unhideWhenUsed/>
    <w:rsid w:val="00970630"/>
    <w:pPr>
      <w:spacing w:after="100"/>
      <w:ind w:left="440"/>
    </w:pPr>
  </w:style>
  <w:style w:type="paragraph" w:styleId="Textodeglobo">
    <w:name w:val="Balloon Text"/>
    <w:basedOn w:val="Normal"/>
    <w:link w:val="TextodegloboCar"/>
    <w:uiPriority w:val="99"/>
    <w:semiHidden/>
    <w:unhideWhenUsed/>
    <w:rsid w:val="008122C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122C1"/>
    <w:rPr>
      <w:rFonts w:ascii="Tahoma" w:eastAsiaTheme="minorEastAsia" w:hAnsi="Tahoma" w:cs="Tahoma"/>
      <w:sz w:val="16"/>
      <w:szCs w:val="16"/>
      <w:lang w:val="ca-ES" w:bidi="en-US"/>
    </w:rPr>
  </w:style>
  <w:style w:type="paragraph" w:styleId="Revisin">
    <w:name w:val="Revision"/>
    <w:hidden/>
    <w:uiPriority w:val="99"/>
    <w:semiHidden/>
    <w:rsid w:val="00554A14"/>
    <w:pPr>
      <w:spacing w:after="0" w:line="240" w:lineRule="auto"/>
    </w:pPr>
    <w:rPr>
      <w:rFonts w:eastAsiaTheme="minorEastAsia"/>
      <w:lang w:val="ca-ES" w:bidi="en-US"/>
    </w:rPr>
  </w:style>
  <w:style w:type="character" w:styleId="Refdecomentario">
    <w:name w:val="annotation reference"/>
    <w:basedOn w:val="Fuentedeprrafopredeter"/>
    <w:uiPriority w:val="99"/>
    <w:semiHidden/>
    <w:unhideWhenUsed/>
    <w:rsid w:val="007E64FA"/>
    <w:rPr>
      <w:sz w:val="16"/>
      <w:szCs w:val="16"/>
    </w:rPr>
  </w:style>
  <w:style w:type="paragraph" w:styleId="Textocomentario">
    <w:name w:val="annotation text"/>
    <w:basedOn w:val="Normal"/>
    <w:link w:val="TextocomentarioCar"/>
    <w:uiPriority w:val="99"/>
    <w:semiHidden/>
    <w:unhideWhenUsed/>
    <w:rsid w:val="007E64F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E64FA"/>
    <w:rPr>
      <w:rFonts w:eastAsiaTheme="minorEastAsia"/>
      <w:sz w:val="20"/>
      <w:szCs w:val="20"/>
      <w:lang w:val="ca-ES" w:bidi="en-US"/>
    </w:rPr>
  </w:style>
  <w:style w:type="paragraph" w:styleId="Asuntodelcomentario">
    <w:name w:val="annotation subject"/>
    <w:basedOn w:val="Textocomentario"/>
    <w:next w:val="Textocomentario"/>
    <w:link w:val="AsuntodelcomentarioCar"/>
    <w:uiPriority w:val="99"/>
    <w:semiHidden/>
    <w:unhideWhenUsed/>
    <w:rsid w:val="007E64FA"/>
    <w:rPr>
      <w:b/>
      <w:bCs/>
    </w:rPr>
  </w:style>
  <w:style w:type="character" w:customStyle="1" w:styleId="AsuntodelcomentarioCar">
    <w:name w:val="Asunto del comentario Car"/>
    <w:basedOn w:val="TextocomentarioCar"/>
    <w:link w:val="Asuntodelcomentario"/>
    <w:uiPriority w:val="99"/>
    <w:semiHidden/>
    <w:rsid w:val="007E64FA"/>
    <w:rPr>
      <w:rFonts w:eastAsiaTheme="minorEastAsia"/>
      <w:b/>
      <w:bCs/>
      <w:sz w:val="20"/>
      <w:szCs w:val="20"/>
      <w:lang w:val="ca-ES" w:bidi="en-US"/>
    </w:rPr>
  </w:style>
  <w:style w:type="character" w:styleId="Textodelmarcadordeposicin">
    <w:name w:val="Placeholder Text"/>
    <w:basedOn w:val="Fuentedeprrafopredeter"/>
    <w:uiPriority w:val="99"/>
    <w:semiHidden/>
    <w:rsid w:val="008F6CA7"/>
    <w:rPr>
      <w:color w:val="808080"/>
    </w:rPr>
  </w:style>
  <w:style w:type="character" w:styleId="Hipervnculovisitado">
    <w:name w:val="FollowedHyperlink"/>
    <w:basedOn w:val="Fuentedeprrafopredeter"/>
    <w:uiPriority w:val="99"/>
    <w:semiHidden/>
    <w:unhideWhenUsed/>
    <w:rsid w:val="00C47805"/>
    <w:rPr>
      <w:color w:val="800080" w:themeColor="followedHyperlink"/>
      <w:u w:val="single"/>
    </w:rPr>
  </w:style>
  <w:style w:type="table" w:styleId="Tablaconcuadrcula">
    <w:name w:val="Table Grid"/>
    <w:basedOn w:val="Tablanormal"/>
    <w:uiPriority w:val="59"/>
    <w:rsid w:val="00B939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BF3B42"/>
    <w:pPr>
      <w:spacing w:before="120" w:line="240" w:lineRule="auto"/>
      <w:pPrChange w:id="1" w:author="Campos Muñoz, Jesús" w:date="2013-06-20T10:34:00Z">
        <w:pPr>
          <w:spacing w:after="200"/>
          <w:jc w:val="both"/>
        </w:pPr>
      </w:pPrChange>
    </w:pPr>
    <w:rPr>
      <w:b/>
      <w:bCs/>
      <w:color w:val="4F81BD" w:themeColor="accent1"/>
      <w:sz w:val="18"/>
      <w:szCs w:val="18"/>
      <w:rPrChange w:id="1" w:author="Campos Muñoz, Jesús" w:date="2013-06-20T10:34:00Z">
        <w:rPr>
          <w:rFonts w:asciiTheme="minorHAnsi" w:eastAsiaTheme="minorEastAsia" w:hAnsiTheme="minorHAnsi" w:cstheme="minorBidi"/>
          <w:b/>
          <w:bCs/>
          <w:color w:val="4F81BD" w:themeColor="accent1"/>
          <w:sz w:val="18"/>
          <w:szCs w:val="18"/>
          <w:lang w:val="ca-ES" w:eastAsia="en-US" w:bidi="en-US"/>
        </w:rPr>
      </w:rPrChange>
    </w:rPr>
  </w:style>
  <w:style w:type="paragraph" w:styleId="TDC4">
    <w:name w:val="toc 4"/>
    <w:basedOn w:val="Normal"/>
    <w:next w:val="Normal"/>
    <w:autoRedefine/>
    <w:uiPriority w:val="39"/>
    <w:unhideWhenUsed/>
    <w:rsid w:val="001D1F34"/>
    <w:pPr>
      <w:spacing w:after="100"/>
      <w:ind w:left="660"/>
    </w:pPr>
  </w:style>
  <w:style w:type="paragraph" w:styleId="ndice2">
    <w:name w:val="index 2"/>
    <w:basedOn w:val="Normal"/>
    <w:next w:val="Normal"/>
    <w:autoRedefine/>
    <w:uiPriority w:val="99"/>
    <w:semiHidden/>
    <w:unhideWhenUsed/>
    <w:rsid w:val="001D1F34"/>
    <w:pPr>
      <w:spacing w:after="0" w:line="240" w:lineRule="auto"/>
      <w:ind w:left="440" w:hanging="220"/>
    </w:pPr>
  </w:style>
  <w:style w:type="paragraph" w:styleId="Tabladeilustraciones">
    <w:name w:val="table of figures"/>
    <w:basedOn w:val="Normal"/>
    <w:next w:val="Normal"/>
    <w:uiPriority w:val="99"/>
    <w:unhideWhenUsed/>
    <w:rsid w:val="004429F4"/>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630"/>
    <w:pPr>
      <w:jc w:val="both"/>
    </w:pPr>
    <w:rPr>
      <w:rFonts w:eastAsiaTheme="minorEastAsia"/>
      <w:lang w:val="ca-ES" w:bidi="en-US"/>
    </w:rPr>
  </w:style>
  <w:style w:type="paragraph" w:styleId="Ttulo1">
    <w:name w:val="heading 1"/>
    <w:basedOn w:val="Normal"/>
    <w:next w:val="Normal"/>
    <w:link w:val="Ttulo1Car"/>
    <w:uiPriority w:val="9"/>
    <w:qFormat/>
    <w:rsid w:val="00970630"/>
    <w:pPr>
      <w:numPr>
        <w:numId w:val="1"/>
      </w:numPr>
      <w:spacing w:before="100" w:beforeAutospacing="1" w:after="100" w:afterAutospacing="1"/>
      <w:contextualSpacing/>
      <w:outlineLvl w:val="0"/>
    </w:pPr>
    <w:rPr>
      <w:rFonts w:eastAsiaTheme="majorEastAsia" w:cstheme="minorHAnsi"/>
      <w:b/>
      <w:bCs/>
      <w:sz w:val="36"/>
      <w:szCs w:val="36"/>
    </w:rPr>
  </w:style>
  <w:style w:type="paragraph" w:styleId="Ttulo2">
    <w:name w:val="heading 2"/>
    <w:aliases w:val="Títol espai,Títol Ámbito"/>
    <w:basedOn w:val="Normal"/>
    <w:next w:val="Normal"/>
    <w:link w:val="Ttulo2Car"/>
    <w:uiPriority w:val="9"/>
    <w:unhideWhenUsed/>
    <w:qFormat/>
    <w:rsid w:val="00970630"/>
    <w:pPr>
      <w:numPr>
        <w:ilvl w:val="1"/>
        <w:numId w:val="1"/>
      </w:numPr>
      <w:spacing w:before="100" w:beforeAutospacing="1" w:after="100" w:afterAutospacing="1"/>
      <w:outlineLvl w:val="1"/>
    </w:pPr>
    <w:rPr>
      <w:rFonts w:eastAsiaTheme="majorEastAsia" w:cstheme="minorHAnsi"/>
      <w:b/>
      <w:bCs/>
      <w:sz w:val="36"/>
      <w:szCs w:val="36"/>
    </w:rPr>
  </w:style>
  <w:style w:type="paragraph" w:styleId="Ttulo3">
    <w:name w:val="heading 3"/>
    <w:aliases w:val="Títol Espacio,Títol factor"/>
    <w:basedOn w:val="Normal"/>
    <w:next w:val="Normal"/>
    <w:link w:val="Ttulo3Car"/>
    <w:uiPriority w:val="9"/>
    <w:unhideWhenUsed/>
    <w:qFormat/>
    <w:rsid w:val="00406EB3"/>
    <w:pPr>
      <w:numPr>
        <w:ilvl w:val="2"/>
        <w:numId w:val="1"/>
      </w:numPr>
      <w:spacing w:before="480" w:after="100" w:afterAutospacing="1"/>
      <w:outlineLvl w:val="2"/>
      <w:pPrChange w:id="2" w:author="Campos Muñoz, Jesús" w:date="2013-06-28T09:46:00Z">
        <w:pPr>
          <w:numPr>
            <w:ilvl w:val="2"/>
            <w:numId w:val="1"/>
          </w:numPr>
          <w:spacing w:before="100" w:beforeAutospacing="1" w:after="100" w:afterAutospacing="1" w:line="276" w:lineRule="auto"/>
          <w:ind w:left="720" w:hanging="720"/>
          <w:jc w:val="both"/>
          <w:outlineLvl w:val="2"/>
        </w:pPr>
      </w:pPrChange>
    </w:pPr>
    <w:rPr>
      <w:rFonts w:eastAsiaTheme="majorEastAsia" w:cstheme="minorHAnsi"/>
      <w:b/>
      <w:bCs/>
      <w:sz w:val="36"/>
      <w:szCs w:val="36"/>
      <w:rPrChange w:id="2" w:author="Campos Muñoz, Jesús" w:date="2013-06-28T09:46:00Z">
        <w:rPr>
          <w:rFonts w:asciiTheme="minorHAnsi" w:eastAsiaTheme="majorEastAsia" w:hAnsiTheme="minorHAnsi" w:cstheme="minorHAnsi"/>
          <w:b/>
          <w:bCs/>
          <w:sz w:val="36"/>
          <w:szCs w:val="36"/>
          <w:lang w:val="ca-ES" w:eastAsia="en-US" w:bidi="en-US"/>
        </w:rPr>
      </w:rPrChange>
    </w:rPr>
  </w:style>
  <w:style w:type="paragraph" w:styleId="Ttulo4">
    <w:name w:val="heading 4"/>
    <w:basedOn w:val="Normal"/>
    <w:next w:val="Normal"/>
    <w:link w:val="Ttulo4Car"/>
    <w:uiPriority w:val="9"/>
    <w:unhideWhenUsed/>
    <w:qFormat/>
    <w:rsid w:val="00970630"/>
    <w:pPr>
      <w:numPr>
        <w:ilvl w:val="3"/>
        <w:numId w:val="1"/>
      </w:numPr>
      <w:spacing w:before="200"/>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semiHidden/>
    <w:unhideWhenUsed/>
    <w:qFormat/>
    <w:rsid w:val="00970630"/>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Ttulo6">
    <w:name w:val="heading 6"/>
    <w:basedOn w:val="Normal"/>
    <w:next w:val="Normal"/>
    <w:link w:val="Ttulo6Car"/>
    <w:uiPriority w:val="9"/>
    <w:semiHidden/>
    <w:unhideWhenUsed/>
    <w:qFormat/>
    <w:rsid w:val="00970630"/>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Ttulo7">
    <w:name w:val="heading 7"/>
    <w:basedOn w:val="Normal"/>
    <w:next w:val="Normal"/>
    <w:link w:val="Ttulo7Car"/>
    <w:uiPriority w:val="9"/>
    <w:semiHidden/>
    <w:unhideWhenUsed/>
    <w:qFormat/>
    <w:rsid w:val="00970630"/>
    <w:pPr>
      <w:numPr>
        <w:ilvl w:val="6"/>
        <w:numId w:val="1"/>
      </w:numPr>
      <w:spacing w:after="0"/>
      <w:outlineLvl w:val="6"/>
    </w:pPr>
    <w:rPr>
      <w:rFonts w:asciiTheme="majorHAnsi" w:eastAsiaTheme="majorEastAsia" w:hAnsiTheme="majorHAnsi" w:cstheme="majorBidi"/>
      <w:i/>
      <w:iCs/>
    </w:rPr>
  </w:style>
  <w:style w:type="paragraph" w:styleId="Ttulo8">
    <w:name w:val="heading 8"/>
    <w:basedOn w:val="Normal"/>
    <w:next w:val="Normal"/>
    <w:link w:val="Ttulo8Car"/>
    <w:uiPriority w:val="9"/>
    <w:semiHidden/>
    <w:unhideWhenUsed/>
    <w:qFormat/>
    <w:rsid w:val="00970630"/>
    <w:pPr>
      <w:numPr>
        <w:ilvl w:val="7"/>
        <w:numId w:val="1"/>
      </w:numPr>
      <w:spacing w:after="0"/>
      <w:outlineLvl w:val="7"/>
    </w:pPr>
    <w:rPr>
      <w:rFonts w:asciiTheme="majorHAnsi" w:eastAsiaTheme="majorEastAsia" w:hAnsiTheme="majorHAnsi" w:cstheme="majorBidi"/>
      <w:sz w:val="20"/>
      <w:szCs w:val="20"/>
    </w:rPr>
  </w:style>
  <w:style w:type="paragraph" w:styleId="Ttulo9">
    <w:name w:val="heading 9"/>
    <w:basedOn w:val="Normal"/>
    <w:next w:val="Normal"/>
    <w:link w:val="Ttulo9Car"/>
    <w:uiPriority w:val="9"/>
    <w:semiHidden/>
    <w:unhideWhenUsed/>
    <w:qFormat/>
    <w:rsid w:val="00970630"/>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70630"/>
    <w:rPr>
      <w:rFonts w:eastAsiaTheme="majorEastAsia" w:cstheme="minorHAnsi"/>
      <w:b/>
      <w:bCs/>
      <w:sz w:val="36"/>
      <w:szCs w:val="36"/>
      <w:lang w:val="ca-ES" w:bidi="en-US"/>
    </w:rPr>
  </w:style>
  <w:style w:type="character" w:customStyle="1" w:styleId="Ttulo2Car">
    <w:name w:val="Título 2 Car"/>
    <w:aliases w:val="Títol espai Car,Títol Ámbito Car"/>
    <w:basedOn w:val="Fuentedeprrafopredeter"/>
    <w:link w:val="Ttulo2"/>
    <w:uiPriority w:val="9"/>
    <w:rsid w:val="00970630"/>
    <w:rPr>
      <w:rFonts w:eastAsiaTheme="majorEastAsia" w:cstheme="minorHAnsi"/>
      <w:b/>
      <w:bCs/>
      <w:sz w:val="36"/>
      <w:szCs w:val="36"/>
      <w:lang w:val="ca-ES" w:bidi="en-US"/>
    </w:rPr>
  </w:style>
  <w:style w:type="character" w:customStyle="1" w:styleId="Ttulo3Car">
    <w:name w:val="Título 3 Car"/>
    <w:aliases w:val="Títol Espacio Car,Títol factor Car"/>
    <w:basedOn w:val="Fuentedeprrafopredeter"/>
    <w:link w:val="Ttulo3"/>
    <w:uiPriority w:val="9"/>
    <w:rsid w:val="00406EB3"/>
    <w:rPr>
      <w:rFonts w:eastAsiaTheme="majorEastAsia" w:cstheme="minorHAnsi"/>
      <w:b/>
      <w:bCs/>
      <w:sz w:val="36"/>
      <w:szCs w:val="36"/>
      <w:lang w:val="ca-ES" w:bidi="en-US"/>
    </w:rPr>
  </w:style>
  <w:style w:type="character" w:customStyle="1" w:styleId="Ttulo4Car">
    <w:name w:val="Título 4 Car"/>
    <w:basedOn w:val="Fuentedeprrafopredeter"/>
    <w:link w:val="Ttulo4"/>
    <w:uiPriority w:val="9"/>
    <w:rsid w:val="00970630"/>
    <w:rPr>
      <w:rFonts w:asciiTheme="majorHAnsi" w:eastAsiaTheme="majorEastAsia" w:hAnsiTheme="majorHAnsi" w:cstheme="majorBidi"/>
      <w:b/>
      <w:bCs/>
      <w:i/>
      <w:iCs/>
      <w:lang w:val="ca-ES" w:bidi="en-US"/>
    </w:rPr>
  </w:style>
  <w:style w:type="character" w:customStyle="1" w:styleId="Ttulo5Car">
    <w:name w:val="Título 5 Car"/>
    <w:basedOn w:val="Fuentedeprrafopredeter"/>
    <w:link w:val="Ttulo5"/>
    <w:uiPriority w:val="9"/>
    <w:semiHidden/>
    <w:rsid w:val="00970630"/>
    <w:rPr>
      <w:rFonts w:asciiTheme="majorHAnsi" w:eastAsiaTheme="majorEastAsia" w:hAnsiTheme="majorHAnsi" w:cstheme="majorBidi"/>
      <w:b/>
      <w:bCs/>
      <w:color w:val="7F7F7F" w:themeColor="text1" w:themeTint="80"/>
      <w:lang w:val="ca-ES" w:bidi="en-US"/>
    </w:rPr>
  </w:style>
  <w:style w:type="character" w:customStyle="1" w:styleId="Ttulo6Car">
    <w:name w:val="Título 6 Car"/>
    <w:basedOn w:val="Fuentedeprrafopredeter"/>
    <w:link w:val="Ttulo6"/>
    <w:uiPriority w:val="9"/>
    <w:semiHidden/>
    <w:rsid w:val="00970630"/>
    <w:rPr>
      <w:rFonts w:asciiTheme="majorHAnsi" w:eastAsiaTheme="majorEastAsia" w:hAnsiTheme="majorHAnsi" w:cstheme="majorBidi"/>
      <w:b/>
      <w:bCs/>
      <w:i/>
      <w:iCs/>
      <w:color w:val="7F7F7F" w:themeColor="text1" w:themeTint="80"/>
      <w:lang w:val="ca-ES" w:bidi="en-US"/>
    </w:rPr>
  </w:style>
  <w:style w:type="character" w:customStyle="1" w:styleId="Ttulo7Car">
    <w:name w:val="Título 7 Car"/>
    <w:basedOn w:val="Fuentedeprrafopredeter"/>
    <w:link w:val="Ttulo7"/>
    <w:uiPriority w:val="9"/>
    <w:semiHidden/>
    <w:rsid w:val="00970630"/>
    <w:rPr>
      <w:rFonts w:asciiTheme="majorHAnsi" w:eastAsiaTheme="majorEastAsia" w:hAnsiTheme="majorHAnsi" w:cstheme="majorBidi"/>
      <w:i/>
      <w:iCs/>
      <w:lang w:val="ca-ES" w:bidi="en-US"/>
    </w:rPr>
  </w:style>
  <w:style w:type="character" w:customStyle="1" w:styleId="Ttulo8Car">
    <w:name w:val="Título 8 Car"/>
    <w:basedOn w:val="Fuentedeprrafopredeter"/>
    <w:link w:val="Ttulo8"/>
    <w:uiPriority w:val="9"/>
    <w:semiHidden/>
    <w:rsid w:val="00970630"/>
    <w:rPr>
      <w:rFonts w:asciiTheme="majorHAnsi" w:eastAsiaTheme="majorEastAsia" w:hAnsiTheme="majorHAnsi" w:cstheme="majorBidi"/>
      <w:sz w:val="20"/>
      <w:szCs w:val="20"/>
      <w:lang w:val="ca-ES" w:bidi="en-US"/>
    </w:rPr>
  </w:style>
  <w:style w:type="character" w:customStyle="1" w:styleId="Ttulo9Car">
    <w:name w:val="Título 9 Car"/>
    <w:basedOn w:val="Fuentedeprrafopredeter"/>
    <w:link w:val="Ttulo9"/>
    <w:uiPriority w:val="9"/>
    <w:semiHidden/>
    <w:rsid w:val="00970630"/>
    <w:rPr>
      <w:rFonts w:asciiTheme="majorHAnsi" w:eastAsiaTheme="majorEastAsia" w:hAnsiTheme="majorHAnsi" w:cstheme="majorBidi"/>
      <w:i/>
      <w:iCs/>
      <w:spacing w:val="5"/>
      <w:sz w:val="20"/>
      <w:szCs w:val="20"/>
      <w:lang w:val="ca-ES" w:bidi="en-US"/>
    </w:rPr>
  </w:style>
  <w:style w:type="paragraph" w:styleId="Prrafodelista">
    <w:name w:val="List Paragraph"/>
    <w:basedOn w:val="Normal"/>
    <w:link w:val="PrrafodelistaCar"/>
    <w:uiPriority w:val="34"/>
    <w:qFormat/>
    <w:rsid w:val="00970630"/>
    <w:pPr>
      <w:ind w:left="720"/>
      <w:contextualSpacing/>
    </w:pPr>
  </w:style>
  <w:style w:type="character" w:customStyle="1" w:styleId="PrrafodelistaCar">
    <w:name w:val="Párrafo de lista Car"/>
    <w:basedOn w:val="Fuentedeprrafopredeter"/>
    <w:link w:val="Prrafodelista"/>
    <w:uiPriority w:val="34"/>
    <w:rsid w:val="00970630"/>
    <w:rPr>
      <w:rFonts w:eastAsiaTheme="minorEastAsia"/>
      <w:lang w:val="ca-ES" w:bidi="en-US"/>
    </w:rPr>
  </w:style>
  <w:style w:type="paragraph" w:styleId="TtulodeTDC">
    <w:name w:val="TOC Heading"/>
    <w:basedOn w:val="Ttulo1"/>
    <w:next w:val="Normal"/>
    <w:uiPriority w:val="39"/>
    <w:unhideWhenUsed/>
    <w:qFormat/>
    <w:rsid w:val="00970630"/>
    <w:pPr>
      <w:numPr>
        <w:numId w:val="0"/>
      </w:numPr>
      <w:outlineLvl w:val="9"/>
    </w:pPr>
  </w:style>
  <w:style w:type="paragraph" w:styleId="TDC1">
    <w:name w:val="toc 1"/>
    <w:basedOn w:val="Normal"/>
    <w:next w:val="Normal"/>
    <w:autoRedefine/>
    <w:uiPriority w:val="39"/>
    <w:unhideWhenUsed/>
    <w:rsid w:val="00970630"/>
    <w:pPr>
      <w:spacing w:after="100"/>
    </w:pPr>
    <w:rPr>
      <w:rFonts w:ascii="Arial" w:hAnsi="Arial"/>
    </w:rPr>
  </w:style>
  <w:style w:type="paragraph" w:styleId="TDC2">
    <w:name w:val="toc 2"/>
    <w:basedOn w:val="Normal"/>
    <w:next w:val="Normal"/>
    <w:autoRedefine/>
    <w:uiPriority w:val="39"/>
    <w:unhideWhenUsed/>
    <w:rsid w:val="00970630"/>
    <w:pPr>
      <w:spacing w:after="100"/>
      <w:ind w:left="220"/>
    </w:pPr>
  </w:style>
  <w:style w:type="character" w:styleId="Hipervnculo">
    <w:name w:val="Hyperlink"/>
    <w:basedOn w:val="Fuentedeprrafopredeter"/>
    <w:uiPriority w:val="99"/>
    <w:unhideWhenUsed/>
    <w:rsid w:val="00970630"/>
    <w:rPr>
      <w:color w:val="0000FF" w:themeColor="hyperlink"/>
      <w:u w:val="single"/>
    </w:rPr>
  </w:style>
  <w:style w:type="paragraph" w:styleId="Encabezado">
    <w:name w:val="header"/>
    <w:basedOn w:val="Normal"/>
    <w:link w:val="EncabezadoCar"/>
    <w:uiPriority w:val="99"/>
    <w:unhideWhenUsed/>
    <w:rsid w:val="009706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70630"/>
    <w:rPr>
      <w:rFonts w:eastAsiaTheme="minorEastAsia"/>
      <w:lang w:val="ca-ES" w:bidi="en-US"/>
    </w:rPr>
  </w:style>
  <w:style w:type="paragraph" w:styleId="Piedepgina">
    <w:name w:val="footer"/>
    <w:basedOn w:val="Normal"/>
    <w:link w:val="PiedepginaCar"/>
    <w:uiPriority w:val="99"/>
    <w:unhideWhenUsed/>
    <w:rsid w:val="009706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70630"/>
    <w:rPr>
      <w:rFonts w:eastAsiaTheme="minorEastAsia"/>
      <w:lang w:val="ca-ES" w:bidi="en-US"/>
    </w:rPr>
  </w:style>
  <w:style w:type="paragraph" w:styleId="TDC3">
    <w:name w:val="toc 3"/>
    <w:basedOn w:val="Normal"/>
    <w:next w:val="Normal"/>
    <w:autoRedefine/>
    <w:uiPriority w:val="39"/>
    <w:unhideWhenUsed/>
    <w:rsid w:val="00970630"/>
    <w:pPr>
      <w:spacing w:after="100"/>
      <w:ind w:left="440"/>
    </w:pPr>
  </w:style>
  <w:style w:type="paragraph" w:styleId="Textodeglobo">
    <w:name w:val="Balloon Text"/>
    <w:basedOn w:val="Normal"/>
    <w:link w:val="TextodegloboCar"/>
    <w:uiPriority w:val="99"/>
    <w:semiHidden/>
    <w:unhideWhenUsed/>
    <w:rsid w:val="008122C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122C1"/>
    <w:rPr>
      <w:rFonts w:ascii="Tahoma" w:eastAsiaTheme="minorEastAsia" w:hAnsi="Tahoma" w:cs="Tahoma"/>
      <w:sz w:val="16"/>
      <w:szCs w:val="16"/>
      <w:lang w:val="ca-ES" w:bidi="en-US"/>
    </w:rPr>
  </w:style>
  <w:style w:type="paragraph" w:styleId="Revisin">
    <w:name w:val="Revision"/>
    <w:hidden/>
    <w:uiPriority w:val="99"/>
    <w:semiHidden/>
    <w:rsid w:val="00554A14"/>
    <w:pPr>
      <w:spacing w:after="0" w:line="240" w:lineRule="auto"/>
    </w:pPr>
    <w:rPr>
      <w:rFonts w:eastAsiaTheme="minorEastAsia"/>
      <w:lang w:val="ca-ES" w:bidi="en-US"/>
    </w:rPr>
  </w:style>
  <w:style w:type="character" w:styleId="Refdecomentario">
    <w:name w:val="annotation reference"/>
    <w:basedOn w:val="Fuentedeprrafopredeter"/>
    <w:uiPriority w:val="99"/>
    <w:semiHidden/>
    <w:unhideWhenUsed/>
    <w:rsid w:val="007E64FA"/>
    <w:rPr>
      <w:sz w:val="16"/>
      <w:szCs w:val="16"/>
    </w:rPr>
  </w:style>
  <w:style w:type="paragraph" w:styleId="Textocomentario">
    <w:name w:val="annotation text"/>
    <w:basedOn w:val="Normal"/>
    <w:link w:val="TextocomentarioCar"/>
    <w:uiPriority w:val="99"/>
    <w:semiHidden/>
    <w:unhideWhenUsed/>
    <w:rsid w:val="007E64F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E64FA"/>
    <w:rPr>
      <w:rFonts w:eastAsiaTheme="minorEastAsia"/>
      <w:sz w:val="20"/>
      <w:szCs w:val="20"/>
      <w:lang w:val="ca-ES" w:bidi="en-US"/>
    </w:rPr>
  </w:style>
  <w:style w:type="paragraph" w:styleId="Asuntodelcomentario">
    <w:name w:val="annotation subject"/>
    <w:basedOn w:val="Textocomentario"/>
    <w:next w:val="Textocomentario"/>
    <w:link w:val="AsuntodelcomentarioCar"/>
    <w:uiPriority w:val="99"/>
    <w:semiHidden/>
    <w:unhideWhenUsed/>
    <w:rsid w:val="007E64FA"/>
    <w:rPr>
      <w:b/>
      <w:bCs/>
    </w:rPr>
  </w:style>
  <w:style w:type="character" w:customStyle="1" w:styleId="AsuntodelcomentarioCar">
    <w:name w:val="Asunto del comentario Car"/>
    <w:basedOn w:val="TextocomentarioCar"/>
    <w:link w:val="Asuntodelcomentario"/>
    <w:uiPriority w:val="99"/>
    <w:semiHidden/>
    <w:rsid w:val="007E64FA"/>
    <w:rPr>
      <w:rFonts w:eastAsiaTheme="minorEastAsia"/>
      <w:b/>
      <w:bCs/>
      <w:sz w:val="20"/>
      <w:szCs w:val="20"/>
      <w:lang w:val="ca-ES" w:bidi="en-US"/>
    </w:rPr>
  </w:style>
  <w:style w:type="character" w:styleId="Textodelmarcadordeposicin">
    <w:name w:val="Placeholder Text"/>
    <w:basedOn w:val="Fuentedeprrafopredeter"/>
    <w:uiPriority w:val="99"/>
    <w:semiHidden/>
    <w:rsid w:val="008F6CA7"/>
    <w:rPr>
      <w:color w:val="808080"/>
    </w:rPr>
  </w:style>
  <w:style w:type="character" w:styleId="Hipervnculovisitado">
    <w:name w:val="FollowedHyperlink"/>
    <w:basedOn w:val="Fuentedeprrafopredeter"/>
    <w:uiPriority w:val="99"/>
    <w:semiHidden/>
    <w:unhideWhenUsed/>
    <w:rsid w:val="00C47805"/>
    <w:rPr>
      <w:color w:val="800080" w:themeColor="followedHyperlink"/>
      <w:u w:val="single"/>
    </w:rPr>
  </w:style>
  <w:style w:type="table" w:styleId="Tablaconcuadrcula">
    <w:name w:val="Table Grid"/>
    <w:basedOn w:val="Tablanormal"/>
    <w:uiPriority w:val="59"/>
    <w:rsid w:val="00B939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BF3B42"/>
    <w:pPr>
      <w:spacing w:before="120" w:line="240" w:lineRule="auto"/>
      <w:pPrChange w:id="3" w:author="Campos Muñoz, Jesús" w:date="2013-06-20T10:34:00Z">
        <w:pPr>
          <w:spacing w:after="200"/>
          <w:jc w:val="both"/>
        </w:pPr>
      </w:pPrChange>
    </w:pPr>
    <w:rPr>
      <w:b/>
      <w:bCs/>
      <w:color w:val="4F81BD" w:themeColor="accent1"/>
      <w:sz w:val="18"/>
      <w:szCs w:val="18"/>
      <w:rPrChange w:id="3" w:author="Campos Muñoz, Jesús" w:date="2013-06-20T10:34:00Z">
        <w:rPr>
          <w:rFonts w:asciiTheme="minorHAnsi" w:eastAsiaTheme="minorEastAsia" w:hAnsiTheme="minorHAnsi" w:cstheme="minorBidi"/>
          <w:b/>
          <w:bCs/>
          <w:color w:val="4F81BD" w:themeColor="accent1"/>
          <w:sz w:val="18"/>
          <w:szCs w:val="18"/>
          <w:lang w:val="ca-ES" w:eastAsia="en-US" w:bidi="en-US"/>
        </w:rPr>
      </w:rPrChange>
    </w:rPr>
  </w:style>
  <w:style w:type="paragraph" w:styleId="TDC4">
    <w:name w:val="toc 4"/>
    <w:basedOn w:val="Normal"/>
    <w:next w:val="Normal"/>
    <w:autoRedefine/>
    <w:uiPriority w:val="39"/>
    <w:unhideWhenUsed/>
    <w:rsid w:val="001D1F34"/>
    <w:pPr>
      <w:spacing w:after="100"/>
      <w:ind w:left="660"/>
    </w:pPr>
  </w:style>
  <w:style w:type="paragraph" w:styleId="ndice2">
    <w:name w:val="index 2"/>
    <w:basedOn w:val="Normal"/>
    <w:next w:val="Normal"/>
    <w:autoRedefine/>
    <w:uiPriority w:val="99"/>
    <w:semiHidden/>
    <w:unhideWhenUsed/>
    <w:rsid w:val="001D1F34"/>
    <w:pPr>
      <w:spacing w:after="0" w:line="240" w:lineRule="auto"/>
      <w:ind w:left="440" w:hanging="220"/>
    </w:pPr>
  </w:style>
  <w:style w:type="paragraph" w:styleId="Tabladeilustraciones">
    <w:name w:val="table of figures"/>
    <w:basedOn w:val="Normal"/>
    <w:next w:val="Normal"/>
    <w:uiPriority w:val="99"/>
    <w:unhideWhenUsed/>
    <w:rsid w:val="004429F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999705">
      <w:bodyDiv w:val="1"/>
      <w:marLeft w:val="0"/>
      <w:marRight w:val="0"/>
      <w:marTop w:val="0"/>
      <w:marBottom w:val="0"/>
      <w:divBdr>
        <w:top w:val="none" w:sz="0" w:space="0" w:color="auto"/>
        <w:left w:val="none" w:sz="0" w:space="0" w:color="auto"/>
        <w:bottom w:val="none" w:sz="0" w:space="0" w:color="auto"/>
        <w:right w:val="none" w:sz="0" w:space="0" w:color="auto"/>
      </w:divBdr>
    </w:div>
    <w:div w:id="1049459119">
      <w:bodyDiv w:val="1"/>
      <w:marLeft w:val="0"/>
      <w:marRight w:val="0"/>
      <w:marTop w:val="0"/>
      <w:marBottom w:val="0"/>
      <w:divBdr>
        <w:top w:val="none" w:sz="0" w:space="0" w:color="auto"/>
        <w:left w:val="none" w:sz="0" w:space="0" w:color="auto"/>
        <w:bottom w:val="none" w:sz="0" w:space="0" w:color="auto"/>
        <w:right w:val="none" w:sz="0" w:space="0" w:color="auto"/>
      </w:divBdr>
    </w:div>
    <w:div w:id="214246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yperlink" Target="http://www.grame.net/" TargetMode="Externa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01E5C5-74B7-404F-BCCE-D5074B3ED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638</TotalTime>
  <Pages>261</Pages>
  <Words>14763</Words>
  <Characters>81201</Characters>
  <Application>Microsoft Office Word</Application>
  <DocSecurity>0</DocSecurity>
  <Lines>676</Lines>
  <Paragraphs>191</Paragraphs>
  <ScaleCrop>false</ScaleCrop>
  <HeadingPairs>
    <vt:vector size="2" baseType="variant">
      <vt:variant>
        <vt:lpstr>Título</vt:lpstr>
      </vt:variant>
      <vt:variant>
        <vt:i4>1</vt:i4>
      </vt:variant>
    </vt:vector>
  </HeadingPairs>
  <TitlesOfParts>
    <vt:vector size="1" baseType="lpstr">
      <vt:lpstr>Manual del programador concurs AppColoma</vt:lpstr>
    </vt:vector>
  </TitlesOfParts>
  <Company/>
  <LinksUpToDate>false</LinksUpToDate>
  <CharactersWithSpaces>95773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del programador concurs AppColoma</dc:title>
  <dc:creator>Campos Muñoz, Jesús</dc:creator>
  <dc:description>Document destinat a donar suport al desenvolupador d'aplicacions mòbils per al concurs AppColoma.</dc:description>
  <cp:lastModifiedBy>Jesus</cp:lastModifiedBy>
  <cp:revision>166</cp:revision>
  <cp:lastPrinted>2013-07-05T12:29:00Z</cp:lastPrinted>
  <dcterms:created xsi:type="dcterms:W3CDTF">2013-06-21T10:59:00Z</dcterms:created>
  <dcterms:modified xsi:type="dcterms:W3CDTF">2013-07-05T22:55:00Z</dcterms:modified>
</cp:coreProperties>
</file>